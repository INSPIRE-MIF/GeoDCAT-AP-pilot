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C66E" w14:textId="77777777" w:rsidR="007D34EF" w:rsidRPr="00E1682C" w:rsidRDefault="007D34EF" w:rsidP="007D34EF">
      <w:pPr>
        <w:pStyle w:val="JRCCovertext"/>
        <w:sectPr w:rsidR="007D34EF" w:rsidRPr="00E1682C" w:rsidSect="00AC4C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r w:rsidRPr="00667D13">
        <w:rPr>
          <w:noProof/>
          <w:color w:val="FF0000"/>
        </w:rPr>
        <mc:AlternateContent>
          <mc:Choice Requires="wps">
            <w:drawing>
              <wp:anchor distT="91440" distB="91440" distL="137160" distR="137160" simplePos="0" relativeHeight="251758592" behindDoc="0" locked="0" layoutInCell="0" allowOverlap="1" wp14:anchorId="3F7F5183" wp14:editId="1266D733">
                <wp:simplePos x="0" y="0"/>
                <wp:positionH relativeFrom="margin">
                  <wp:posOffset>1148080</wp:posOffset>
                </wp:positionH>
                <wp:positionV relativeFrom="paragraph">
                  <wp:posOffset>-1280160</wp:posOffset>
                </wp:positionV>
                <wp:extent cx="3420110" cy="6099810"/>
                <wp:effectExtent l="12700" t="25400" r="21590" b="21590"/>
                <wp:wrapTopAndBottom/>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wps:spPr>
                      <wps:txbx>
                        <w:txbxContent>
                          <w:p w14:paraId="579C530D" w14:textId="218E06D1" w:rsidR="001D5660" w:rsidRPr="009D0F6E" w:rsidRDefault="001D5660" w:rsidP="009D0F6E">
                            <w:pPr>
                              <w:rPr>
                                <w:color w:val="FF0000"/>
                                <w:sz w:val="48"/>
                                <w:szCs w:val="56"/>
                              </w:rPr>
                            </w:pPr>
                            <w:r w:rsidRPr="0049634F">
                              <w:rPr>
                                <w:color w:val="FF0000"/>
                                <w:sz w:val="48"/>
                                <w:szCs w:val="56"/>
                              </w:rPr>
                              <w:t>Front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F7F5183" id="AutoShape 2" o:spid="_x0000_s1026" style="position:absolute;margin-left:90.4pt;margin-top:-100.8pt;width:269.3pt;height:480.3pt;rotation:90;z-index:2517585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" o:allowincell="f" filled="f" strokecolor="red" strokeweight="2.25pt">
                <v:textbox>
                  <w:txbxContent>
                    <w:p w14:paraId="579C530D" w14:textId="218E06D1" w:rsidR="001D5660" w:rsidRPr="009D0F6E" w:rsidRDefault="001D5660" w:rsidP="009D0F6E">
                      <w:pPr>
                        <w:rPr>
                          <w:color w:val="FF0000"/>
                          <w:sz w:val="48"/>
                          <w:szCs w:val="56"/>
                        </w:rPr>
                      </w:pPr>
                      <w:r w:rsidRPr="0049634F">
                        <w:rPr>
                          <w:color w:val="FF0000"/>
                          <w:sz w:val="48"/>
                          <w:szCs w:val="56"/>
                        </w:rPr>
                        <w:t>Front cover</w:t>
                      </w:r>
                      <w:r>
                        <w:rPr>
                          <w:color w:val="FF0000"/>
                          <w:sz w:val="48"/>
                          <w:szCs w:val="56"/>
                        </w:rPr>
                        <w:t xml:space="preserve"> to be added</w:t>
                      </w:r>
                    </w:p>
                  </w:txbxContent>
                </v:textbox>
                <w10:wrap type="topAndBottom" anchorx="margin"/>
              </v:roundrect>
            </w:pict>
          </mc:Fallback>
        </mc:AlternateContent>
      </w:r>
      <w:r w:rsidRPr="009B3589">
        <w:rPr>
          <w:b/>
          <w:i/>
          <w:color w:val="FF0000"/>
        </w:rPr>
        <w:br w:type="page"/>
      </w:r>
    </w:p>
    <w:p w14:paraId="56AB3ACF" w14:textId="77777777" w:rsidR="004610EB" w:rsidRPr="00896E03" w:rsidRDefault="0008528F" w:rsidP="0008528F">
      <w:pPr>
        <w:pStyle w:val="TOCHeading"/>
      </w:pPr>
      <w:r w:rsidRPr="00896E03">
        <w:rPr>
          <w:noProof/>
        </w:rPr>
        <w:lastRenderedPageBreak/>
        <mc:AlternateContent>
          <mc:Choice Requires="wps">
            <w:drawing>
              <wp:anchor distT="0" distB="0" distL="114300" distR="114300" simplePos="0" relativeHeight="251732992" behindDoc="0" locked="1" layoutInCell="1" allowOverlap="1" wp14:anchorId="0E5A7362" wp14:editId="3F091E64">
                <wp:simplePos x="0" y="0"/>
                <wp:positionH relativeFrom="margin">
                  <wp:posOffset>2719705</wp:posOffset>
                </wp:positionH>
                <wp:positionV relativeFrom="page">
                  <wp:posOffset>438150</wp:posOffset>
                </wp:positionV>
                <wp:extent cx="3075305" cy="427990"/>
                <wp:effectExtent l="0" t="0" r="10795" b="10160"/>
                <wp:wrapNone/>
                <wp:docPr id="4" name="INSTRUCTIO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427990"/>
                        </a:xfrm>
                        <a:prstGeom prst="rect">
                          <a:avLst/>
                        </a:prstGeom>
                        <a:solidFill>
                          <a:srgbClr val="FF3300">
                            <a:alpha val="5098"/>
                          </a:srgbClr>
                        </a:solidFill>
                        <a:ln>
                          <a:solidFill>
                            <a:srgbClr val="FF0000"/>
                          </a:solidFill>
                        </a:ln>
                      </wps:spPr>
                      <wps:txbx>
                        <w:txbxContent>
                          <w:p w14:paraId="43B75700" w14:textId="77777777" w:rsidR="001D5660" w:rsidRPr="009E1F65" w:rsidRDefault="001D5660"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wps:txbx>
                      <wps:bodyPr rot="0" vert="horz" wrap="square" lIns="72000" tIns="0" rIns="72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5A7362" id="_x0000_t202" coordsize="21600,21600" o:spt="202" path="m,l,21600r21600,l21600,xe">
                <v:stroke joinstyle="miter"/>
                <v:path gradientshapeok="t" o:connecttype="rect"/>
              </v:shapetype>
              <v:shape id="_x0000_s1027" type="#_x0000_t202" alt="&quot;&quot;" style="position:absolute;margin-left:214.15pt;margin-top:34.5pt;width:242.15pt;height:33.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" fillcolor="#f30" strokecolor="red">
                <v:fill opacity="3341f"/>
                <v:textbox inset="2mm,0,2mm,0">
                  <w:txbxContent>
                    <w:p w14:paraId="43B75700" w14:textId="77777777" w:rsidR="001D5660" w:rsidRPr="009E1F65" w:rsidRDefault="001D5660"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v:textbox>
                <w10:wrap anchorx="margin" anchory="page"/>
                <w10:anchorlock/>
              </v:shape>
            </w:pict>
          </mc:Fallback>
        </mc:AlternateContent>
      </w:r>
      <w:r w:rsidR="004610EB" w:rsidRPr="00896E03">
        <w:t>Contents</w:t>
      </w:r>
    </w:p>
    <w:p w14:paraId="3E5D67D3" w14:textId="6943F741" w:rsidR="008718D2" w:rsidRDefault="009E1F65">
      <w:pPr>
        <w:pStyle w:val="TOC1"/>
        <w:rPr>
          <w:ins w:id="0" w:author="ESCRIU Jordi (JRC-ISPRA) [2]" w:date="2025-05-29T12:55:00Z"/>
          <w:rFonts w:eastAsiaTheme="minorEastAsia" w:cstheme="minorBidi"/>
          <w:noProof/>
          <w:kern w:val="2"/>
          <w:sz w:val="24"/>
          <w:szCs w:val="24"/>
          <w:lang w:eastAsia="en-GB"/>
          <w14:ligatures w14:val="standardContextual"/>
        </w:rPr>
      </w:pPr>
      <w:r>
        <w:fldChar w:fldCharType="begin"/>
      </w:r>
      <w:r>
        <w:instrText xml:space="preserve"> TOC \o "3-5" \h \z \t "Heading 1,1,Heading 2,2,JRC_Level-1_title,1,JRC_Level-2_title,2,JRC_Level-1_Back_title,1,JRC_Level-2_Back_title,2,JRC_Level-1_Front_title,1,JRC_Level-1_title_(NoNumber),1,JRC_Level-2_title_(NoNumber),2" </w:instrText>
      </w:r>
      <w:r>
        <w:fldChar w:fldCharType="separate"/>
      </w:r>
      <w:ins w:id="1" w:author="ESCRIU Jordi (JRC-ISPRA) [2]" w:date="2025-05-29T12:55:00Z">
        <w:r w:rsidR="008718D2" w:rsidRPr="00843B73">
          <w:rPr>
            <w:rStyle w:val="Hyperlink"/>
            <w:noProof/>
          </w:rPr>
          <w:fldChar w:fldCharType="begin"/>
        </w:r>
        <w:r w:rsidR="008718D2" w:rsidRPr="00843B73">
          <w:rPr>
            <w:rStyle w:val="Hyperlink"/>
            <w:noProof/>
          </w:rPr>
          <w:instrText xml:space="preserve"> </w:instrText>
        </w:r>
        <w:r w:rsidR="008718D2">
          <w:rPr>
            <w:noProof/>
          </w:rPr>
          <w:instrText>HYPERLINK \l "_Toc199415755"</w:instrText>
        </w:r>
        <w:r w:rsidR="008718D2" w:rsidRPr="00843B73">
          <w:rPr>
            <w:rStyle w:val="Hyperlink"/>
            <w:noProof/>
          </w:rPr>
          <w:instrText xml:space="preserve"> </w:instrText>
        </w:r>
        <w:r w:rsidR="008718D2" w:rsidRPr="00843B73">
          <w:rPr>
            <w:rStyle w:val="Hyperlink"/>
            <w:noProof/>
          </w:rPr>
        </w:r>
        <w:r w:rsidR="008718D2" w:rsidRPr="00843B73">
          <w:rPr>
            <w:rStyle w:val="Hyperlink"/>
            <w:noProof/>
          </w:rPr>
          <w:fldChar w:fldCharType="separate"/>
        </w:r>
        <w:r w:rsidR="008718D2" w:rsidRPr="00843B73">
          <w:rPr>
            <w:rStyle w:val="Hyperlink"/>
            <w:noProof/>
          </w:rPr>
          <w:t>Abstract</w:t>
        </w:r>
        <w:r w:rsidR="008718D2">
          <w:rPr>
            <w:noProof/>
            <w:webHidden/>
          </w:rPr>
          <w:tab/>
        </w:r>
        <w:r w:rsidR="008718D2">
          <w:rPr>
            <w:noProof/>
            <w:webHidden/>
          </w:rPr>
          <w:fldChar w:fldCharType="begin"/>
        </w:r>
        <w:r w:rsidR="008718D2">
          <w:rPr>
            <w:noProof/>
            <w:webHidden/>
          </w:rPr>
          <w:instrText xml:space="preserve"> PAGEREF _Toc199415755 \h </w:instrText>
        </w:r>
        <w:r w:rsidR="008718D2">
          <w:rPr>
            <w:noProof/>
            <w:webHidden/>
          </w:rPr>
        </w:r>
      </w:ins>
      <w:r w:rsidR="008718D2">
        <w:rPr>
          <w:noProof/>
          <w:webHidden/>
        </w:rPr>
        <w:fldChar w:fldCharType="separate"/>
      </w:r>
      <w:ins w:id="2" w:author="ESCRIU Jordi (JRC-ISPRA) [2]" w:date="2025-05-29T12:55:00Z">
        <w:r w:rsidR="008718D2">
          <w:rPr>
            <w:noProof/>
            <w:webHidden/>
          </w:rPr>
          <w:t>5</w:t>
        </w:r>
        <w:r w:rsidR="008718D2">
          <w:rPr>
            <w:noProof/>
            <w:webHidden/>
          </w:rPr>
          <w:fldChar w:fldCharType="end"/>
        </w:r>
        <w:r w:rsidR="008718D2" w:rsidRPr="00843B73">
          <w:rPr>
            <w:rStyle w:val="Hyperlink"/>
            <w:noProof/>
          </w:rPr>
          <w:fldChar w:fldCharType="end"/>
        </w:r>
      </w:ins>
    </w:p>
    <w:p w14:paraId="2064D39C" w14:textId="4227EA84" w:rsidR="008718D2" w:rsidRDefault="008718D2">
      <w:pPr>
        <w:pStyle w:val="TOC1"/>
        <w:rPr>
          <w:ins w:id="3" w:author="ESCRIU Jordi (JRC-ISPRA) [2]" w:date="2025-05-29T12:55:00Z"/>
          <w:rFonts w:eastAsiaTheme="minorEastAsia" w:cstheme="minorBidi"/>
          <w:noProof/>
          <w:kern w:val="2"/>
          <w:sz w:val="24"/>
          <w:szCs w:val="24"/>
          <w:lang w:eastAsia="en-GB"/>
          <w14:ligatures w14:val="standardContextual"/>
        </w:rPr>
      </w:pPr>
      <w:ins w:id="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"_Toc199415756"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Acknowledgements</w:t>
        </w:r>
        <w:r>
          <w:rPr>
            <w:noProof/>
            <w:webHidden/>
          </w:rPr>
          <w:tab/>
        </w:r>
        <w:r>
          <w:rPr>
            <w:noProof/>
            <w:webHidden/>
          </w:rPr>
          <w:fldChar w:fldCharType="begin"/>
        </w:r>
        <w:r>
          <w:rPr>
            <w:noProof/>
            <w:webHidden/>
          </w:rPr>
          <w:instrText xml:space="preserve"> PAGEREF _Toc199415756 \h </w:instrText>
        </w:r>
        <w:r>
          <w:rPr>
            <w:noProof/>
            <w:webHidden/>
          </w:rPr>
        </w:r>
      </w:ins>
      <w:r>
        <w:rPr>
          <w:noProof/>
          <w:webHidden/>
        </w:rPr>
        <w:fldChar w:fldCharType="separate"/>
      </w:r>
      <w:ins w:id="5" w:author="ESCRIU Jordi (JRC-ISPRA) [2]" w:date="2025-05-29T12:55:00Z">
        <w:r>
          <w:rPr>
            <w:noProof/>
            <w:webHidden/>
          </w:rPr>
          <w:t>6</w:t>
        </w:r>
        <w:r>
          <w:rPr>
            <w:noProof/>
            <w:webHidden/>
          </w:rPr>
          <w:fldChar w:fldCharType="end"/>
        </w:r>
        <w:r w:rsidRPr="00843B73">
          <w:rPr>
            <w:rStyle w:val="Hyperlink"/>
            <w:noProof/>
          </w:rPr>
          <w:fldChar w:fldCharType="end"/>
        </w:r>
      </w:ins>
    </w:p>
    <w:p w14:paraId="5716C5DC" w14:textId="5EB78775" w:rsidR="008718D2" w:rsidRDefault="008718D2">
      <w:pPr>
        <w:pStyle w:val="TOC1"/>
        <w:rPr>
          <w:ins w:id="6" w:author="ESCRIU Jordi (JRC-ISPRA) [2]" w:date="2025-05-29T12:55:00Z"/>
          <w:rFonts w:eastAsiaTheme="minorEastAsia" w:cstheme="minorBidi"/>
          <w:noProof/>
          <w:kern w:val="2"/>
          <w:sz w:val="24"/>
          <w:szCs w:val="24"/>
          <w:lang w:eastAsia="en-GB"/>
          <w14:ligatures w14:val="standardContextual"/>
        </w:rPr>
      </w:pPr>
      <w:ins w:id="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"_Toc199415757"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Executive summary</w:t>
        </w:r>
        <w:r>
          <w:rPr>
            <w:noProof/>
            <w:webHidden/>
          </w:rPr>
          <w:tab/>
        </w:r>
        <w:r>
          <w:rPr>
            <w:noProof/>
            <w:webHidden/>
          </w:rPr>
          <w:fldChar w:fldCharType="begin"/>
        </w:r>
        <w:r>
          <w:rPr>
            <w:noProof/>
            <w:webHidden/>
          </w:rPr>
          <w:instrText xml:space="preserve"> PAGEREF _Toc199415757 \h </w:instrText>
        </w:r>
        <w:r>
          <w:rPr>
            <w:noProof/>
            <w:webHidden/>
          </w:rPr>
        </w:r>
      </w:ins>
      <w:r>
        <w:rPr>
          <w:noProof/>
          <w:webHidden/>
        </w:rPr>
        <w:fldChar w:fldCharType="separate"/>
      </w:r>
      <w:ins w:id="8" w:author="ESCRIU Jordi (JRC-ISPRA) [2]" w:date="2025-05-29T12:55:00Z">
        <w:r>
          <w:rPr>
            <w:noProof/>
            <w:webHidden/>
          </w:rPr>
          <w:t>7</w:t>
        </w:r>
        <w:r>
          <w:rPr>
            <w:noProof/>
            <w:webHidden/>
          </w:rPr>
          <w:fldChar w:fldCharType="end"/>
        </w:r>
        <w:r w:rsidRPr="00843B73">
          <w:rPr>
            <w:rStyle w:val="Hyperlink"/>
            <w:noProof/>
          </w:rPr>
          <w:fldChar w:fldCharType="end"/>
        </w:r>
      </w:ins>
    </w:p>
    <w:p w14:paraId="1FB17FFC" w14:textId="1ADC57F2" w:rsidR="008718D2" w:rsidRDefault="008718D2">
      <w:pPr>
        <w:pStyle w:val="TOC1"/>
        <w:rPr>
          <w:ins w:id="9" w:author="ESCRIU Jordi (JRC-ISPRA) [2]" w:date="2025-05-29T12:55:00Z"/>
          <w:rFonts w:eastAsiaTheme="minorEastAsia" w:cstheme="minorBidi"/>
          <w:noProof/>
          <w:kern w:val="2"/>
          <w:sz w:val="24"/>
          <w:szCs w:val="24"/>
          <w:lang w:eastAsia="en-GB"/>
          <w14:ligatures w14:val="standardContextual"/>
        </w:rPr>
      </w:pPr>
      <w:ins w:id="1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"_Toc199415758"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1</w:t>
        </w:r>
        <w:r>
          <w:rPr>
            <w:rFonts w:eastAsiaTheme="minorEastAsia" w:cstheme="minorBidi"/>
            <w:noProof/>
            <w:kern w:val="2"/>
            <w:sz w:val="24"/>
            <w:szCs w:val="24"/>
            <w:lang w:eastAsia="en-GB"/>
            <w14:ligatures w14:val="standardContextual"/>
          </w:rPr>
          <w:tab/>
        </w:r>
        <w:r w:rsidRPr="00843B73">
          <w:rPr>
            <w:rStyle w:val="Hyperlink"/>
            <w:noProof/>
          </w:rPr>
          <w:t>Introduction and purpose</w:t>
        </w:r>
        <w:r>
          <w:rPr>
            <w:noProof/>
            <w:webHidden/>
          </w:rPr>
          <w:tab/>
        </w:r>
        <w:r>
          <w:rPr>
            <w:noProof/>
            <w:webHidden/>
          </w:rPr>
          <w:fldChar w:fldCharType="begin"/>
        </w:r>
        <w:r>
          <w:rPr>
            <w:noProof/>
            <w:webHidden/>
          </w:rPr>
          <w:instrText xml:space="preserve"> PAGEREF _Toc199415758 \h </w:instrText>
        </w:r>
        <w:r>
          <w:rPr>
            <w:noProof/>
            <w:webHidden/>
          </w:rPr>
        </w:r>
      </w:ins>
      <w:r>
        <w:rPr>
          <w:noProof/>
          <w:webHidden/>
        </w:rPr>
        <w:fldChar w:fldCharType="separate"/>
      </w:r>
      <w:ins w:id="11" w:author="ESCRIU Jordi (JRC-ISPRA) [2]" w:date="2025-05-29T12:55:00Z">
        <w:r>
          <w:rPr>
            <w:noProof/>
            <w:webHidden/>
          </w:rPr>
          <w:t>11</w:t>
        </w:r>
        <w:r>
          <w:rPr>
            <w:noProof/>
            <w:webHidden/>
          </w:rPr>
          <w:fldChar w:fldCharType="end"/>
        </w:r>
        <w:r w:rsidRPr="00843B73">
          <w:rPr>
            <w:rStyle w:val="Hyperlink"/>
            <w:noProof/>
          </w:rPr>
          <w:fldChar w:fldCharType="end"/>
        </w:r>
      </w:ins>
    </w:p>
    <w:p w14:paraId="7787B212" w14:textId="2EA34932" w:rsidR="008718D2" w:rsidRDefault="008718D2">
      <w:pPr>
        <w:pStyle w:val="TOC2"/>
        <w:rPr>
          <w:ins w:id="12" w:author="ESCRIU Jordi (JRC-ISPRA) [2]" w:date="2025-05-29T12:55:00Z"/>
          <w:rFonts w:eastAsiaTheme="minorEastAsia" w:cstheme="minorBidi"/>
          <w:noProof/>
          <w:kern w:val="2"/>
          <w:sz w:val="24"/>
          <w:szCs w:val="24"/>
          <w:lang w:eastAsia="en-GB"/>
          <w14:ligatures w14:val="standardContextual"/>
        </w:rPr>
      </w:pPr>
      <w:ins w:id="1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1.1</w:t>
        </w:r>
        <w:r>
          <w:rPr>
            <w:rFonts w:eastAsiaTheme="minorEastAsia" w:cstheme="minorBidi"/>
            <w:noProof/>
            <w:kern w:val="2"/>
            <w:sz w:val="24"/>
            <w:szCs w:val="24"/>
            <w:lang w:eastAsia="en-GB"/>
            <w14:ligatures w14:val="standardContextual"/>
          </w:rPr>
          <w:tab/>
        </w:r>
        <w:r w:rsidRPr="00843B73">
          <w:rPr>
            <w:rStyle w:val="Hyperlink"/>
            <w:noProof/>
          </w:rPr>
          <w:t>GeoDCAT Application Profile 3.0.0 for geospatial portals in Europe</w:t>
        </w:r>
        <w:r>
          <w:rPr>
            <w:noProof/>
            <w:webHidden/>
          </w:rPr>
          <w:tab/>
        </w:r>
        <w:r>
          <w:rPr>
            <w:noProof/>
            <w:webHidden/>
          </w:rPr>
          <w:fldChar w:fldCharType="begin"/>
        </w:r>
        <w:r>
          <w:rPr>
            <w:noProof/>
            <w:webHidden/>
          </w:rPr>
          <w:instrText xml:space="preserve"> PAGEREF _Toc199415760 \h </w:instrText>
        </w:r>
        <w:r>
          <w:rPr>
            <w:noProof/>
            <w:webHidden/>
          </w:rPr>
        </w:r>
      </w:ins>
      <w:r>
        <w:rPr>
          <w:noProof/>
          <w:webHidden/>
        </w:rPr>
        <w:fldChar w:fldCharType="separate"/>
      </w:r>
      <w:ins w:id="14" w:author="ESCRIU Jordi (JRC-ISPRA) [2]" w:date="2025-05-29T12:55:00Z">
        <w:r>
          <w:rPr>
            <w:noProof/>
            <w:webHidden/>
          </w:rPr>
          <w:t>11</w:t>
        </w:r>
        <w:r>
          <w:rPr>
            <w:noProof/>
            <w:webHidden/>
          </w:rPr>
          <w:fldChar w:fldCharType="end"/>
        </w:r>
        <w:r w:rsidRPr="00843B73">
          <w:rPr>
            <w:rStyle w:val="Hyperlink"/>
            <w:noProof/>
          </w:rPr>
          <w:fldChar w:fldCharType="end"/>
        </w:r>
      </w:ins>
    </w:p>
    <w:p w14:paraId="2BC76057" w14:textId="4BA1F997" w:rsidR="008718D2" w:rsidRDefault="008718D2">
      <w:pPr>
        <w:pStyle w:val="TOC2"/>
        <w:rPr>
          <w:ins w:id="15" w:author="ESCRIU Jordi (JRC-ISPRA) [2]" w:date="2025-05-29T12:55:00Z"/>
          <w:rFonts w:eastAsiaTheme="minorEastAsia" w:cstheme="minorBidi"/>
          <w:noProof/>
          <w:kern w:val="2"/>
          <w:sz w:val="24"/>
          <w:szCs w:val="24"/>
          <w:lang w:eastAsia="en-GB"/>
          <w14:ligatures w14:val="standardContextual"/>
        </w:rPr>
      </w:pPr>
      <w:ins w:id="1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1.2</w:t>
        </w:r>
        <w:r>
          <w:rPr>
            <w:rFonts w:eastAsiaTheme="minorEastAsia" w:cstheme="minorBidi"/>
            <w:noProof/>
            <w:kern w:val="2"/>
            <w:sz w:val="24"/>
            <w:szCs w:val="24"/>
            <w:lang w:eastAsia="en-GB"/>
            <w14:ligatures w14:val="standardContextual"/>
          </w:rPr>
          <w:tab/>
        </w:r>
        <w:r w:rsidRPr="00843B73">
          <w:rPr>
            <w:rStyle w:val="Hyperlink"/>
            <w:noProof/>
          </w:rPr>
          <w:t>ISO &amp; GeoDCAT-AP Metadata Implementation Pilot</w:t>
        </w:r>
        <w:r>
          <w:rPr>
            <w:noProof/>
            <w:webHidden/>
          </w:rPr>
          <w:tab/>
        </w:r>
        <w:r>
          <w:rPr>
            <w:noProof/>
            <w:webHidden/>
          </w:rPr>
          <w:fldChar w:fldCharType="begin"/>
        </w:r>
        <w:r>
          <w:rPr>
            <w:noProof/>
            <w:webHidden/>
          </w:rPr>
          <w:instrText xml:space="preserve"> PAGEREF _Toc199415761 \h </w:instrText>
        </w:r>
        <w:r>
          <w:rPr>
            <w:noProof/>
            <w:webHidden/>
          </w:rPr>
        </w:r>
      </w:ins>
      <w:r>
        <w:rPr>
          <w:noProof/>
          <w:webHidden/>
        </w:rPr>
        <w:fldChar w:fldCharType="separate"/>
      </w:r>
      <w:ins w:id="17" w:author="ESCRIU Jordi (JRC-ISPRA) [2]" w:date="2025-05-29T12:55:00Z">
        <w:r>
          <w:rPr>
            <w:noProof/>
            <w:webHidden/>
          </w:rPr>
          <w:t>11</w:t>
        </w:r>
        <w:r>
          <w:rPr>
            <w:noProof/>
            <w:webHidden/>
          </w:rPr>
          <w:fldChar w:fldCharType="end"/>
        </w:r>
        <w:r w:rsidRPr="00843B73">
          <w:rPr>
            <w:rStyle w:val="Hyperlink"/>
            <w:noProof/>
          </w:rPr>
          <w:fldChar w:fldCharType="end"/>
        </w:r>
      </w:ins>
    </w:p>
    <w:p w14:paraId="1AC7B091" w14:textId="363F6E46" w:rsidR="008718D2" w:rsidRDefault="008718D2">
      <w:pPr>
        <w:pStyle w:val="TOC1"/>
        <w:rPr>
          <w:ins w:id="18" w:author="ESCRIU Jordi (JRC-ISPRA) [2]" w:date="2025-05-29T12:55:00Z"/>
          <w:rFonts w:eastAsiaTheme="minorEastAsia" w:cstheme="minorBidi"/>
          <w:noProof/>
          <w:kern w:val="2"/>
          <w:sz w:val="24"/>
          <w:szCs w:val="24"/>
          <w:lang w:eastAsia="en-GB"/>
          <w14:ligatures w14:val="standardContextual"/>
        </w:rPr>
      </w:pPr>
      <w:ins w:id="1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w:t>
        </w:r>
        <w:r>
          <w:rPr>
            <w:rFonts w:eastAsiaTheme="minorEastAsia" w:cstheme="minorBidi"/>
            <w:noProof/>
            <w:kern w:val="2"/>
            <w:sz w:val="24"/>
            <w:szCs w:val="24"/>
            <w:lang w:eastAsia="en-GB"/>
            <w14:ligatures w14:val="standardContextual"/>
          </w:rPr>
          <w:tab/>
        </w:r>
        <w:r w:rsidRPr="00843B73">
          <w:rPr>
            <w:rStyle w:val="Hyperlink"/>
            <w:noProof/>
          </w:rPr>
          <w:t>Pilot description</w:t>
        </w:r>
        <w:r>
          <w:rPr>
            <w:noProof/>
            <w:webHidden/>
          </w:rPr>
          <w:tab/>
        </w:r>
        <w:r>
          <w:rPr>
            <w:noProof/>
            <w:webHidden/>
          </w:rPr>
          <w:fldChar w:fldCharType="begin"/>
        </w:r>
        <w:r>
          <w:rPr>
            <w:noProof/>
            <w:webHidden/>
          </w:rPr>
          <w:instrText xml:space="preserve"> PAGEREF _Toc199415762 \h </w:instrText>
        </w:r>
        <w:r>
          <w:rPr>
            <w:noProof/>
            <w:webHidden/>
          </w:rPr>
        </w:r>
      </w:ins>
      <w:r>
        <w:rPr>
          <w:noProof/>
          <w:webHidden/>
        </w:rPr>
        <w:fldChar w:fldCharType="separate"/>
      </w:r>
      <w:ins w:id="20" w:author="ESCRIU Jordi (JRC-ISPRA) [2]" w:date="2025-05-29T12:55:00Z">
        <w:r>
          <w:rPr>
            <w:noProof/>
            <w:webHidden/>
          </w:rPr>
          <w:t>12</w:t>
        </w:r>
        <w:r>
          <w:rPr>
            <w:noProof/>
            <w:webHidden/>
          </w:rPr>
          <w:fldChar w:fldCharType="end"/>
        </w:r>
        <w:r w:rsidRPr="00843B73">
          <w:rPr>
            <w:rStyle w:val="Hyperlink"/>
            <w:noProof/>
          </w:rPr>
          <w:fldChar w:fldCharType="end"/>
        </w:r>
      </w:ins>
    </w:p>
    <w:p w14:paraId="79CD5EAC" w14:textId="348C36FE" w:rsidR="008718D2" w:rsidRDefault="008718D2">
      <w:pPr>
        <w:pStyle w:val="TOC2"/>
        <w:rPr>
          <w:ins w:id="21" w:author="ESCRIU Jordi (JRC-ISPRA) [2]" w:date="2025-05-29T12:55:00Z"/>
          <w:rFonts w:eastAsiaTheme="minorEastAsia" w:cstheme="minorBidi"/>
          <w:noProof/>
          <w:kern w:val="2"/>
          <w:sz w:val="24"/>
          <w:szCs w:val="24"/>
          <w:lang w:eastAsia="en-GB"/>
          <w14:ligatures w14:val="standardContextual"/>
        </w:rPr>
      </w:pPr>
      <w:ins w:id="2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2.1</w:t>
        </w:r>
        <w:r>
          <w:rPr>
            <w:rFonts w:eastAsiaTheme="minorEastAsia" w:cstheme="minorBidi"/>
            <w:noProof/>
            <w:kern w:val="2"/>
            <w:sz w:val="24"/>
            <w:szCs w:val="24"/>
            <w:lang w:eastAsia="en-GB"/>
            <w14:ligatures w14:val="standardContextual"/>
          </w:rPr>
          <w:tab/>
        </w:r>
        <w:r w:rsidRPr="00843B73">
          <w:rPr>
            <w:rStyle w:val="Hyperlink"/>
            <w:noProof/>
          </w:rPr>
          <w:t>Objectives</w:t>
        </w:r>
        <w:r>
          <w:rPr>
            <w:noProof/>
            <w:webHidden/>
          </w:rPr>
          <w:tab/>
        </w:r>
        <w:r>
          <w:rPr>
            <w:noProof/>
            <w:webHidden/>
          </w:rPr>
          <w:fldChar w:fldCharType="begin"/>
        </w:r>
        <w:r>
          <w:rPr>
            <w:noProof/>
            <w:webHidden/>
          </w:rPr>
          <w:instrText xml:space="preserve"> PAGEREF _Toc199415763 \h </w:instrText>
        </w:r>
        <w:r>
          <w:rPr>
            <w:noProof/>
            <w:webHidden/>
          </w:rPr>
        </w:r>
      </w:ins>
      <w:r>
        <w:rPr>
          <w:noProof/>
          <w:webHidden/>
        </w:rPr>
        <w:fldChar w:fldCharType="separate"/>
      </w:r>
      <w:ins w:id="23" w:author="ESCRIU Jordi (JRC-ISPRA) [2]" w:date="2025-05-29T12:55:00Z">
        <w:r>
          <w:rPr>
            <w:noProof/>
            <w:webHidden/>
          </w:rPr>
          <w:t>12</w:t>
        </w:r>
        <w:r>
          <w:rPr>
            <w:noProof/>
            <w:webHidden/>
          </w:rPr>
          <w:fldChar w:fldCharType="end"/>
        </w:r>
        <w:r w:rsidRPr="00843B73">
          <w:rPr>
            <w:rStyle w:val="Hyperlink"/>
            <w:noProof/>
          </w:rPr>
          <w:fldChar w:fldCharType="end"/>
        </w:r>
      </w:ins>
    </w:p>
    <w:p w14:paraId="56B5EEEF" w14:textId="6C463547" w:rsidR="008718D2" w:rsidRDefault="008718D2">
      <w:pPr>
        <w:pStyle w:val="TOC2"/>
        <w:rPr>
          <w:ins w:id="24" w:author="ESCRIU Jordi (JRC-ISPRA) [2]" w:date="2025-05-29T12:55:00Z"/>
          <w:rFonts w:eastAsiaTheme="minorEastAsia" w:cstheme="minorBidi"/>
          <w:noProof/>
          <w:kern w:val="2"/>
          <w:sz w:val="24"/>
          <w:szCs w:val="24"/>
          <w:lang w:eastAsia="en-GB"/>
          <w14:ligatures w14:val="standardContextual"/>
        </w:rPr>
      </w:pPr>
      <w:ins w:id="2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2.2</w:t>
        </w:r>
        <w:r>
          <w:rPr>
            <w:rFonts w:eastAsiaTheme="minorEastAsia" w:cstheme="minorBidi"/>
            <w:noProof/>
            <w:kern w:val="2"/>
            <w:sz w:val="24"/>
            <w:szCs w:val="24"/>
            <w:lang w:eastAsia="en-GB"/>
            <w14:ligatures w14:val="standardContextual"/>
          </w:rPr>
          <w:tab/>
        </w:r>
        <w:r w:rsidRPr="00843B73">
          <w:rPr>
            <w:rStyle w:val="Hyperlink"/>
            <w:noProof/>
          </w:rPr>
          <w:t>Pilot participants</w:t>
        </w:r>
        <w:r>
          <w:rPr>
            <w:noProof/>
            <w:webHidden/>
          </w:rPr>
          <w:tab/>
        </w:r>
        <w:r>
          <w:rPr>
            <w:noProof/>
            <w:webHidden/>
          </w:rPr>
          <w:fldChar w:fldCharType="begin"/>
        </w:r>
        <w:r>
          <w:rPr>
            <w:noProof/>
            <w:webHidden/>
          </w:rPr>
          <w:instrText xml:space="preserve"> PAGEREF _Toc199415766 \h </w:instrText>
        </w:r>
        <w:r>
          <w:rPr>
            <w:noProof/>
            <w:webHidden/>
          </w:rPr>
        </w:r>
      </w:ins>
      <w:r>
        <w:rPr>
          <w:noProof/>
          <w:webHidden/>
        </w:rPr>
        <w:fldChar w:fldCharType="separate"/>
      </w:r>
      <w:ins w:id="26" w:author="ESCRIU Jordi (JRC-ISPRA) [2]" w:date="2025-05-29T12:55:00Z">
        <w:r>
          <w:rPr>
            <w:noProof/>
            <w:webHidden/>
          </w:rPr>
          <w:t>12</w:t>
        </w:r>
        <w:r>
          <w:rPr>
            <w:noProof/>
            <w:webHidden/>
          </w:rPr>
          <w:fldChar w:fldCharType="end"/>
        </w:r>
        <w:r w:rsidRPr="00843B73">
          <w:rPr>
            <w:rStyle w:val="Hyperlink"/>
            <w:noProof/>
          </w:rPr>
          <w:fldChar w:fldCharType="end"/>
        </w:r>
      </w:ins>
    </w:p>
    <w:p w14:paraId="1C9C29CF" w14:textId="3B7426A7" w:rsidR="008718D2" w:rsidRDefault="008718D2">
      <w:pPr>
        <w:pStyle w:val="TOC2"/>
        <w:rPr>
          <w:ins w:id="27" w:author="ESCRIU Jordi (JRC-ISPRA) [2]" w:date="2025-05-29T12:55:00Z"/>
          <w:rFonts w:eastAsiaTheme="minorEastAsia" w:cstheme="minorBidi"/>
          <w:noProof/>
          <w:kern w:val="2"/>
          <w:sz w:val="24"/>
          <w:szCs w:val="24"/>
          <w:lang w:eastAsia="en-GB"/>
          <w14:ligatures w14:val="standardContextual"/>
        </w:rPr>
      </w:pPr>
      <w:ins w:id="2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2.3</w:t>
        </w:r>
        <w:r>
          <w:rPr>
            <w:rFonts w:eastAsiaTheme="minorEastAsia" w:cstheme="minorBidi"/>
            <w:noProof/>
            <w:kern w:val="2"/>
            <w:sz w:val="24"/>
            <w:szCs w:val="24"/>
            <w:lang w:eastAsia="en-GB"/>
            <w14:ligatures w14:val="standardContextual"/>
          </w:rPr>
          <w:tab/>
        </w:r>
        <w:r w:rsidRPr="00843B73">
          <w:rPr>
            <w:rStyle w:val="Hyperlink"/>
            <w:noProof/>
          </w:rPr>
          <w:t>Outputs and Results</w:t>
        </w:r>
        <w:r>
          <w:rPr>
            <w:noProof/>
            <w:webHidden/>
          </w:rPr>
          <w:tab/>
        </w:r>
        <w:r>
          <w:rPr>
            <w:noProof/>
            <w:webHidden/>
          </w:rPr>
          <w:fldChar w:fldCharType="begin"/>
        </w:r>
        <w:r>
          <w:rPr>
            <w:noProof/>
            <w:webHidden/>
          </w:rPr>
          <w:instrText xml:space="preserve"> PAGEREF _Toc199415767 \h </w:instrText>
        </w:r>
        <w:r>
          <w:rPr>
            <w:noProof/>
            <w:webHidden/>
          </w:rPr>
        </w:r>
      </w:ins>
      <w:r>
        <w:rPr>
          <w:noProof/>
          <w:webHidden/>
        </w:rPr>
        <w:fldChar w:fldCharType="separate"/>
      </w:r>
      <w:ins w:id="29" w:author="ESCRIU Jordi (JRC-ISPRA) [2]" w:date="2025-05-29T12:55:00Z">
        <w:r>
          <w:rPr>
            <w:noProof/>
            <w:webHidden/>
          </w:rPr>
          <w:t>13</w:t>
        </w:r>
        <w:r>
          <w:rPr>
            <w:noProof/>
            <w:webHidden/>
          </w:rPr>
          <w:fldChar w:fldCharType="end"/>
        </w:r>
        <w:r w:rsidRPr="00843B73">
          <w:rPr>
            <w:rStyle w:val="Hyperlink"/>
            <w:noProof/>
          </w:rPr>
          <w:fldChar w:fldCharType="end"/>
        </w:r>
      </w:ins>
    </w:p>
    <w:p w14:paraId="2DFC9BA7" w14:textId="3FB842CA" w:rsidR="008718D2" w:rsidRDefault="008718D2">
      <w:pPr>
        <w:pStyle w:val="TOC2"/>
        <w:rPr>
          <w:ins w:id="30" w:author="ESCRIU Jordi (JRC-ISPRA) [2]" w:date="2025-05-29T12:55:00Z"/>
          <w:rFonts w:eastAsiaTheme="minorEastAsia" w:cstheme="minorBidi"/>
          <w:noProof/>
          <w:kern w:val="2"/>
          <w:sz w:val="24"/>
          <w:szCs w:val="24"/>
          <w:lang w:eastAsia="en-GB"/>
          <w14:ligatures w14:val="standardContextual"/>
        </w:rPr>
      </w:pPr>
      <w:ins w:id="3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"_Toc199415768"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2.4</w:t>
        </w:r>
        <w:r>
          <w:rPr>
            <w:rFonts w:eastAsiaTheme="minorEastAsia" w:cstheme="minorBidi"/>
            <w:noProof/>
            <w:kern w:val="2"/>
            <w:sz w:val="24"/>
            <w:szCs w:val="24"/>
            <w:lang w:eastAsia="en-GB"/>
            <w14:ligatures w14:val="standardContextual"/>
          </w:rPr>
          <w:tab/>
        </w:r>
        <w:r w:rsidRPr="00843B73">
          <w:rPr>
            <w:rStyle w:val="Hyperlink"/>
            <w:noProof/>
          </w:rPr>
          <w:t>Expected benefits</w:t>
        </w:r>
        <w:r>
          <w:rPr>
            <w:noProof/>
            <w:webHidden/>
          </w:rPr>
          <w:tab/>
        </w:r>
        <w:r>
          <w:rPr>
            <w:noProof/>
            <w:webHidden/>
          </w:rPr>
          <w:fldChar w:fldCharType="begin"/>
        </w:r>
        <w:r>
          <w:rPr>
            <w:noProof/>
            <w:webHidden/>
          </w:rPr>
          <w:instrText xml:space="preserve"> PAGEREF _Toc199415768 \h </w:instrText>
        </w:r>
        <w:r>
          <w:rPr>
            <w:noProof/>
            <w:webHidden/>
          </w:rPr>
        </w:r>
      </w:ins>
      <w:r>
        <w:rPr>
          <w:noProof/>
          <w:webHidden/>
        </w:rPr>
        <w:fldChar w:fldCharType="separate"/>
      </w:r>
      <w:ins w:id="32" w:author="ESCRIU Jordi (JRC-ISPRA) [2]" w:date="2025-05-29T12:55:00Z">
        <w:r>
          <w:rPr>
            <w:noProof/>
            <w:webHidden/>
          </w:rPr>
          <w:t>13</w:t>
        </w:r>
        <w:r>
          <w:rPr>
            <w:noProof/>
            <w:webHidden/>
          </w:rPr>
          <w:fldChar w:fldCharType="end"/>
        </w:r>
        <w:r w:rsidRPr="00843B73">
          <w:rPr>
            <w:rStyle w:val="Hyperlink"/>
            <w:noProof/>
          </w:rPr>
          <w:fldChar w:fldCharType="end"/>
        </w:r>
      </w:ins>
    </w:p>
    <w:p w14:paraId="4EEC2B03" w14:textId="150DE9CE" w:rsidR="008718D2" w:rsidRDefault="008718D2">
      <w:pPr>
        <w:pStyle w:val="TOC2"/>
        <w:rPr>
          <w:ins w:id="33" w:author="ESCRIU Jordi (JRC-ISPRA) [2]" w:date="2025-05-29T12:55:00Z"/>
          <w:rFonts w:eastAsiaTheme="minorEastAsia" w:cstheme="minorBidi"/>
          <w:noProof/>
          <w:kern w:val="2"/>
          <w:sz w:val="24"/>
          <w:szCs w:val="24"/>
          <w:lang w:eastAsia="en-GB"/>
          <w14:ligatures w14:val="standardContextual"/>
        </w:rPr>
      </w:pPr>
      <w:ins w:id="3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2.5</w:t>
        </w:r>
        <w:r>
          <w:rPr>
            <w:rFonts w:eastAsiaTheme="minorEastAsia" w:cstheme="minorBidi"/>
            <w:noProof/>
            <w:kern w:val="2"/>
            <w:sz w:val="24"/>
            <w:szCs w:val="24"/>
            <w:lang w:eastAsia="en-GB"/>
            <w14:ligatures w14:val="standardContextual"/>
          </w:rPr>
          <w:tab/>
        </w:r>
        <w:r w:rsidRPr="00843B73">
          <w:rPr>
            <w:rStyle w:val="Hyperlink"/>
            <w:noProof/>
          </w:rPr>
          <w:t>Timeline</w:t>
        </w:r>
        <w:r>
          <w:rPr>
            <w:noProof/>
            <w:webHidden/>
          </w:rPr>
          <w:tab/>
        </w:r>
        <w:r>
          <w:rPr>
            <w:noProof/>
            <w:webHidden/>
          </w:rPr>
          <w:fldChar w:fldCharType="begin"/>
        </w:r>
        <w:r>
          <w:rPr>
            <w:noProof/>
            <w:webHidden/>
          </w:rPr>
          <w:instrText xml:space="preserve"> PAGEREF _Toc199415770 \h </w:instrText>
        </w:r>
        <w:r>
          <w:rPr>
            <w:noProof/>
            <w:webHidden/>
          </w:rPr>
        </w:r>
      </w:ins>
      <w:r>
        <w:rPr>
          <w:noProof/>
          <w:webHidden/>
        </w:rPr>
        <w:fldChar w:fldCharType="separate"/>
      </w:r>
      <w:ins w:id="35" w:author="ESCRIU Jordi (JRC-ISPRA) [2]" w:date="2025-05-29T12:55:00Z">
        <w:r>
          <w:rPr>
            <w:noProof/>
            <w:webHidden/>
          </w:rPr>
          <w:t>14</w:t>
        </w:r>
        <w:r>
          <w:rPr>
            <w:noProof/>
            <w:webHidden/>
          </w:rPr>
          <w:fldChar w:fldCharType="end"/>
        </w:r>
        <w:r w:rsidRPr="00843B73">
          <w:rPr>
            <w:rStyle w:val="Hyperlink"/>
            <w:noProof/>
          </w:rPr>
          <w:fldChar w:fldCharType="end"/>
        </w:r>
      </w:ins>
    </w:p>
    <w:p w14:paraId="553AE7A8" w14:textId="7F8D507F" w:rsidR="008718D2" w:rsidRDefault="008718D2">
      <w:pPr>
        <w:pStyle w:val="TOC2"/>
        <w:rPr>
          <w:ins w:id="36" w:author="ESCRIU Jordi (JRC-ISPRA) [2]" w:date="2025-05-29T12:55:00Z"/>
          <w:rFonts w:eastAsiaTheme="minorEastAsia" w:cstheme="minorBidi"/>
          <w:noProof/>
          <w:kern w:val="2"/>
          <w:sz w:val="24"/>
          <w:szCs w:val="24"/>
          <w:lang w:eastAsia="en-GB"/>
          <w14:ligatures w14:val="standardContextual"/>
        </w:rPr>
      </w:pPr>
      <w:ins w:id="3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2.6</w:t>
        </w:r>
        <w:r>
          <w:rPr>
            <w:rFonts w:eastAsiaTheme="minorEastAsia" w:cstheme="minorBidi"/>
            <w:noProof/>
            <w:kern w:val="2"/>
            <w:sz w:val="24"/>
            <w:szCs w:val="24"/>
            <w:lang w:eastAsia="en-GB"/>
            <w14:ligatures w14:val="standardContextual"/>
          </w:rPr>
          <w:tab/>
        </w:r>
        <w:r w:rsidRPr="00843B73">
          <w:rPr>
            <w:rStyle w:val="Hyperlink"/>
            <w:noProof/>
          </w:rPr>
          <w:t>Pilot repository</w:t>
        </w:r>
        <w:r>
          <w:rPr>
            <w:noProof/>
            <w:webHidden/>
          </w:rPr>
          <w:tab/>
        </w:r>
        <w:r>
          <w:rPr>
            <w:noProof/>
            <w:webHidden/>
          </w:rPr>
          <w:fldChar w:fldCharType="begin"/>
        </w:r>
        <w:r>
          <w:rPr>
            <w:noProof/>
            <w:webHidden/>
          </w:rPr>
          <w:instrText xml:space="preserve"> PAGEREF _Toc199415771 \h </w:instrText>
        </w:r>
        <w:r>
          <w:rPr>
            <w:noProof/>
            <w:webHidden/>
          </w:rPr>
        </w:r>
      </w:ins>
      <w:r>
        <w:rPr>
          <w:noProof/>
          <w:webHidden/>
        </w:rPr>
        <w:fldChar w:fldCharType="separate"/>
      </w:r>
      <w:ins w:id="38" w:author="ESCRIU Jordi (JRC-ISPRA) [2]" w:date="2025-05-29T12:55:00Z">
        <w:r>
          <w:rPr>
            <w:noProof/>
            <w:webHidden/>
          </w:rPr>
          <w:t>14</w:t>
        </w:r>
        <w:r>
          <w:rPr>
            <w:noProof/>
            <w:webHidden/>
          </w:rPr>
          <w:fldChar w:fldCharType="end"/>
        </w:r>
        <w:r w:rsidRPr="00843B73">
          <w:rPr>
            <w:rStyle w:val="Hyperlink"/>
            <w:noProof/>
          </w:rPr>
          <w:fldChar w:fldCharType="end"/>
        </w:r>
      </w:ins>
    </w:p>
    <w:p w14:paraId="4FD60281" w14:textId="572E2445" w:rsidR="008718D2" w:rsidRDefault="008718D2">
      <w:pPr>
        <w:pStyle w:val="TOC1"/>
        <w:rPr>
          <w:ins w:id="39" w:author="ESCRIU Jordi (JRC-ISPRA) [2]" w:date="2025-05-29T12:55:00Z"/>
          <w:rFonts w:eastAsiaTheme="minorEastAsia" w:cstheme="minorBidi"/>
          <w:noProof/>
          <w:kern w:val="2"/>
          <w:sz w:val="24"/>
          <w:szCs w:val="24"/>
          <w:lang w:eastAsia="en-GB"/>
          <w14:ligatures w14:val="standardContextual"/>
        </w:rPr>
      </w:pPr>
      <w:ins w:id="4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w:t>
        </w:r>
        <w:r>
          <w:rPr>
            <w:rFonts w:eastAsiaTheme="minorEastAsia" w:cstheme="minorBidi"/>
            <w:noProof/>
            <w:kern w:val="2"/>
            <w:sz w:val="24"/>
            <w:szCs w:val="24"/>
            <w:lang w:eastAsia="en-GB"/>
            <w14:ligatures w14:val="standardContextual"/>
          </w:rPr>
          <w:tab/>
        </w:r>
        <w:r w:rsidRPr="00843B73">
          <w:rPr>
            <w:rStyle w:val="Hyperlink"/>
            <w:noProof/>
          </w:rPr>
          <w:t>Background, initial expectations and proposals</w:t>
        </w:r>
        <w:r>
          <w:rPr>
            <w:noProof/>
            <w:webHidden/>
          </w:rPr>
          <w:tab/>
        </w:r>
        <w:r>
          <w:rPr>
            <w:noProof/>
            <w:webHidden/>
          </w:rPr>
          <w:fldChar w:fldCharType="begin"/>
        </w:r>
        <w:r>
          <w:rPr>
            <w:noProof/>
            <w:webHidden/>
          </w:rPr>
          <w:instrText xml:space="preserve"> PAGEREF _Toc199415772 \h </w:instrText>
        </w:r>
        <w:r>
          <w:rPr>
            <w:noProof/>
            <w:webHidden/>
          </w:rPr>
        </w:r>
      </w:ins>
      <w:r>
        <w:rPr>
          <w:noProof/>
          <w:webHidden/>
        </w:rPr>
        <w:fldChar w:fldCharType="separate"/>
      </w:r>
      <w:ins w:id="41" w:author="ESCRIU Jordi (JRC-ISPRA) [2]" w:date="2025-05-29T12:55:00Z">
        <w:r>
          <w:rPr>
            <w:noProof/>
            <w:webHidden/>
          </w:rPr>
          <w:t>15</w:t>
        </w:r>
        <w:r>
          <w:rPr>
            <w:noProof/>
            <w:webHidden/>
          </w:rPr>
          <w:fldChar w:fldCharType="end"/>
        </w:r>
        <w:r w:rsidRPr="00843B73">
          <w:rPr>
            <w:rStyle w:val="Hyperlink"/>
            <w:noProof/>
          </w:rPr>
          <w:fldChar w:fldCharType="end"/>
        </w:r>
      </w:ins>
    </w:p>
    <w:p w14:paraId="602AECF9" w14:textId="0D6651E6" w:rsidR="008718D2" w:rsidRDefault="008718D2">
      <w:pPr>
        <w:pStyle w:val="TOC2"/>
        <w:rPr>
          <w:ins w:id="42" w:author="ESCRIU Jordi (JRC-ISPRA) [2]" w:date="2025-05-29T12:55:00Z"/>
          <w:rFonts w:eastAsiaTheme="minorEastAsia" w:cstheme="minorBidi"/>
          <w:noProof/>
          <w:kern w:val="2"/>
          <w:sz w:val="24"/>
          <w:szCs w:val="24"/>
          <w:lang w:eastAsia="en-GB"/>
          <w14:ligatures w14:val="standardContextual"/>
        </w:rPr>
      </w:pPr>
      <w:ins w:id="4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w:t>
        </w:r>
        <w:r>
          <w:rPr>
            <w:rFonts w:eastAsiaTheme="minorEastAsia" w:cstheme="minorBidi"/>
            <w:noProof/>
            <w:kern w:val="2"/>
            <w:sz w:val="24"/>
            <w:szCs w:val="24"/>
            <w:lang w:eastAsia="en-GB"/>
            <w14:ligatures w14:val="standardContextual"/>
          </w:rPr>
          <w:tab/>
        </w:r>
        <w:r w:rsidRPr="00843B73">
          <w:rPr>
            <w:rStyle w:val="Hyperlink"/>
            <w:noProof/>
          </w:rPr>
          <w:t>Belgium (Flanders)</w:t>
        </w:r>
        <w:r>
          <w:rPr>
            <w:noProof/>
            <w:webHidden/>
          </w:rPr>
          <w:tab/>
        </w:r>
        <w:r>
          <w:rPr>
            <w:noProof/>
            <w:webHidden/>
          </w:rPr>
          <w:fldChar w:fldCharType="begin"/>
        </w:r>
        <w:r>
          <w:rPr>
            <w:noProof/>
            <w:webHidden/>
          </w:rPr>
          <w:instrText xml:space="preserve"> PAGEREF _Toc199415773 \h </w:instrText>
        </w:r>
        <w:r>
          <w:rPr>
            <w:noProof/>
            <w:webHidden/>
          </w:rPr>
        </w:r>
      </w:ins>
      <w:r>
        <w:rPr>
          <w:noProof/>
          <w:webHidden/>
        </w:rPr>
        <w:fldChar w:fldCharType="separate"/>
      </w:r>
      <w:ins w:id="44" w:author="ESCRIU Jordi (JRC-ISPRA) [2]" w:date="2025-05-29T12:55:00Z">
        <w:r>
          <w:rPr>
            <w:noProof/>
            <w:webHidden/>
          </w:rPr>
          <w:t>15</w:t>
        </w:r>
        <w:r>
          <w:rPr>
            <w:noProof/>
            <w:webHidden/>
          </w:rPr>
          <w:fldChar w:fldCharType="end"/>
        </w:r>
        <w:r w:rsidRPr="00843B73">
          <w:rPr>
            <w:rStyle w:val="Hyperlink"/>
            <w:noProof/>
          </w:rPr>
          <w:fldChar w:fldCharType="end"/>
        </w:r>
      </w:ins>
    </w:p>
    <w:p w14:paraId="69D1EBB0" w14:textId="5217DC6A" w:rsidR="008718D2" w:rsidRDefault="008718D2">
      <w:pPr>
        <w:pStyle w:val="TOC3"/>
        <w:rPr>
          <w:ins w:id="45" w:author="ESCRIU Jordi (JRC-ISPRA) [2]" w:date="2025-05-29T12:55:00Z"/>
          <w:rFonts w:eastAsiaTheme="minorEastAsia" w:cstheme="minorBidi"/>
          <w:noProof/>
          <w:kern w:val="2"/>
          <w:sz w:val="24"/>
          <w:szCs w:val="24"/>
          <w:lang w:eastAsia="en-GB"/>
          <w14:ligatures w14:val="standardContextual"/>
        </w:rPr>
      </w:pPr>
      <w:ins w:id="4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_Toc199415774 \h </w:instrText>
        </w:r>
        <w:r>
          <w:rPr>
            <w:noProof/>
            <w:webHidden/>
          </w:rPr>
        </w:r>
      </w:ins>
      <w:r>
        <w:rPr>
          <w:noProof/>
          <w:webHidden/>
        </w:rPr>
        <w:fldChar w:fldCharType="separate"/>
      </w:r>
      <w:ins w:id="47" w:author="ESCRIU Jordi (JRC-ISPRA) [2]" w:date="2025-05-29T12:55:00Z">
        <w:r>
          <w:rPr>
            <w:noProof/>
            <w:webHidden/>
          </w:rPr>
          <w:t>15</w:t>
        </w:r>
        <w:r>
          <w:rPr>
            <w:noProof/>
            <w:webHidden/>
          </w:rPr>
          <w:fldChar w:fldCharType="end"/>
        </w:r>
        <w:r w:rsidRPr="00843B73">
          <w:rPr>
            <w:rStyle w:val="Hyperlink"/>
            <w:noProof/>
          </w:rPr>
          <w:fldChar w:fldCharType="end"/>
        </w:r>
      </w:ins>
    </w:p>
    <w:p w14:paraId="354BB9F9" w14:textId="3A3B5AD8" w:rsidR="008718D2" w:rsidRDefault="008718D2">
      <w:pPr>
        <w:pStyle w:val="TOC3"/>
        <w:rPr>
          <w:ins w:id="48" w:author="ESCRIU Jordi (JRC-ISPRA) [2]" w:date="2025-05-29T12:55:00Z"/>
          <w:rFonts w:eastAsiaTheme="minorEastAsia" w:cstheme="minorBidi"/>
          <w:noProof/>
          <w:kern w:val="2"/>
          <w:sz w:val="24"/>
          <w:szCs w:val="24"/>
          <w:lang w:eastAsia="en-GB"/>
          <w14:ligatures w14:val="standardContextual"/>
        </w:rPr>
      </w:pPr>
      <w:ins w:id="4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_Toc199415775 \h </w:instrText>
        </w:r>
        <w:r>
          <w:rPr>
            <w:noProof/>
            <w:webHidden/>
          </w:rPr>
        </w:r>
      </w:ins>
      <w:r>
        <w:rPr>
          <w:noProof/>
          <w:webHidden/>
        </w:rPr>
        <w:fldChar w:fldCharType="separate"/>
      </w:r>
      <w:ins w:id="50" w:author="ESCRIU Jordi (JRC-ISPRA) [2]" w:date="2025-05-29T12:55:00Z">
        <w:r>
          <w:rPr>
            <w:noProof/>
            <w:webHidden/>
          </w:rPr>
          <w:t>15</w:t>
        </w:r>
        <w:r>
          <w:rPr>
            <w:noProof/>
            <w:webHidden/>
          </w:rPr>
          <w:fldChar w:fldCharType="end"/>
        </w:r>
        <w:r w:rsidRPr="00843B73">
          <w:rPr>
            <w:rStyle w:val="Hyperlink"/>
            <w:noProof/>
          </w:rPr>
          <w:fldChar w:fldCharType="end"/>
        </w:r>
      </w:ins>
    </w:p>
    <w:p w14:paraId="352A42AD" w14:textId="49008433" w:rsidR="008718D2" w:rsidRDefault="008718D2">
      <w:pPr>
        <w:pStyle w:val="TOC3"/>
        <w:rPr>
          <w:ins w:id="51" w:author="ESCRIU Jordi (JRC-ISPRA) [2]" w:date="2025-05-29T12:55:00Z"/>
          <w:rFonts w:eastAsiaTheme="minorEastAsia" w:cstheme="minorBidi"/>
          <w:noProof/>
          <w:kern w:val="2"/>
          <w:sz w:val="24"/>
          <w:szCs w:val="24"/>
          <w:lang w:eastAsia="en-GB"/>
          <w14:ligatures w14:val="standardContextual"/>
        </w:rPr>
      </w:pPr>
      <w:ins w:id="5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_Toc199415776 \h </w:instrText>
        </w:r>
        <w:r>
          <w:rPr>
            <w:noProof/>
            <w:webHidden/>
          </w:rPr>
        </w:r>
      </w:ins>
      <w:r>
        <w:rPr>
          <w:noProof/>
          <w:webHidden/>
        </w:rPr>
        <w:fldChar w:fldCharType="separate"/>
      </w:r>
      <w:ins w:id="53" w:author="ESCRIU Jordi (JRC-ISPRA) [2]" w:date="2025-05-29T12:55:00Z">
        <w:r>
          <w:rPr>
            <w:noProof/>
            <w:webHidden/>
          </w:rPr>
          <w:t>16</w:t>
        </w:r>
        <w:r>
          <w:rPr>
            <w:noProof/>
            <w:webHidden/>
          </w:rPr>
          <w:fldChar w:fldCharType="end"/>
        </w:r>
        <w:r w:rsidRPr="00843B73">
          <w:rPr>
            <w:rStyle w:val="Hyperlink"/>
            <w:noProof/>
          </w:rPr>
          <w:fldChar w:fldCharType="end"/>
        </w:r>
      </w:ins>
    </w:p>
    <w:p w14:paraId="314CA9AF" w14:textId="56921F34" w:rsidR="008718D2" w:rsidRDefault="008718D2">
      <w:pPr>
        <w:pStyle w:val="TOC2"/>
        <w:rPr>
          <w:ins w:id="54" w:author="ESCRIU Jordi (JRC-ISPRA) [2]" w:date="2025-05-29T12:55:00Z"/>
          <w:rFonts w:eastAsiaTheme="minorEastAsia" w:cstheme="minorBidi"/>
          <w:noProof/>
          <w:kern w:val="2"/>
          <w:sz w:val="24"/>
          <w:szCs w:val="24"/>
          <w:lang w:eastAsia="en-GB"/>
          <w14:ligatures w14:val="standardContextual"/>
        </w:rPr>
      </w:pPr>
      <w:ins w:id="5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3.2</w:t>
        </w:r>
        <w:r>
          <w:rPr>
            <w:rFonts w:eastAsiaTheme="minorEastAsia" w:cstheme="minorBidi"/>
            <w:noProof/>
            <w:kern w:val="2"/>
            <w:sz w:val="24"/>
            <w:szCs w:val="24"/>
            <w:lang w:eastAsia="en-GB"/>
            <w14:ligatures w14:val="standardContextual"/>
          </w:rPr>
          <w:tab/>
        </w:r>
        <w:r w:rsidRPr="00843B73">
          <w:rPr>
            <w:rStyle w:val="Hyperlink"/>
            <w:noProof/>
          </w:rPr>
          <w:t>Czech Republic</w:t>
        </w:r>
        <w:r>
          <w:rPr>
            <w:noProof/>
            <w:webHidden/>
          </w:rPr>
          <w:tab/>
        </w:r>
        <w:r>
          <w:rPr>
            <w:noProof/>
            <w:webHidden/>
          </w:rPr>
          <w:fldChar w:fldCharType="begin"/>
        </w:r>
        <w:r>
          <w:rPr>
            <w:noProof/>
            <w:webHidden/>
          </w:rPr>
          <w:instrText xml:space="preserve"> PAGEREF _Toc199415777 \h </w:instrText>
        </w:r>
        <w:r>
          <w:rPr>
            <w:noProof/>
            <w:webHidden/>
          </w:rPr>
        </w:r>
      </w:ins>
      <w:r>
        <w:rPr>
          <w:noProof/>
          <w:webHidden/>
        </w:rPr>
        <w:fldChar w:fldCharType="separate"/>
      </w:r>
      <w:ins w:id="56" w:author="ESCRIU Jordi (JRC-ISPRA) [2]" w:date="2025-05-29T12:55:00Z">
        <w:r>
          <w:rPr>
            <w:noProof/>
            <w:webHidden/>
          </w:rPr>
          <w:t>16</w:t>
        </w:r>
        <w:r>
          <w:rPr>
            <w:noProof/>
            <w:webHidden/>
          </w:rPr>
          <w:fldChar w:fldCharType="end"/>
        </w:r>
        <w:r w:rsidRPr="00843B73">
          <w:rPr>
            <w:rStyle w:val="Hyperlink"/>
            <w:noProof/>
          </w:rPr>
          <w:fldChar w:fldCharType="end"/>
        </w:r>
      </w:ins>
    </w:p>
    <w:p w14:paraId="6516794F" w14:textId="4365C33B" w:rsidR="008718D2" w:rsidRDefault="008718D2">
      <w:pPr>
        <w:pStyle w:val="TOC3"/>
        <w:rPr>
          <w:ins w:id="57" w:author="ESCRIU Jordi (JRC-ISPRA) [2]" w:date="2025-05-29T12:55:00Z"/>
          <w:rFonts w:eastAsiaTheme="minorEastAsia" w:cstheme="minorBidi"/>
          <w:noProof/>
          <w:kern w:val="2"/>
          <w:sz w:val="24"/>
          <w:szCs w:val="24"/>
          <w:lang w:eastAsia="en-GB"/>
          <w14:ligatures w14:val="standardContextual"/>
        </w:rPr>
      </w:pPr>
      <w:ins w:id="5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3.2.1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_Toc199415778 \h </w:instrText>
        </w:r>
        <w:r>
          <w:rPr>
            <w:noProof/>
            <w:webHidden/>
          </w:rPr>
        </w:r>
      </w:ins>
      <w:r>
        <w:rPr>
          <w:noProof/>
          <w:webHidden/>
        </w:rPr>
        <w:fldChar w:fldCharType="separate"/>
      </w:r>
      <w:ins w:id="59" w:author="ESCRIU Jordi (JRC-ISPRA) [2]" w:date="2025-05-29T12:55:00Z">
        <w:r>
          <w:rPr>
            <w:noProof/>
            <w:webHidden/>
          </w:rPr>
          <w:t>16</w:t>
        </w:r>
        <w:r>
          <w:rPr>
            <w:noProof/>
            <w:webHidden/>
          </w:rPr>
          <w:fldChar w:fldCharType="end"/>
        </w:r>
        <w:r w:rsidRPr="00843B73">
          <w:rPr>
            <w:rStyle w:val="Hyperlink"/>
            <w:noProof/>
          </w:rPr>
          <w:fldChar w:fldCharType="end"/>
        </w:r>
      </w:ins>
    </w:p>
    <w:p w14:paraId="2A38CAA1" w14:textId="4BAF9253" w:rsidR="008718D2" w:rsidRDefault="008718D2">
      <w:pPr>
        <w:pStyle w:val="TOC3"/>
        <w:rPr>
          <w:ins w:id="60" w:author="ESCRIU Jordi (JRC-ISPRA) [2]" w:date="2025-05-29T12:55:00Z"/>
          <w:rFonts w:eastAsiaTheme="minorEastAsia" w:cstheme="minorBidi"/>
          <w:noProof/>
          <w:kern w:val="2"/>
          <w:sz w:val="24"/>
          <w:szCs w:val="24"/>
          <w:lang w:eastAsia="en-GB"/>
          <w14:ligatures w14:val="standardContextual"/>
        </w:rPr>
      </w:pPr>
      <w:ins w:id="6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"_Toc199415779"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3.2.2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_Toc199415779 \h </w:instrText>
        </w:r>
        <w:r>
          <w:rPr>
            <w:noProof/>
            <w:webHidden/>
          </w:rPr>
        </w:r>
      </w:ins>
      <w:r>
        <w:rPr>
          <w:noProof/>
          <w:webHidden/>
        </w:rPr>
        <w:fldChar w:fldCharType="separate"/>
      </w:r>
      <w:ins w:id="62" w:author="ESCRIU Jordi (JRC-ISPRA) [2]" w:date="2025-05-29T12:55:00Z">
        <w:r>
          <w:rPr>
            <w:noProof/>
            <w:webHidden/>
          </w:rPr>
          <w:t>16</w:t>
        </w:r>
        <w:r>
          <w:rPr>
            <w:noProof/>
            <w:webHidden/>
          </w:rPr>
          <w:fldChar w:fldCharType="end"/>
        </w:r>
        <w:r w:rsidRPr="00843B73">
          <w:rPr>
            <w:rStyle w:val="Hyperlink"/>
            <w:noProof/>
          </w:rPr>
          <w:fldChar w:fldCharType="end"/>
        </w:r>
      </w:ins>
    </w:p>
    <w:p w14:paraId="5FC250C9" w14:textId="5B19FAC4" w:rsidR="008718D2" w:rsidRDefault="008718D2">
      <w:pPr>
        <w:pStyle w:val="TOC3"/>
        <w:rPr>
          <w:ins w:id="63" w:author="ESCRIU Jordi (JRC-ISPRA) [2]" w:date="2025-05-29T12:55:00Z"/>
          <w:rFonts w:eastAsiaTheme="minorEastAsia" w:cstheme="minorBidi"/>
          <w:noProof/>
          <w:kern w:val="2"/>
          <w:sz w:val="24"/>
          <w:szCs w:val="24"/>
          <w:lang w:eastAsia="en-GB"/>
          <w14:ligatures w14:val="standardContextual"/>
        </w:rPr>
      </w:pPr>
      <w:ins w:id="6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3.2.3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_Toc199415780 \h </w:instrText>
        </w:r>
        <w:r>
          <w:rPr>
            <w:noProof/>
            <w:webHidden/>
          </w:rPr>
        </w:r>
      </w:ins>
      <w:r>
        <w:rPr>
          <w:noProof/>
          <w:webHidden/>
        </w:rPr>
        <w:fldChar w:fldCharType="separate"/>
      </w:r>
      <w:ins w:id="65" w:author="ESCRIU Jordi (JRC-ISPRA) [2]" w:date="2025-05-29T12:55:00Z">
        <w:r>
          <w:rPr>
            <w:noProof/>
            <w:webHidden/>
          </w:rPr>
          <w:t>17</w:t>
        </w:r>
        <w:r>
          <w:rPr>
            <w:noProof/>
            <w:webHidden/>
          </w:rPr>
          <w:fldChar w:fldCharType="end"/>
        </w:r>
        <w:r w:rsidRPr="00843B73">
          <w:rPr>
            <w:rStyle w:val="Hyperlink"/>
            <w:noProof/>
          </w:rPr>
          <w:fldChar w:fldCharType="end"/>
        </w:r>
      </w:ins>
    </w:p>
    <w:p w14:paraId="3CA2281B" w14:textId="03C775BD" w:rsidR="008718D2" w:rsidRDefault="008718D2">
      <w:pPr>
        <w:pStyle w:val="TOC2"/>
        <w:rPr>
          <w:ins w:id="66" w:author="ESCRIU Jordi (JRC-ISPRA) [2]" w:date="2025-05-29T12:55:00Z"/>
          <w:rFonts w:eastAsiaTheme="minorEastAsia" w:cstheme="minorBidi"/>
          <w:noProof/>
          <w:kern w:val="2"/>
          <w:sz w:val="24"/>
          <w:szCs w:val="24"/>
          <w:lang w:eastAsia="en-GB"/>
          <w14:ligatures w14:val="standardContextual"/>
        </w:rPr>
      </w:pPr>
      <w:ins w:id="6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3.3</w:t>
        </w:r>
        <w:r>
          <w:rPr>
            <w:rFonts w:eastAsiaTheme="minorEastAsia" w:cstheme="minorBidi"/>
            <w:noProof/>
            <w:kern w:val="2"/>
            <w:sz w:val="24"/>
            <w:szCs w:val="24"/>
            <w:lang w:eastAsia="en-GB"/>
            <w14:ligatures w14:val="standardContextual"/>
          </w:rPr>
          <w:tab/>
        </w:r>
        <w:r w:rsidRPr="00843B73">
          <w:rPr>
            <w:rStyle w:val="Hyperlink"/>
            <w:noProof/>
          </w:rPr>
          <w:t>Denmark</w:t>
        </w:r>
        <w:r>
          <w:rPr>
            <w:noProof/>
            <w:webHidden/>
          </w:rPr>
          <w:tab/>
        </w:r>
        <w:r>
          <w:rPr>
            <w:noProof/>
            <w:webHidden/>
          </w:rPr>
          <w:fldChar w:fldCharType="begin"/>
        </w:r>
        <w:r>
          <w:rPr>
            <w:noProof/>
            <w:webHidden/>
          </w:rPr>
          <w:instrText xml:space="preserve"> PAGEREF _Toc199415783 \h </w:instrText>
        </w:r>
        <w:r>
          <w:rPr>
            <w:noProof/>
            <w:webHidden/>
          </w:rPr>
        </w:r>
      </w:ins>
      <w:r>
        <w:rPr>
          <w:noProof/>
          <w:webHidden/>
        </w:rPr>
        <w:fldChar w:fldCharType="separate"/>
      </w:r>
      <w:ins w:id="68" w:author="ESCRIU Jordi (JRC-ISPRA) [2]" w:date="2025-05-29T12:55:00Z">
        <w:r>
          <w:rPr>
            <w:noProof/>
            <w:webHidden/>
          </w:rPr>
          <w:t>17</w:t>
        </w:r>
        <w:r>
          <w:rPr>
            <w:noProof/>
            <w:webHidden/>
          </w:rPr>
          <w:fldChar w:fldCharType="end"/>
        </w:r>
        <w:r w:rsidRPr="00843B73">
          <w:rPr>
            <w:rStyle w:val="Hyperlink"/>
            <w:noProof/>
          </w:rPr>
          <w:fldChar w:fldCharType="end"/>
        </w:r>
      </w:ins>
    </w:p>
    <w:p w14:paraId="33E95BAA" w14:textId="09159A4B" w:rsidR="008718D2" w:rsidRDefault="008718D2">
      <w:pPr>
        <w:pStyle w:val="TOC3"/>
        <w:rPr>
          <w:ins w:id="69" w:author="ESCRIU Jordi (JRC-ISPRA) [2]" w:date="2025-05-29T12:55:00Z"/>
          <w:rFonts w:eastAsiaTheme="minorEastAsia" w:cstheme="minorBidi"/>
          <w:noProof/>
          <w:kern w:val="2"/>
          <w:sz w:val="24"/>
          <w:szCs w:val="24"/>
          <w:lang w:eastAsia="en-GB"/>
          <w14:ligatures w14:val="standardContextual"/>
        </w:rPr>
      </w:pPr>
      <w:ins w:id="7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3.3.1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_Toc199415784 \h </w:instrText>
        </w:r>
        <w:r>
          <w:rPr>
            <w:noProof/>
            <w:webHidden/>
          </w:rPr>
        </w:r>
      </w:ins>
      <w:r>
        <w:rPr>
          <w:noProof/>
          <w:webHidden/>
        </w:rPr>
        <w:fldChar w:fldCharType="separate"/>
      </w:r>
      <w:ins w:id="71" w:author="ESCRIU Jordi (JRC-ISPRA) [2]" w:date="2025-05-29T12:55:00Z">
        <w:r>
          <w:rPr>
            <w:noProof/>
            <w:webHidden/>
          </w:rPr>
          <w:t>17</w:t>
        </w:r>
        <w:r>
          <w:rPr>
            <w:noProof/>
            <w:webHidden/>
          </w:rPr>
          <w:fldChar w:fldCharType="end"/>
        </w:r>
        <w:r w:rsidRPr="00843B73">
          <w:rPr>
            <w:rStyle w:val="Hyperlink"/>
            <w:noProof/>
          </w:rPr>
          <w:fldChar w:fldCharType="end"/>
        </w:r>
      </w:ins>
    </w:p>
    <w:p w14:paraId="1A6E6A04" w14:textId="39CB5BC7" w:rsidR="008718D2" w:rsidRDefault="008718D2">
      <w:pPr>
        <w:pStyle w:val="TOC3"/>
        <w:rPr>
          <w:ins w:id="72" w:author="ESCRIU Jordi (JRC-ISPRA) [2]" w:date="2025-05-29T12:55:00Z"/>
          <w:rFonts w:eastAsiaTheme="minorEastAsia" w:cstheme="minorBidi"/>
          <w:noProof/>
          <w:kern w:val="2"/>
          <w:sz w:val="24"/>
          <w:szCs w:val="24"/>
          <w:lang w:eastAsia="en-GB"/>
          <w14:ligatures w14:val="standardContextual"/>
        </w:rPr>
      </w:pPr>
      <w:ins w:id="7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3.3.2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_Toc199415785 \h </w:instrText>
        </w:r>
        <w:r>
          <w:rPr>
            <w:noProof/>
            <w:webHidden/>
          </w:rPr>
        </w:r>
      </w:ins>
      <w:r>
        <w:rPr>
          <w:noProof/>
          <w:webHidden/>
        </w:rPr>
        <w:fldChar w:fldCharType="separate"/>
      </w:r>
      <w:ins w:id="74" w:author="ESCRIU Jordi (JRC-ISPRA) [2]" w:date="2025-05-29T12:55:00Z">
        <w:r>
          <w:rPr>
            <w:noProof/>
            <w:webHidden/>
          </w:rPr>
          <w:t>18</w:t>
        </w:r>
        <w:r>
          <w:rPr>
            <w:noProof/>
            <w:webHidden/>
          </w:rPr>
          <w:fldChar w:fldCharType="end"/>
        </w:r>
        <w:r w:rsidRPr="00843B73">
          <w:rPr>
            <w:rStyle w:val="Hyperlink"/>
            <w:noProof/>
          </w:rPr>
          <w:fldChar w:fldCharType="end"/>
        </w:r>
      </w:ins>
    </w:p>
    <w:p w14:paraId="18E5EC74" w14:textId="7B88CC7E" w:rsidR="008718D2" w:rsidRDefault="008718D2">
      <w:pPr>
        <w:pStyle w:val="TOC3"/>
        <w:rPr>
          <w:ins w:id="75" w:author="ESCRIU Jordi (JRC-ISPRA) [2]" w:date="2025-05-29T12:55:00Z"/>
          <w:rFonts w:eastAsiaTheme="minorEastAsia" w:cstheme="minorBidi"/>
          <w:noProof/>
          <w:kern w:val="2"/>
          <w:sz w:val="24"/>
          <w:szCs w:val="24"/>
          <w:lang w:eastAsia="en-GB"/>
          <w14:ligatures w14:val="standardContextual"/>
        </w:rPr>
      </w:pPr>
      <w:ins w:id="7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3.3.3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_Toc199415786 \h </w:instrText>
        </w:r>
        <w:r>
          <w:rPr>
            <w:noProof/>
            <w:webHidden/>
          </w:rPr>
        </w:r>
      </w:ins>
      <w:r>
        <w:rPr>
          <w:noProof/>
          <w:webHidden/>
        </w:rPr>
        <w:fldChar w:fldCharType="separate"/>
      </w:r>
      <w:ins w:id="77" w:author="ESCRIU Jordi (JRC-ISPRA) [2]" w:date="2025-05-29T12:55:00Z">
        <w:r>
          <w:rPr>
            <w:noProof/>
            <w:webHidden/>
          </w:rPr>
          <w:t>18</w:t>
        </w:r>
        <w:r>
          <w:rPr>
            <w:noProof/>
            <w:webHidden/>
          </w:rPr>
          <w:fldChar w:fldCharType="end"/>
        </w:r>
        <w:r w:rsidRPr="00843B73">
          <w:rPr>
            <w:rStyle w:val="Hyperlink"/>
            <w:noProof/>
          </w:rPr>
          <w:fldChar w:fldCharType="end"/>
        </w:r>
      </w:ins>
    </w:p>
    <w:p w14:paraId="47ACDF2E" w14:textId="0C89DACE" w:rsidR="008718D2" w:rsidRDefault="008718D2">
      <w:pPr>
        <w:pStyle w:val="TOC2"/>
        <w:rPr>
          <w:ins w:id="78" w:author="ESCRIU Jordi (JRC-ISPRA) [2]" w:date="2025-05-29T12:55:00Z"/>
          <w:rFonts w:eastAsiaTheme="minorEastAsia" w:cstheme="minorBidi"/>
          <w:noProof/>
          <w:kern w:val="2"/>
          <w:sz w:val="24"/>
          <w:szCs w:val="24"/>
          <w:lang w:eastAsia="en-GB"/>
          <w14:ligatures w14:val="standardContextual"/>
        </w:rPr>
      </w:pPr>
      <w:ins w:id="7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3.4</w:t>
        </w:r>
        <w:r>
          <w:rPr>
            <w:rFonts w:eastAsiaTheme="minorEastAsia" w:cstheme="minorBidi"/>
            <w:noProof/>
            <w:kern w:val="2"/>
            <w:sz w:val="24"/>
            <w:szCs w:val="24"/>
            <w:lang w:eastAsia="en-GB"/>
            <w14:ligatures w14:val="standardContextual"/>
          </w:rPr>
          <w:tab/>
        </w:r>
        <w:r w:rsidRPr="00843B73">
          <w:rPr>
            <w:rStyle w:val="Hyperlink"/>
            <w:noProof/>
          </w:rPr>
          <w:t>France</w:t>
        </w:r>
        <w:r>
          <w:rPr>
            <w:noProof/>
            <w:webHidden/>
          </w:rPr>
          <w:tab/>
        </w:r>
        <w:r>
          <w:rPr>
            <w:noProof/>
            <w:webHidden/>
          </w:rPr>
          <w:fldChar w:fldCharType="begin"/>
        </w:r>
        <w:r>
          <w:rPr>
            <w:noProof/>
            <w:webHidden/>
          </w:rPr>
          <w:instrText xml:space="preserve"> PAGEREF _Toc199415787 \h </w:instrText>
        </w:r>
        <w:r>
          <w:rPr>
            <w:noProof/>
            <w:webHidden/>
          </w:rPr>
        </w:r>
      </w:ins>
      <w:r>
        <w:rPr>
          <w:noProof/>
          <w:webHidden/>
        </w:rPr>
        <w:fldChar w:fldCharType="separate"/>
      </w:r>
      <w:ins w:id="80" w:author="ESCRIU Jordi (JRC-ISPRA) [2]" w:date="2025-05-29T12:55:00Z">
        <w:r>
          <w:rPr>
            <w:noProof/>
            <w:webHidden/>
          </w:rPr>
          <w:t>19</w:t>
        </w:r>
        <w:r>
          <w:rPr>
            <w:noProof/>
            <w:webHidden/>
          </w:rPr>
          <w:fldChar w:fldCharType="end"/>
        </w:r>
        <w:r w:rsidRPr="00843B73">
          <w:rPr>
            <w:rStyle w:val="Hyperlink"/>
            <w:noProof/>
          </w:rPr>
          <w:fldChar w:fldCharType="end"/>
        </w:r>
      </w:ins>
    </w:p>
    <w:p w14:paraId="4DFAB4A9" w14:textId="504D07D7" w:rsidR="008718D2" w:rsidRDefault="008718D2">
      <w:pPr>
        <w:pStyle w:val="TOC2"/>
        <w:rPr>
          <w:ins w:id="81" w:author="ESCRIU Jordi (JRC-ISPRA) [2]" w:date="2025-05-29T12:55:00Z"/>
          <w:rFonts w:eastAsiaTheme="minorEastAsia" w:cstheme="minorBidi"/>
          <w:noProof/>
          <w:kern w:val="2"/>
          <w:sz w:val="24"/>
          <w:szCs w:val="24"/>
          <w:lang w:eastAsia="en-GB"/>
          <w14:ligatures w14:val="standardContextual"/>
        </w:rPr>
      </w:pPr>
      <w:ins w:id="8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3.5</w:t>
        </w:r>
        <w:r>
          <w:rPr>
            <w:rFonts w:eastAsiaTheme="minorEastAsia" w:cstheme="minorBidi"/>
            <w:noProof/>
            <w:kern w:val="2"/>
            <w:sz w:val="24"/>
            <w:szCs w:val="24"/>
            <w:lang w:eastAsia="en-GB"/>
            <w14:ligatures w14:val="standardContextual"/>
          </w:rPr>
          <w:tab/>
        </w:r>
        <w:r w:rsidRPr="00843B73">
          <w:rPr>
            <w:rStyle w:val="Hyperlink"/>
            <w:noProof/>
          </w:rPr>
          <w:t>Italy</w:t>
        </w:r>
        <w:r>
          <w:rPr>
            <w:noProof/>
            <w:webHidden/>
          </w:rPr>
          <w:tab/>
        </w:r>
        <w:r>
          <w:rPr>
            <w:noProof/>
            <w:webHidden/>
          </w:rPr>
          <w:fldChar w:fldCharType="begin"/>
        </w:r>
        <w:r>
          <w:rPr>
            <w:noProof/>
            <w:webHidden/>
          </w:rPr>
          <w:instrText xml:space="preserve"> PAGEREF _Toc199415788 \h </w:instrText>
        </w:r>
        <w:r>
          <w:rPr>
            <w:noProof/>
            <w:webHidden/>
          </w:rPr>
        </w:r>
      </w:ins>
      <w:r>
        <w:rPr>
          <w:noProof/>
          <w:webHidden/>
        </w:rPr>
        <w:fldChar w:fldCharType="separate"/>
      </w:r>
      <w:ins w:id="83" w:author="ESCRIU Jordi (JRC-ISPRA) [2]" w:date="2025-05-29T12:55:00Z">
        <w:r>
          <w:rPr>
            <w:noProof/>
            <w:webHidden/>
          </w:rPr>
          <w:t>19</w:t>
        </w:r>
        <w:r>
          <w:rPr>
            <w:noProof/>
            <w:webHidden/>
          </w:rPr>
          <w:fldChar w:fldCharType="end"/>
        </w:r>
        <w:r w:rsidRPr="00843B73">
          <w:rPr>
            <w:rStyle w:val="Hyperlink"/>
            <w:noProof/>
          </w:rPr>
          <w:fldChar w:fldCharType="end"/>
        </w:r>
      </w:ins>
    </w:p>
    <w:p w14:paraId="25F1A624" w14:textId="03ED84A0" w:rsidR="008718D2" w:rsidRDefault="008718D2">
      <w:pPr>
        <w:pStyle w:val="TOC2"/>
        <w:rPr>
          <w:ins w:id="84" w:author="ESCRIU Jordi (JRC-ISPRA) [2]" w:date="2025-05-29T12:55:00Z"/>
          <w:rFonts w:eastAsiaTheme="minorEastAsia" w:cstheme="minorBidi"/>
          <w:noProof/>
          <w:kern w:val="2"/>
          <w:sz w:val="24"/>
          <w:szCs w:val="24"/>
          <w:lang w:eastAsia="en-GB"/>
          <w14:ligatures w14:val="standardContextual"/>
        </w:rPr>
      </w:pPr>
      <w:ins w:id="8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"_Toc199415789"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3.6</w:t>
        </w:r>
        <w:r>
          <w:rPr>
            <w:rFonts w:eastAsiaTheme="minorEastAsia" w:cstheme="minorBidi"/>
            <w:noProof/>
            <w:kern w:val="2"/>
            <w:sz w:val="24"/>
            <w:szCs w:val="24"/>
            <w:lang w:eastAsia="en-GB"/>
            <w14:ligatures w14:val="standardContextual"/>
          </w:rPr>
          <w:tab/>
        </w:r>
        <w:r w:rsidRPr="00843B73">
          <w:rPr>
            <w:rStyle w:val="Hyperlink"/>
            <w:noProof/>
          </w:rPr>
          <w:t>Finland</w:t>
        </w:r>
        <w:r>
          <w:rPr>
            <w:noProof/>
            <w:webHidden/>
          </w:rPr>
          <w:tab/>
        </w:r>
        <w:r>
          <w:rPr>
            <w:noProof/>
            <w:webHidden/>
          </w:rPr>
          <w:fldChar w:fldCharType="begin"/>
        </w:r>
        <w:r>
          <w:rPr>
            <w:noProof/>
            <w:webHidden/>
          </w:rPr>
          <w:instrText xml:space="preserve"> PAGEREF _Toc199415789 \h </w:instrText>
        </w:r>
        <w:r>
          <w:rPr>
            <w:noProof/>
            <w:webHidden/>
          </w:rPr>
        </w:r>
      </w:ins>
      <w:r>
        <w:rPr>
          <w:noProof/>
          <w:webHidden/>
        </w:rPr>
        <w:fldChar w:fldCharType="separate"/>
      </w:r>
      <w:ins w:id="86" w:author="ESCRIU Jordi (JRC-ISPRA) [2]" w:date="2025-05-29T12:55:00Z">
        <w:r>
          <w:rPr>
            <w:noProof/>
            <w:webHidden/>
          </w:rPr>
          <w:t>19</w:t>
        </w:r>
        <w:r>
          <w:rPr>
            <w:noProof/>
            <w:webHidden/>
          </w:rPr>
          <w:fldChar w:fldCharType="end"/>
        </w:r>
        <w:r w:rsidRPr="00843B73">
          <w:rPr>
            <w:rStyle w:val="Hyperlink"/>
            <w:noProof/>
          </w:rPr>
          <w:fldChar w:fldCharType="end"/>
        </w:r>
      </w:ins>
    </w:p>
    <w:p w14:paraId="427F7863" w14:textId="0EAA9E6C" w:rsidR="008718D2" w:rsidRDefault="008718D2">
      <w:pPr>
        <w:pStyle w:val="TOC3"/>
        <w:rPr>
          <w:ins w:id="87" w:author="ESCRIU Jordi (JRC-ISPRA) [2]" w:date="2025-05-29T12:55:00Z"/>
          <w:rFonts w:eastAsiaTheme="minorEastAsia" w:cstheme="minorBidi"/>
          <w:noProof/>
          <w:kern w:val="2"/>
          <w:sz w:val="24"/>
          <w:szCs w:val="24"/>
          <w:lang w:eastAsia="en-GB"/>
          <w14:ligatures w14:val="standardContextual"/>
        </w:rPr>
      </w:pPr>
      <w:ins w:id="8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"_Toc199415790"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3.6.1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_Toc199415790 \h </w:instrText>
        </w:r>
        <w:r>
          <w:rPr>
            <w:noProof/>
            <w:webHidden/>
          </w:rPr>
        </w:r>
      </w:ins>
      <w:r>
        <w:rPr>
          <w:noProof/>
          <w:webHidden/>
        </w:rPr>
        <w:fldChar w:fldCharType="separate"/>
      </w:r>
      <w:ins w:id="89" w:author="ESCRIU Jordi (JRC-ISPRA) [2]" w:date="2025-05-29T12:55:00Z">
        <w:r>
          <w:rPr>
            <w:noProof/>
            <w:webHidden/>
          </w:rPr>
          <w:t>19</w:t>
        </w:r>
        <w:r>
          <w:rPr>
            <w:noProof/>
            <w:webHidden/>
          </w:rPr>
          <w:fldChar w:fldCharType="end"/>
        </w:r>
        <w:r w:rsidRPr="00843B73">
          <w:rPr>
            <w:rStyle w:val="Hyperlink"/>
            <w:noProof/>
          </w:rPr>
          <w:fldChar w:fldCharType="end"/>
        </w:r>
      </w:ins>
    </w:p>
    <w:p w14:paraId="2F3A487B" w14:textId="7B0790DB" w:rsidR="008718D2" w:rsidRDefault="008718D2">
      <w:pPr>
        <w:pStyle w:val="TOC3"/>
        <w:rPr>
          <w:ins w:id="90" w:author="ESCRIU Jordi (JRC-ISPRA) [2]" w:date="2025-05-29T12:55:00Z"/>
          <w:rFonts w:eastAsiaTheme="minorEastAsia" w:cstheme="minorBidi"/>
          <w:noProof/>
          <w:kern w:val="2"/>
          <w:sz w:val="24"/>
          <w:szCs w:val="24"/>
          <w:lang w:eastAsia="en-GB"/>
          <w14:ligatures w14:val="standardContextual"/>
        </w:rPr>
      </w:pPr>
      <w:ins w:id="91" w:author="ESCRIU Jordi (JRC-ISPRA) [2]" w:date="2025-05-29T12:55:00Z">
        <w:r w:rsidRPr="00843B73">
          <w:rPr>
            <w:rStyle w:val="Hyperlink"/>
            <w:noProof/>
          </w:rPr>
          <w:lastRenderedPageBreak/>
          <w:fldChar w:fldCharType="begin"/>
        </w:r>
        <w:r w:rsidRPr="00843B73">
          <w:rPr>
            <w:rStyle w:val="Hyperlink"/>
            <w:noProof/>
          </w:rPr>
          <w:instrText xml:space="preserve"> </w:instrText>
        </w:r>
        <w:r>
          <w:rPr>
            <w:noProof/>
          </w:rPr>
          <w:instrText>HYPERLINK \l "_Toc199415800"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3.6.2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_Toc199415800 \h </w:instrText>
        </w:r>
        <w:r>
          <w:rPr>
            <w:noProof/>
            <w:webHidden/>
          </w:rPr>
        </w:r>
      </w:ins>
      <w:r>
        <w:rPr>
          <w:noProof/>
          <w:webHidden/>
        </w:rPr>
        <w:fldChar w:fldCharType="separate"/>
      </w:r>
      <w:ins w:id="92" w:author="ESCRIU Jordi (JRC-ISPRA) [2]" w:date="2025-05-29T12:55:00Z">
        <w:r>
          <w:rPr>
            <w:noProof/>
            <w:webHidden/>
          </w:rPr>
          <w:t>20</w:t>
        </w:r>
        <w:r>
          <w:rPr>
            <w:noProof/>
            <w:webHidden/>
          </w:rPr>
          <w:fldChar w:fldCharType="end"/>
        </w:r>
        <w:r w:rsidRPr="00843B73">
          <w:rPr>
            <w:rStyle w:val="Hyperlink"/>
            <w:noProof/>
          </w:rPr>
          <w:fldChar w:fldCharType="end"/>
        </w:r>
      </w:ins>
    </w:p>
    <w:p w14:paraId="69FB5A57" w14:textId="0D730443" w:rsidR="008718D2" w:rsidRDefault="008718D2">
      <w:pPr>
        <w:pStyle w:val="TOC3"/>
        <w:rPr>
          <w:ins w:id="93" w:author="ESCRIU Jordi (JRC-ISPRA) [2]" w:date="2025-05-29T12:55:00Z"/>
          <w:rFonts w:eastAsiaTheme="minorEastAsia" w:cstheme="minorBidi"/>
          <w:noProof/>
          <w:kern w:val="2"/>
          <w:sz w:val="24"/>
          <w:szCs w:val="24"/>
          <w:lang w:eastAsia="en-GB"/>
          <w14:ligatures w14:val="standardContextual"/>
        </w:rPr>
      </w:pPr>
      <w:ins w:id="9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"_Toc199415801"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3.6.3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_Toc199415801 \h </w:instrText>
        </w:r>
        <w:r>
          <w:rPr>
            <w:noProof/>
            <w:webHidden/>
          </w:rPr>
        </w:r>
      </w:ins>
      <w:r>
        <w:rPr>
          <w:noProof/>
          <w:webHidden/>
        </w:rPr>
        <w:fldChar w:fldCharType="separate"/>
      </w:r>
      <w:ins w:id="95" w:author="ESCRIU Jordi (JRC-ISPRA) [2]" w:date="2025-05-29T12:55:00Z">
        <w:r>
          <w:rPr>
            <w:noProof/>
            <w:webHidden/>
          </w:rPr>
          <w:t>20</w:t>
        </w:r>
        <w:r>
          <w:rPr>
            <w:noProof/>
            <w:webHidden/>
          </w:rPr>
          <w:fldChar w:fldCharType="end"/>
        </w:r>
        <w:r w:rsidRPr="00843B73">
          <w:rPr>
            <w:rStyle w:val="Hyperlink"/>
            <w:noProof/>
          </w:rPr>
          <w:fldChar w:fldCharType="end"/>
        </w:r>
      </w:ins>
    </w:p>
    <w:p w14:paraId="6AC5BCA1" w14:textId="7798817A" w:rsidR="008718D2" w:rsidRDefault="008718D2">
      <w:pPr>
        <w:pStyle w:val="TOC2"/>
        <w:rPr>
          <w:ins w:id="96" w:author="ESCRIU Jordi (JRC-ISPRA) [2]" w:date="2025-05-29T12:55:00Z"/>
          <w:rFonts w:eastAsiaTheme="minorEastAsia" w:cstheme="minorBidi"/>
          <w:noProof/>
          <w:kern w:val="2"/>
          <w:sz w:val="24"/>
          <w:szCs w:val="24"/>
          <w:lang w:eastAsia="en-GB"/>
          <w14:ligatures w14:val="standardContextual"/>
        </w:rPr>
      </w:pPr>
      <w:ins w:id="9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3.7</w:t>
        </w:r>
        <w:r>
          <w:rPr>
            <w:rFonts w:eastAsiaTheme="minorEastAsia" w:cstheme="minorBidi"/>
            <w:noProof/>
            <w:kern w:val="2"/>
            <w:sz w:val="24"/>
            <w:szCs w:val="24"/>
            <w:lang w:eastAsia="en-GB"/>
            <w14:ligatures w14:val="standardContextual"/>
          </w:rPr>
          <w:tab/>
        </w:r>
        <w:r w:rsidRPr="00843B73">
          <w:rPr>
            <w:rStyle w:val="Hyperlink"/>
            <w:noProof/>
          </w:rPr>
          <w:t>The Netherlands</w:t>
        </w:r>
        <w:r>
          <w:rPr>
            <w:noProof/>
            <w:webHidden/>
          </w:rPr>
          <w:tab/>
        </w:r>
        <w:r>
          <w:rPr>
            <w:noProof/>
            <w:webHidden/>
          </w:rPr>
          <w:fldChar w:fldCharType="begin"/>
        </w:r>
        <w:r>
          <w:rPr>
            <w:noProof/>
            <w:webHidden/>
          </w:rPr>
          <w:instrText xml:space="preserve"> PAGEREF _Toc199415820 \h </w:instrText>
        </w:r>
        <w:r>
          <w:rPr>
            <w:noProof/>
            <w:webHidden/>
          </w:rPr>
        </w:r>
      </w:ins>
      <w:r>
        <w:rPr>
          <w:noProof/>
          <w:webHidden/>
        </w:rPr>
        <w:fldChar w:fldCharType="separate"/>
      </w:r>
      <w:ins w:id="98" w:author="ESCRIU Jordi (JRC-ISPRA) [2]" w:date="2025-05-29T12:55:00Z">
        <w:r>
          <w:rPr>
            <w:noProof/>
            <w:webHidden/>
          </w:rPr>
          <w:t>21</w:t>
        </w:r>
        <w:r>
          <w:rPr>
            <w:noProof/>
            <w:webHidden/>
          </w:rPr>
          <w:fldChar w:fldCharType="end"/>
        </w:r>
        <w:r w:rsidRPr="00843B73">
          <w:rPr>
            <w:rStyle w:val="Hyperlink"/>
            <w:noProof/>
          </w:rPr>
          <w:fldChar w:fldCharType="end"/>
        </w:r>
      </w:ins>
    </w:p>
    <w:p w14:paraId="3EE26473" w14:textId="5D09F87D" w:rsidR="008718D2" w:rsidRDefault="008718D2">
      <w:pPr>
        <w:pStyle w:val="TOC3"/>
        <w:rPr>
          <w:ins w:id="99" w:author="ESCRIU Jordi (JRC-ISPRA) [2]" w:date="2025-05-29T12:55:00Z"/>
          <w:rFonts w:eastAsiaTheme="minorEastAsia" w:cstheme="minorBidi"/>
          <w:noProof/>
          <w:kern w:val="2"/>
          <w:sz w:val="24"/>
          <w:szCs w:val="24"/>
          <w:lang w:eastAsia="en-GB"/>
          <w14:ligatures w14:val="standardContextual"/>
        </w:rPr>
      </w:pPr>
      <w:ins w:id="10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3.7.1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_Toc199415821 \h </w:instrText>
        </w:r>
        <w:r>
          <w:rPr>
            <w:noProof/>
            <w:webHidden/>
          </w:rPr>
        </w:r>
      </w:ins>
      <w:r>
        <w:rPr>
          <w:noProof/>
          <w:webHidden/>
        </w:rPr>
        <w:fldChar w:fldCharType="separate"/>
      </w:r>
      <w:ins w:id="101" w:author="ESCRIU Jordi (JRC-ISPRA) [2]" w:date="2025-05-29T12:55:00Z">
        <w:r>
          <w:rPr>
            <w:noProof/>
            <w:webHidden/>
          </w:rPr>
          <w:t>21</w:t>
        </w:r>
        <w:r>
          <w:rPr>
            <w:noProof/>
            <w:webHidden/>
          </w:rPr>
          <w:fldChar w:fldCharType="end"/>
        </w:r>
        <w:r w:rsidRPr="00843B73">
          <w:rPr>
            <w:rStyle w:val="Hyperlink"/>
            <w:noProof/>
          </w:rPr>
          <w:fldChar w:fldCharType="end"/>
        </w:r>
      </w:ins>
    </w:p>
    <w:p w14:paraId="0E346247" w14:textId="2387BCC4" w:rsidR="008718D2" w:rsidRDefault="008718D2">
      <w:pPr>
        <w:pStyle w:val="TOC3"/>
        <w:rPr>
          <w:ins w:id="102" w:author="ESCRIU Jordi (JRC-ISPRA) [2]" w:date="2025-05-29T12:55:00Z"/>
          <w:rFonts w:eastAsiaTheme="minorEastAsia" w:cstheme="minorBidi"/>
          <w:noProof/>
          <w:kern w:val="2"/>
          <w:sz w:val="24"/>
          <w:szCs w:val="24"/>
          <w:lang w:eastAsia="en-GB"/>
          <w14:ligatures w14:val="standardContextual"/>
        </w:rPr>
      </w:pPr>
      <w:ins w:id="10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3.7.2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_Toc199415822 \h </w:instrText>
        </w:r>
        <w:r>
          <w:rPr>
            <w:noProof/>
            <w:webHidden/>
          </w:rPr>
        </w:r>
      </w:ins>
      <w:r>
        <w:rPr>
          <w:noProof/>
          <w:webHidden/>
        </w:rPr>
        <w:fldChar w:fldCharType="separate"/>
      </w:r>
      <w:ins w:id="104" w:author="ESCRIU Jordi (JRC-ISPRA) [2]" w:date="2025-05-29T12:55:00Z">
        <w:r>
          <w:rPr>
            <w:noProof/>
            <w:webHidden/>
          </w:rPr>
          <w:t>22</w:t>
        </w:r>
        <w:r>
          <w:rPr>
            <w:noProof/>
            <w:webHidden/>
          </w:rPr>
          <w:fldChar w:fldCharType="end"/>
        </w:r>
        <w:r w:rsidRPr="00843B73">
          <w:rPr>
            <w:rStyle w:val="Hyperlink"/>
            <w:noProof/>
          </w:rPr>
          <w:fldChar w:fldCharType="end"/>
        </w:r>
      </w:ins>
    </w:p>
    <w:p w14:paraId="0AAAF0BF" w14:textId="33FB6F93" w:rsidR="008718D2" w:rsidRDefault="008718D2">
      <w:pPr>
        <w:pStyle w:val="TOC3"/>
        <w:rPr>
          <w:ins w:id="105" w:author="ESCRIU Jordi (JRC-ISPRA) [2]" w:date="2025-05-29T12:55:00Z"/>
          <w:rFonts w:eastAsiaTheme="minorEastAsia" w:cstheme="minorBidi"/>
          <w:noProof/>
          <w:kern w:val="2"/>
          <w:sz w:val="24"/>
          <w:szCs w:val="24"/>
          <w:lang w:eastAsia="en-GB"/>
          <w14:ligatures w14:val="standardContextual"/>
        </w:rPr>
      </w:pPr>
      <w:ins w:id="10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3.7.3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_Toc199415823 \h </w:instrText>
        </w:r>
        <w:r>
          <w:rPr>
            <w:noProof/>
            <w:webHidden/>
          </w:rPr>
        </w:r>
      </w:ins>
      <w:r>
        <w:rPr>
          <w:noProof/>
          <w:webHidden/>
        </w:rPr>
        <w:fldChar w:fldCharType="separate"/>
      </w:r>
      <w:ins w:id="107" w:author="ESCRIU Jordi (JRC-ISPRA) [2]" w:date="2025-05-29T12:55:00Z">
        <w:r>
          <w:rPr>
            <w:noProof/>
            <w:webHidden/>
          </w:rPr>
          <w:t>22</w:t>
        </w:r>
        <w:r>
          <w:rPr>
            <w:noProof/>
            <w:webHidden/>
          </w:rPr>
          <w:fldChar w:fldCharType="end"/>
        </w:r>
        <w:r w:rsidRPr="00843B73">
          <w:rPr>
            <w:rStyle w:val="Hyperlink"/>
            <w:noProof/>
          </w:rPr>
          <w:fldChar w:fldCharType="end"/>
        </w:r>
      </w:ins>
    </w:p>
    <w:p w14:paraId="5AE296A4" w14:textId="09D6E0E5" w:rsidR="008718D2" w:rsidRDefault="008718D2">
      <w:pPr>
        <w:pStyle w:val="TOC2"/>
        <w:rPr>
          <w:ins w:id="108" w:author="ESCRIU Jordi (JRC-ISPRA) [2]" w:date="2025-05-29T12:55:00Z"/>
          <w:rFonts w:eastAsiaTheme="minorEastAsia" w:cstheme="minorBidi"/>
          <w:noProof/>
          <w:kern w:val="2"/>
          <w:sz w:val="24"/>
          <w:szCs w:val="24"/>
          <w:lang w:eastAsia="en-GB"/>
          <w14:ligatures w14:val="standardContextual"/>
        </w:rPr>
      </w:pPr>
      <w:ins w:id="10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3.8</w:t>
        </w:r>
        <w:r>
          <w:rPr>
            <w:rFonts w:eastAsiaTheme="minorEastAsia" w:cstheme="minorBidi"/>
            <w:noProof/>
            <w:kern w:val="2"/>
            <w:sz w:val="24"/>
            <w:szCs w:val="24"/>
            <w:lang w:eastAsia="en-GB"/>
            <w14:ligatures w14:val="standardContextual"/>
          </w:rPr>
          <w:tab/>
        </w:r>
        <w:r w:rsidRPr="00843B73">
          <w:rPr>
            <w:rStyle w:val="Hyperlink"/>
            <w:noProof/>
          </w:rPr>
          <w:t>Spain</w:t>
        </w:r>
        <w:r>
          <w:rPr>
            <w:noProof/>
            <w:webHidden/>
          </w:rPr>
          <w:tab/>
        </w:r>
        <w:r>
          <w:rPr>
            <w:noProof/>
            <w:webHidden/>
          </w:rPr>
          <w:fldChar w:fldCharType="begin"/>
        </w:r>
        <w:r>
          <w:rPr>
            <w:noProof/>
            <w:webHidden/>
          </w:rPr>
          <w:instrText xml:space="preserve"> PAGEREF _Toc199415824 \h </w:instrText>
        </w:r>
        <w:r>
          <w:rPr>
            <w:noProof/>
            <w:webHidden/>
          </w:rPr>
        </w:r>
      </w:ins>
      <w:r>
        <w:rPr>
          <w:noProof/>
          <w:webHidden/>
        </w:rPr>
        <w:fldChar w:fldCharType="separate"/>
      </w:r>
      <w:ins w:id="110" w:author="ESCRIU Jordi (JRC-ISPRA) [2]" w:date="2025-05-29T12:55:00Z">
        <w:r>
          <w:rPr>
            <w:noProof/>
            <w:webHidden/>
          </w:rPr>
          <w:t>22</w:t>
        </w:r>
        <w:r>
          <w:rPr>
            <w:noProof/>
            <w:webHidden/>
          </w:rPr>
          <w:fldChar w:fldCharType="end"/>
        </w:r>
        <w:r w:rsidRPr="00843B73">
          <w:rPr>
            <w:rStyle w:val="Hyperlink"/>
            <w:noProof/>
          </w:rPr>
          <w:fldChar w:fldCharType="end"/>
        </w:r>
      </w:ins>
    </w:p>
    <w:p w14:paraId="41BA07D1" w14:textId="7835F7D0" w:rsidR="008718D2" w:rsidRDefault="008718D2">
      <w:pPr>
        <w:pStyle w:val="TOC3"/>
        <w:rPr>
          <w:ins w:id="111" w:author="ESCRIU Jordi (JRC-ISPRA) [2]" w:date="2025-05-29T12:55:00Z"/>
          <w:rFonts w:eastAsiaTheme="minorEastAsia" w:cstheme="minorBidi"/>
          <w:noProof/>
          <w:kern w:val="2"/>
          <w:sz w:val="24"/>
          <w:szCs w:val="24"/>
          <w:lang w:eastAsia="en-GB"/>
          <w14:ligatures w14:val="standardContextual"/>
        </w:rPr>
      </w:pPr>
      <w:ins w:id="11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3.8.1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_Toc199415825 \h </w:instrText>
        </w:r>
        <w:r>
          <w:rPr>
            <w:noProof/>
            <w:webHidden/>
          </w:rPr>
        </w:r>
      </w:ins>
      <w:r>
        <w:rPr>
          <w:noProof/>
          <w:webHidden/>
        </w:rPr>
        <w:fldChar w:fldCharType="separate"/>
      </w:r>
      <w:ins w:id="113" w:author="ESCRIU Jordi (JRC-ISPRA) [2]" w:date="2025-05-29T12:55:00Z">
        <w:r>
          <w:rPr>
            <w:noProof/>
            <w:webHidden/>
          </w:rPr>
          <w:t>22</w:t>
        </w:r>
        <w:r>
          <w:rPr>
            <w:noProof/>
            <w:webHidden/>
          </w:rPr>
          <w:fldChar w:fldCharType="end"/>
        </w:r>
        <w:r w:rsidRPr="00843B73">
          <w:rPr>
            <w:rStyle w:val="Hyperlink"/>
            <w:noProof/>
          </w:rPr>
          <w:fldChar w:fldCharType="end"/>
        </w:r>
      </w:ins>
    </w:p>
    <w:p w14:paraId="18CAA888" w14:textId="51FF4BF4" w:rsidR="008718D2" w:rsidRDefault="008718D2">
      <w:pPr>
        <w:pStyle w:val="TOC3"/>
        <w:rPr>
          <w:ins w:id="114" w:author="ESCRIU Jordi (JRC-ISPRA) [2]" w:date="2025-05-29T12:55:00Z"/>
          <w:rFonts w:eastAsiaTheme="minorEastAsia" w:cstheme="minorBidi"/>
          <w:noProof/>
          <w:kern w:val="2"/>
          <w:sz w:val="24"/>
          <w:szCs w:val="24"/>
          <w:lang w:eastAsia="en-GB"/>
          <w14:ligatures w14:val="standardContextual"/>
        </w:rPr>
      </w:pPr>
      <w:ins w:id="11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3.8.2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_Toc199415826 \h </w:instrText>
        </w:r>
        <w:r>
          <w:rPr>
            <w:noProof/>
            <w:webHidden/>
          </w:rPr>
        </w:r>
      </w:ins>
      <w:r>
        <w:rPr>
          <w:noProof/>
          <w:webHidden/>
        </w:rPr>
        <w:fldChar w:fldCharType="separate"/>
      </w:r>
      <w:ins w:id="116" w:author="ESCRIU Jordi (JRC-ISPRA) [2]" w:date="2025-05-29T12:55:00Z">
        <w:r>
          <w:rPr>
            <w:noProof/>
            <w:webHidden/>
          </w:rPr>
          <w:t>23</w:t>
        </w:r>
        <w:r>
          <w:rPr>
            <w:noProof/>
            <w:webHidden/>
          </w:rPr>
          <w:fldChar w:fldCharType="end"/>
        </w:r>
        <w:r w:rsidRPr="00843B73">
          <w:rPr>
            <w:rStyle w:val="Hyperlink"/>
            <w:noProof/>
          </w:rPr>
          <w:fldChar w:fldCharType="end"/>
        </w:r>
      </w:ins>
    </w:p>
    <w:p w14:paraId="31B02773" w14:textId="3688B0FA" w:rsidR="008718D2" w:rsidRDefault="008718D2">
      <w:pPr>
        <w:pStyle w:val="TOC3"/>
        <w:rPr>
          <w:ins w:id="117" w:author="ESCRIU Jordi (JRC-ISPRA) [2]" w:date="2025-05-29T12:55:00Z"/>
          <w:rFonts w:eastAsiaTheme="minorEastAsia" w:cstheme="minorBidi"/>
          <w:noProof/>
          <w:kern w:val="2"/>
          <w:sz w:val="24"/>
          <w:szCs w:val="24"/>
          <w:lang w:eastAsia="en-GB"/>
          <w14:ligatures w14:val="standardContextual"/>
        </w:rPr>
      </w:pPr>
      <w:ins w:id="11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3.8.3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_Toc199415827 \h </w:instrText>
        </w:r>
        <w:r>
          <w:rPr>
            <w:noProof/>
            <w:webHidden/>
          </w:rPr>
        </w:r>
      </w:ins>
      <w:r>
        <w:rPr>
          <w:noProof/>
          <w:webHidden/>
        </w:rPr>
        <w:fldChar w:fldCharType="separate"/>
      </w:r>
      <w:ins w:id="119" w:author="ESCRIU Jordi (JRC-ISPRA) [2]" w:date="2025-05-29T12:55:00Z">
        <w:r>
          <w:rPr>
            <w:noProof/>
            <w:webHidden/>
          </w:rPr>
          <w:t>23</w:t>
        </w:r>
        <w:r>
          <w:rPr>
            <w:noProof/>
            <w:webHidden/>
          </w:rPr>
          <w:fldChar w:fldCharType="end"/>
        </w:r>
        <w:r w:rsidRPr="00843B73">
          <w:rPr>
            <w:rStyle w:val="Hyperlink"/>
            <w:noProof/>
          </w:rPr>
          <w:fldChar w:fldCharType="end"/>
        </w:r>
      </w:ins>
    </w:p>
    <w:p w14:paraId="4DE6298A" w14:textId="2C0D132A" w:rsidR="008718D2" w:rsidRDefault="008718D2">
      <w:pPr>
        <w:pStyle w:val="TOC2"/>
        <w:rPr>
          <w:ins w:id="120" w:author="ESCRIU Jordi (JRC-ISPRA) [2]" w:date="2025-05-29T12:55:00Z"/>
          <w:rFonts w:eastAsiaTheme="minorEastAsia" w:cstheme="minorBidi"/>
          <w:noProof/>
          <w:kern w:val="2"/>
          <w:sz w:val="24"/>
          <w:szCs w:val="24"/>
          <w:lang w:eastAsia="en-GB"/>
          <w14:ligatures w14:val="standardContextual"/>
        </w:rPr>
      </w:pPr>
      <w:ins w:id="12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3.9</w:t>
        </w:r>
        <w:r>
          <w:rPr>
            <w:rFonts w:eastAsiaTheme="minorEastAsia" w:cstheme="minorBidi"/>
            <w:noProof/>
            <w:kern w:val="2"/>
            <w:sz w:val="24"/>
            <w:szCs w:val="24"/>
            <w:lang w:eastAsia="en-GB"/>
            <w14:ligatures w14:val="standardContextual"/>
          </w:rPr>
          <w:tab/>
        </w:r>
        <w:r w:rsidRPr="00843B73">
          <w:rPr>
            <w:rStyle w:val="Hyperlink"/>
            <w:noProof/>
          </w:rPr>
          <w:t>Slovakia</w:t>
        </w:r>
        <w:r>
          <w:rPr>
            <w:noProof/>
            <w:webHidden/>
          </w:rPr>
          <w:tab/>
        </w:r>
        <w:r>
          <w:rPr>
            <w:noProof/>
            <w:webHidden/>
          </w:rPr>
          <w:fldChar w:fldCharType="begin"/>
        </w:r>
        <w:r>
          <w:rPr>
            <w:noProof/>
            <w:webHidden/>
          </w:rPr>
          <w:instrText xml:space="preserve"> PAGEREF _Toc199415828 \h </w:instrText>
        </w:r>
        <w:r>
          <w:rPr>
            <w:noProof/>
            <w:webHidden/>
          </w:rPr>
        </w:r>
      </w:ins>
      <w:r>
        <w:rPr>
          <w:noProof/>
          <w:webHidden/>
        </w:rPr>
        <w:fldChar w:fldCharType="separate"/>
      </w:r>
      <w:ins w:id="122" w:author="ESCRIU Jordi (JRC-ISPRA) [2]" w:date="2025-05-29T12:55:00Z">
        <w:r>
          <w:rPr>
            <w:noProof/>
            <w:webHidden/>
          </w:rPr>
          <w:t>23</w:t>
        </w:r>
        <w:r>
          <w:rPr>
            <w:noProof/>
            <w:webHidden/>
          </w:rPr>
          <w:fldChar w:fldCharType="end"/>
        </w:r>
        <w:r w:rsidRPr="00843B73">
          <w:rPr>
            <w:rStyle w:val="Hyperlink"/>
            <w:noProof/>
          </w:rPr>
          <w:fldChar w:fldCharType="end"/>
        </w:r>
      </w:ins>
    </w:p>
    <w:p w14:paraId="11D466E8" w14:textId="3761AB7D" w:rsidR="008718D2" w:rsidRDefault="008718D2">
      <w:pPr>
        <w:pStyle w:val="TOC3"/>
        <w:rPr>
          <w:ins w:id="123" w:author="ESCRIU Jordi (JRC-ISPRA) [2]" w:date="2025-05-29T12:55:00Z"/>
          <w:rFonts w:eastAsiaTheme="minorEastAsia" w:cstheme="minorBidi"/>
          <w:noProof/>
          <w:kern w:val="2"/>
          <w:sz w:val="24"/>
          <w:szCs w:val="24"/>
          <w:lang w:eastAsia="en-GB"/>
          <w14:ligatures w14:val="standardContextual"/>
        </w:rPr>
      </w:pPr>
      <w:ins w:id="12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"_Toc199415829"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3.9.1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_Toc199415829 \h </w:instrText>
        </w:r>
        <w:r>
          <w:rPr>
            <w:noProof/>
            <w:webHidden/>
          </w:rPr>
        </w:r>
      </w:ins>
      <w:r>
        <w:rPr>
          <w:noProof/>
          <w:webHidden/>
        </w:rPr>
        <w:fldChar w:fldCharType="separate"/>
      </w:r>
      <w:ins w:id="125" w:author="ESCRIU Jordi (JRC-ISPRA) [2]" w:date="2025-05-29T12:55:00Z">
        <w:r>
          <w:rPr>
            <w:noProof/>
            <w:webHidden/>
          </w:rPr>
          <w:t>23</w:t>
        </w:r>
        <w:r>
          <w:rPr>
            <w:noProof/>
            <w:webHidden/>
          </w:rPr>
          <w:fldChar w:fldCharType="end"/>
        </w:r>
        <w:r w:rsidRPr="00843B73">
          <w:rPr>
            <w:rStyle w:val="Hyperlink"/>
            <w:noProof/>
          </w:rPr>
          <w:fldChar w:fldCharType="end"/>
        </w:r>
      </w:ins>
    </w:p>
    <w:p w14:paraId="1C7C889B" w14:textId="3FA42814" w:rsidR="008718D2" w:rsidRDefault="008718D2">
      <w:pPr>
        <w:pStyle w:val="TOC3"/>
        <w:rPr>
          <w:ins w:id="126" w:author="ESCRIU Jordi (JRC-ISPRA) [2]" w:date="2025-05-29T12:55:00Z"/>
          <w:rFonts w:eastAsiaTheme="minorEastAsia" w:cstheme="minorBidi"/>
          <w:noProof/>
          <w:kern w:val="2"/>
          <w:sz w:val="24"/>
          <w:szCs w:val="24"/>
          <w:lang w:eastAsia="en-GB"/>
          <w14:ligatures w14:val="standardContextual"/>
        </w:rPr>
      </w:pPr>
      <w:ins w:id="12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3.9.2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_Toc199415830 \h </w:instrText>
        </w:r>
        <w:r>
          <w:rPr>
            <w:noProof/>
            <w:webHidden/>
          </w:rPr>
        </w:r>
      </w:ins>
      <w:r>
        <w:rPr>
          <w:noProof/>
          <w:webHidden/>
        </w:rPr>
        <w:fldChar w:fldCharType="separate"/>
      </w:r>
      <w:ins w:id="128" w:author="ESCRIU Jordi (JRC-ISPRA) [2]" w:date="2025-05-29T12:55:00Z">
        <w:r>
          <w:rPr>
            <w:noProof/>
            <w:webHidden/>
          </w:rPr>
          <w:t>24</w:t>
        </w:r>
        <w:r>
          <w:rPr>
            <w:noProof/>
            <w:webHidden/>
          </w:rPr>
          <w:fldChar w:fldCharType="end"/>
        </w:r>
        <w:r w:rsidRPr="00843B73">
          <w:rPr>
            <w:rStyle w:val="Hyperlink"/>
            <w:noProof/>
          </w:rPr>
          <w:fldChar w:fldCharType="end"/>
        </w:r>
      </w:ins>
    </w:p>
    <w:p w14:paraId="7091703B" w14:textId="5464C5C8" w:rsidR="008718D2" w:rsidRDefault="008718D2">
      <w:pPr>
        <w:pStyle w:val="TOC3"/>
        <w:rPr>
          <w:ins w:id="129" w:author="ESCRIU Jordi (JRC-ISPRA) [2]" w:date="2025-05-29T12:55:00Z"/>
          <w:rFonts w:eastAsiaTheme="minorEastAsia" w:cstheme="minorBidi"/>
          <w:noProof/>
          <w:kern w:val="2"/>
          <w:sz w:val="24"/>
          <w:szCs w:val="24"/>
          <w:lang w:eastAsia="en-GB"/>
          <w14:ligatures w14:val="standardContextual"/>
        </w:rPr>
      </w:pPr>
      <w:ins w:id="13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3.9.3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_Toc199415831 \h </w:instrText>
        </w:r>
        <w:r>
          <w:rPr>
            <w:noProof/>
            <w:webHidden/>
          </w:rPr>
        </w:r>
      </w:ins>
      <w:r>
        <w:rPr>
          <w:noProof/>
          <w:webHidden/>
        </w:rPr>
        <w:fldChar w:fldCharType="separate"/>
      </w:r>
      <w:ins w:id="131" w:author="ESCRIU Jordi (JRC-ISPRA) [2]" w:date="2025-05-29T12:55:00Z">
        <w:r>
          <w:rPr>
            <w:noProof/>
            <w:webHidden/>
          </w:rPr>
          <w:t>24</w:t>
        </w:r>
        <w:r>
          <w:rPr>
            <w:noProof/>
            <w:webHidden/>
          </w:rPr>
          <w:fldChar w:fldCharType="end"/>
        </w:r>
        <w:r w:rsidRPr="00843B73">
          <w:rPr>
            <w:rStyle w:val="Hyperlink"/>
            <w:noProof/>
          </w:rPr>
          <w:fldChar w:fldCharType="end"/>
        </w:r>
      </w:ins>
    </w:p>
    <w:p w14:paraId="168B840B" w14:textId="5581E422" w:rsidR="008718D2" w:rsidRDefault="008718D2">
      <w:pPr>
        <w:pStyle w:val="TOC2"/>
        <w:rPr>
          <w:ins w:id="132" w:author="ESCRIU Jordi (JRC-ISPRA) [2]" w:date="2025-05-29T12:55:00Z"/>
          <w:rFonts w:eastAsiaTheme="minorEastAsia" w:cstheme="minorBidi"/>
          <w:noProof/>
          <w:kern w:val="2"/>
          <w:sz w:val="24"/>
          <w:szCs w:val="24"/>
          <w:lang w:eastAsia="en-GB"/>
          <w14:ligatures w14:val="standardContextual"/>
        </w:rPr>
      </w:pPr>
      <w:ins w:id="13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3.10</w:t>
        </w:r>
        <w:r>
          <w:rPr>
            <w:rFonts w:eastAsiaTheme="minorEastAsia" w:cstheme="minorBidi"/>
            <w:noProof/>
            <w:kern w:val="2"/>
            <w:sz w:val="24"/>
            <w:szCs w:val="24"/>
            <w:lang w:eastAsia="en-GB"/>
            <w14:ligatures w14:val="standardContextual"/>
          </w:rPr>
          <w:tab/>
        </w:r>
        <w:r w:rsidRPr="00843B73">
          <w:rPr>
            <w:rStyle w:val="Hyperlink"/>
            <w:noProof/>
          </w:rPr>
          <w:t>Publications Office of the European Union</w:t>
        </w:r>
        <w:r>
          <w:rPr>
            <w:noProof/>
            <w:webHidden/>
          </w:rPr>
          <w:tab/>
        </w:r>
        <w:r>
          <w:rPr>
            <w:noProof/>
            <w:webHidden/>
          </w:rPr>
          <w:fldChar w:fldCharType="begin"/>
        </w:r>
        <w:r>
          <w:rPr>
            <w:noProof/>
            <w:webHidden/>
          </w:rPr>
          <w:instrText xml:space="preserve"> PAGEREF _Toc199415832 \h </w:instrText>
        </w:r>
        <w:r>
          <w:rPr>
            <w:noProof/>
            <w:webHidden/>
          </w:rPr>
        </w:r>
      </w:ins>
      <w:r>
        <w:rPr>
          <w:noProof/>
          <w:webHidden/>
        </w:rPr>
        <w:fldChar w:fldCharType="separate"/>
      </w:r>
      <w:ins w:id="134" w:author="ESCRIU Jordi (JRC-ISPRA) [2]" w:date="2025-05-29T12:55:00Z">
        <w:r>
          <w:rPr>
            <w:noProof/>
            <w:webHidden/>
          </w:rPr>
          <w:t>25</w:t>
        </w:r>
        <w:r>
          <w:rPr>
            <w:noProof/>
            <w:webHidden/>
          </w:rPr>
          <w:fldChar w:fldCharType="end"/>
        </w:r>
        <w:r w:rsidRPr="00843B73">
          <w:rPr>
            <w:rStyle w:val="Hyperlink"/>
            <w:noProof/>
          </w:rPr>
          <w:fldChar w:fldCharType="end"/>
        </w:r>
      </w:ins>
    </w:p>
    <w:p w14:paraId="0155502C" w14:textId="3B3F4D2F" w:rsidR="008718D2" w:rsidRDefault="008718D2">
      <w:pPr>
        <w:pStyle w:val="TOC3"/>
        <w:rPr>
          <w:ins w:id="135" w:author="ESCRIU Jordi (JRC-ISPRA) [2]" w:date="2025-05-29T12:55:00Z"/>
          <w:rFonts w:eastAsiaTheme="minorEastAsia" w:cstheme="minorBidi"/>
          <w:noProof/>
          <w:kern w:val="2"/>
          <w:sz w:val="24"/>
          <w:szCs w:val="24"/>
          <w:lang w:eastAsia="en-GB"/>
          <w14:ligatures w14:val="standardContextual"/>
        </w:rPr>
      </w:pPr>
      <w:ins w:id="13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3.10.1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_Toc199415833 \h </w:instrText>
        </w:r>
        <w:r>
          <w:rPr>
            <w:noProof/>
            <w:webHidden/>
          </w:rPr>
        </w:r>
      </w:ins>
      <w:r>
        <w:rPr>
          <w:noProof/>
          <w:webHidden/>
        </w:rPr>
        <w:fldChar w:fldCharType="separate"/>
      </w:r>
      <w:ins w:id="137" w:author="ESCRIU Jordi (JRC-ISPRA) [2]" w:date="2025-05-29T12:55:00Z">
        <w:r>
          <w:rPr>
            <w:noProof/>
            <w:webHidden/>
          </w:rPr>
          <w:t>25</w:t>
        </w:r>
        <w:r>
          <w:rPr>
            <w:noProof/>
            <w:webHidden/>
          </w:rPr>
          <w:fldChar w:fldCharType="end"/>
        </w:r>
        <w:r w:rsidRPr="00843B73">
          <w:rPr>
            <w:rStyle w:val="Hyperlink"/>
            <w:noProof/>
          </w:rPr>
          <w:fldChar w:fldCharType="end"/>
        </w:r>
      </w:ins>
    </w:p>
    <w:p w14:paraId="40F167F9" w14:textId="6B762FA6" w:rsidR="008718D2" w:rsidRDefault="008718D2">
      <w:pPr>
        <w:pStyle w:val="TOC3"/>
        <w:rPr>
          <w:ins w:id="138" w:author="ESCRIU Jordi (JRC-ISPRA) [2]" w:date="2025-05-29T12:55:00Z"/>
          <w:rFonts w:eastAsiaTheme="minorEastAsia" w:cstheme="minorBidi"/>
          <w:noProof/>
          <w:kern w:val="2"/>
          <w:sz w:val="24"/>
          <w:szCs w:val="24"/>
          <w:lang w:eastAsia="en-GB"/>
          <w14:ligatures w14:val="standardContextual"/>
        </w:rPr>
      </w:pPr>
      <w:ins w:id="13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3.10.2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_Toc199415837 \h </w:instrText>
        </w:r>
        <w:r>
          <w:rPr>
            <w:noProof/>
            <w:webHidden/>
          </w:rPr>
        </w:r>
      </w:ins>
      <w:r>
        <w:rPr>
          <w:noProof/>
          <w:webHidden/>
        </w:rPr>
        <w:fldChar w:fldCharType="separate"/>
      </w:r>
      <w:ins w:id="140" w:author="ESCRIU Jordi (JRC-ISPRA) [2]" w:date="2025-05-29T12:55:00Z">
        <w:r>
          <w:rPr>
            <w:noProof/>
            <w:webHidden/>
          </w:rPr>
          <w:t>25</w:t>
        </w:r>
        <w:r>
          <w:rPr>
            <w:noProof/>
            <w:webHidden/>
          </w:rPr>
          <w:fldChar w:fldCharType="end"/>
        </w:r>
        <w:r w:rsidRPr="00843B73">
          <w:rPr>
            <w:rStyle w:val="Hyperlink"/>
            <w:noProof/>
          </w:rPr>
          <w:fldChar w:fldCharType="end"/>
        </w:r>
      </w:ins>
    </w:p>
    <w:p w14:paraId="082E99F2" w14:textId="0109E700" w:rsidR="008718D2" w:rsidRDefault="008718D2">
      <w:pPr>
        <w:pStyle w:val="TOC3"/>
        <w:rPr>
          <w:ins w:id="141" w:author="ESCRIU Jordi (JRC-ISPRA) [2]" w:date="2025-05-29T12:55:00Z"/>
          <w:rFonts w:eastAsiaTheme="minorEastAsia" w:cstheme="minorBidi"/>
          <w:noProof/>
          <w:kern w:val="2"/>
          <w:sz w:val="24"/>
          <w:szCs w:val="24"/>
          <w:lang w:eastAsia="en-GB"/>
          <w14:ligatures w14:val="standardContextual"/>
        </w:rPr>
      </w:pPr>
      <w:ins w:id="14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3.10.3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_Toc199415838 \h </w:instrText>
        </w:r>
        <w:r>
          <w:rPr>
            <w:noProof/>
            <w:webHidden/>
          </w:rPr>
        </w:r>
      </w:ins>
      <w:r>
        <w:rPr>
          <w:noProof/>
          <w:webHidden/>
        </w:rPr>
        <w:fldChar w:fldCharType="separate"/>
      </w:r>
      <w:ins w:id="143" w:author="ESCRIU Jordi (JRC-ISPRA) [2]" w:date="2025-05-29T12:55:00Z">
        <w:r>
          <w:rPr>
            <w:noProof/>
            <w:webHidden/>
          </w:rPr>
          <w:t>27</w:t>
        </w:r>
        <w:r>
          <w:rPr>
            <w:noProof/>
            <w:webHidden/>
          </w:rPr>
          <w:fldChar w:fldCharType="end"/>
        </w:r>
        <w:r w:rsidRPr="00843B73">
          <w:rPr>
            <w:rStyle w:val="Hyperlink"/>
            <w:noProof/>
          </w:rPr>
          <w:fldChar w:fldCharType="end"/>
        </w:r>
      </w:ins>
    </w:p>
    <w:p w14:paraId="7ED499B9" w14:textId="6C545719" w:rsidR="008718D2" w:rsidRDefault="008718D2">
      <w:pPr>
        <w:pStyle w:val="TOC2"/>
        <w:rPr>
          <w:ins w:id="144" w:author="ESCRIU Jordi (JRC-ISPRA) [2]" w:date="2025-05-29T12:55:00Z"/>
          <w:rFonts w:eastAsiaTheme="minorEastAsia" w:cstheme="minorBidi"/>
          <w:noProof/>
          <w:kern w:val="2"/>
          <w:sz w:val="24"/>
          <w:szCs w:val="24"/>
          <w:lang w:eastAsia="en-GB"/>
          <w14:ligatures w14:val="standardContextual"/>
        </w:rPr>
      </w:pPr>
      <w:ins w:id="14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"_Toc199415839"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3.11</w:t>
        </w:r>
        <w:r>
          <w:rPr>
            <w:rFonts w:eastAsiaTheme="minorEastAsia" w:cstheme="minorBidi"/>
            <w:noProof/>
            <w:kern w:val="2"/>
            <w:sz w:val="24"/>
            <w:szCs w:val="24"/>
            <w:lang w:eastAsia="en-GB"/>
            <w14:ligatures w14:val="standardContextual"/>
          </w:rPr>
          <w:tab/>
        </w:r>
        <w:r w:rsidRPr="00843B73">
          <w:rPr>
            <w:rStyle w:val="Hyperlink"/>
            <w:noProof/>
          </w:rPr>
          <w:t>Joint Research Centre</w:t>
        </w:r>
        <w:r>
          <w:rPr>
            <w:noProof/>
            <w:webHidden/>
          </w:rPr>
          <w:tab/>
        </w:r>
        <w:r>
          <w:rPr>
            <w:noProof/>
            <w:webHidden/>
          </w:rPr>
          <w:fldChar w:fldCharType="begin"/>
        </w:r>
        <w:r>
          <w:rPr>
            <w:noProof/>
            <w:webHidden/>
          </w:rPr>
          <w:instrText xml:space="preserve"> PAGEREF _Toc199415839 \h </w:instrText>
        </w:r>
        <w:r>
          <w:rPr>
            <w:noProof/>
            <w:webHidden/>
          </w:rPr>
        </w:r>
      </w:ins>
      <w:r>
        <w:rPr>
          <w:noProof/>
          <w:webHidden/>
        </w:rPr>
        <w:fldChar w:fldCharType="separate"/>
      </w:r>
      <w:ins w:id="146" w:author="ESCRIU Jordi (JRC-ISPRA) [2]" w:date="2025-05-29T12:55:00Z">
        <w:r>
          <w:rPr>
            <w:noProof/>
            <w:webHidden/>
          </w:rPr>
          <w:t>27</w:t>
        </w:r>
        <w:r>
          <w:rPr>
            <w:noProof/>
            <w:webHidden/>
          </w:rPr>
          <w:fldChar w:fldCharType="end"/>
        </w:r>
        <w:r w:rsidRPr="00843B73">
          <w:rPr>
            <w:rStyle w:val="Hyperlink"/>
            <w:noProof/>
          </w:rPr>
          <w:fldChar w:fldCharType="end"/>
        </w:r>
      </w:ins>
    </w:p>
    <w:p w14:paraId="3D1A52FB" w14:textId="45233844" w:rsidR="008718D2" w:rsidRDefault="008718D2">
      <w:pPr>
        <w:pStyle w:val="TOC3"/>
        <w:rPr>
          <w:ins w:id="147" w:author="ESCRIU Jordi (JRC-ISPRA) [2]" w:date="2025-05-29T12:55:00Z"/>
          <w:rFonts w:eastAsiaTheme="minorEastAsia" w:cstheme="minorBidi"/>
          <w:noProof/>
          <w:kern w:val="2"/>
          <w:sz w:val="24"/>
          <w:szCs w:val="24"/>
          <w:lang w:eastAsia="en-GB"/>
          <w14:ligatures w14:val="standardContextual"/>
        </w:rPr>
      </w:pPr>
      <w:ins w:id="14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3.11.1</w:t>
        </w:r>
        <w:r>
          <w:rPr>
            <w:rFonts w:eastAsiaTheme="minorEastAsia" w:cstheme="minorBidi"/>
            <w:noProof/>
            <w:kern w:val="2"/>
            <w:sz w:val="24"/>
            <w:szCs w:val="24"/>
            <w:lang w:eastAsia="en-GB"/>
            <w14:ligatures w14:val="standardContextual"/>
          </w:rPr>
          <w:tab/>
        </w:r>
        <w:r w:rsidRPr="00843B73">
          <w:rPr>
            <w:rStyle w:val="Hyperlink"/>
            <w:noProof/>
          </w:rPr>
          <w:t>Testing focus</w:t>
        </w:r>
        <w:r>
          <w:rPr>
            <w:noProof/>
            <w:webHidden/>
          </w:rPr>
          <w:tab/>
        </w:r>
        <w:r>
          <w:rPr>
            <w:noProof/>
            <w:webHidden/>
          </w:rPr>
          <w:fldChar w:fldCharType="begin"/>
        </w:r>
        <w:r>
          <w:rPr>
            <w:noProof/>
            <w:webHidden/>
          </w:rPr>
          <w:instrText xml:space="preserve"> PAGEREF _Toc199415840 \h </w:instrText>
        </w:r>
        <w:r>
          <w:rPr>
            <w:noProof/>
            <w:webHidden/>
          </w:rPr>
        </w:r>
      </w:ins>
      <w:r>
        <w:rPr>
          <w:noProof/>
          <w:webHidden/>
        </w:rPr>
        <w:fldChar w:fldCharType="separate"/>
      </w:r>
      <w:ins w:id="149" w:author="ESCRIU Jordi (JRC-ISPRA) [2]" w:date="2025-05-29T12:55:00Z">
        <w:r>
          <w:rPr>
            <w:noProof/>
            <w:webHidden/>
          </w:rPr>
          <w:t>27</w:t>
        </w:r>
        <w:r>
          <w:rPr>
            <w:noProof/>
            <w:webHidden/>
          </w:rPr>
          <w:fldChar w:fldCharType="end"/>
        </w:r>
        <w:r w:rsidRPr="00843B73">
          <w:rPr>
            <w:rStyle w:val="Hyperlink"/>
            <w:noProof/>
          </w:rPr>
          <w:fldChar w:fldCharType="end"/>
        </w:r>
      </w:ins>
    </w:p>
    <w:p w14:paraId="35EE3BEE" w14:textId="086174F4" w:rsidR="008718D2" w:rsidRDefault="008718D2">
      <w:pPr>
        <w:pStyle w:val="TOC3"/>
        <w:rPr>
          <w:ins w:id="150" w:author="ESCRIU Jordi (JRC-ISPRA) [2]" w:date="2025-05-29T12:55:00Z"/>
          <w:rFonts w:eastAsiaTheme="minorEastAsia" w:cstheme="minorBidi"/>
          <w:noProof/>
          <w:kern w:val="2"/>
          <w:sz w:val="24"/>
          <w:szCs w:val="24"/>
          <w:lang w:eastAsia="en-GB"/>
          <w14:ligatures w14:val="standardContextual"/>
        </w:rPr>
      </w:pPr>
      <w:ins w:id="15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3.11.2</w:t>
        </w:r>
        <w:r>
          <w:rPr>
            <w:rFonts w:eastAsiaTheme="minorEastAsia" w:cstheme="minorBidi"/>
            <w:noProof/>
            <w:kern w:val="2"/>
            <w:sz w:val="24"/>
            <w:szCs w:val="24"/>
            <w:lang w:eastAsia="en-GB"/>
            <w14:ligatures w14:val="standardContextual"/>
          </w:rPr>
          <w:tab/>
        </w:r>
        <w:r w:rsidRPr="00843B73">
          <w:rPr>
            <w:rStyle w:val="Hyperlink"/>
            <w:noProof/>
          </w:rPr>
          <w:t>Preliminary work and experience</w:t>
        </w:r>
        <w:r>
          <w:rPr>
            <w:noProof/>
            <w:webHidden/>
          </w:rPr>
          <w:tab/>
        </w:r>
        <w:r>
          <w:rPr>
            <w:noProof/>
            <w:webHidden/>
          </w:rPr>
          <w:fldChar w:fldCharType="begin"/>
        </w:r>
        <w:r>
          <w:rPr>
            <w:noProof/>
            <w:webHidden/>
          </w:rPr>
          <w:instrText xml:space="preserve"> PAGEREF _Toc199415841 \h </w:instrText>
        </w:r>
        <w:r>
          <w:rPr>
            <w:noProof/>
            <w:webHidden/>
          </w:rPr>
        </w:r>
      </w:ins>
      <w:r>
        <w:rPr>
          <w:noProof/>
          <w:webHidden/>
        </w:rPr>
        <w:fldChar w:fldCharType="separate"/>
      </w:r>
      <w:ins w:id="152" w:author="ESCRIU Jordi (JRC-ISPRA) [2]" w:date="2025-05-29T12:55:00Z">
        <w:r>
          <w:rPr>
            <w:noProof/>
            <w:webHidden/>
          </w:rPr>
          <w:t>28</w:t>
        </w:r>
        <w:r>
          <w:rPr>
            <w:noProof/>
            <w:webHidden/>
          </w:rPr>
          <w:fldChar w:fldCharType="end"/>
        </w:r>
        <w:r w:rsidRPr="00843B73">
          <w:rPr>
            <w:rStyle w:val="Hyperlink"/>
            <w:noProof/>
          </w:rPr>
          <w:fldChar w:fldCharType="end"/>
        </w:r>
      </w:ins>
    </w:p>
    <w:p w14:paraId="0F7DDDA6" w14:textId="1EC30066" w:rsidR="008718D2" w:rsidRDefault="008718D2">
      <w:pPr>
        <w:pStyle w:val="TOC3"/>
        <w:rPr>
          <w:ins w:id="153" w:author="ESCRIU Jordi (JRC-ISPRA) [2]" w:date="2025-05-29T12:55:00Z"/>
          <w:rFonts w:eastAsiaTheme="minorEastAsia" w:cstheme="minorBidi"/>
          <w:noProof/>
          <w:kern w:val="2"/>
          <w:sz w:val="24"/>
          <w:szCs w:val="24"/>
          <w:lang w:eastAsia="en-GB"/>
          <w14:ligatures w14:val="standardContextual"/>
        </w:rPr>
      </w:pPr>
      <w:ins w:id="15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3.11.3</w:t>
        </w:r>
        <w:r>
          <w:rPr>
            <w:rFonts w:eastAsiaTheme="minorEastAsia" w:cstheme="minorBidi"/>
            <w:noProof/>
            <w:kern w:val="2"/>
            <w:sz w:val="24"/>
            <w:szCs w:val="24"/>
            <w:lang w:eastAsia="en-GB"/>
            <w14:ligatures w14:val="standardContextual"/>
          </w:rPr>
          <w:tab/>
        </w:r>
        <w:r w:rsidRPr="00843B73">
          <w:rPr>
            <w:rStyle w:val="Hyperlink"/>
            <w:noProof/>
          </w:rPr>
          <w:t>Initial expectations and proposals</w:t>
        </w:r>
        <w:r>
          <w:rPr>
            <w:noProof/>
            <w:webHidden/>
          </w:rPr>
          <w:tab/>
        </w:r>
        <w:r>
          <w:rPr>
            <w:noProof/>
            <w:webHidden/>
          </w:rPr>
          <w:fldChar w:fldCharType="begin"/>
        </w:r>
        <w:r>
          <w:rPr>
            <w:noProof/>
            <w:webHidden/>
          </w:rPr>
          <w:instrText xml:space="preserve"> PAGEREF _Toc199415842 \h </w:instrText>
        </w:r>
        <w:r>
          <w:rPr>
            <w:noProof/>
            <w:webHidden/>
          </w:rPr>
        </w:r>
      </w:ins>
      <w:r>
        <w:rPr>
          <w:noProof/>
          <w:webHidden/>
        </w:rPr>
        <w:fldChar w:fldCharType="separate"/>
      </w:r>
      <w:ins w:id="155" w:author="ESCRIU Jordi (JRC-ISPRA) [2]" w:date="2025-05-29T12:55:00Z">
        <w:r>
          <w:rPr>
            <w:noProof/>
            <w:webHidden/>
          </w:rPr>
          <w:t>28</w:t>
        </w:r>
        <w:r>
          <w:rPr>
            <w:noProof/>
            <w:webHidden/>
          </w:rPr>
          <w:fldChar w:fldCharType="end"/>
        </w:r>
        <w:r w:rsidRPr="00843B73">
          <w:rPr>
            <w:rStyle w:val="Hyperlink"/>
            <w:noProof/>
          </w:rPr>
          <w:fldChar w:fldCharType="end"/>
        </w:r>
      </w:ins>
    </w:p>
    <w:p w14:paraId="6AACE804" w14:textId="4EF5AC76" w:rsidR="008718D2" w:rsidRDefault="008718D2">
      <w:pPr>
        <w:pStyle w:val="TOC1"/>
        <w:rPr>
          <w:ins w:id="156" w:author="ESCRIU Jordi (JRC-ISPRA) [2]" w:date="2025-05-29T12:55:00Z"/>
          <w:rFonts w:eastAsiaTheme="minorEastAsia" w:cstheme="minorBidi"/>
          <w:noProof/>
          <w:kern w:val="2"/>
          <w:sz w:val="24"/>
          <w:szCs w:val="24"/>
          <w:lang w:eastAsia="en-GB"/>
          <w14:ligatures w14:val="standardContextual"/>
        </w:rPr>
      </w:pPr>
      <w:ins w:id="15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w:t>
        </w:r>
        <w:r>
          <w:rPr>
            <w:rFonts w:eastAsiaTheme="minorEastAsia" w:cstheme="minorBidi"/>
            <w:noProof/>
            <w:kern w:val="2"/>
            <w:sz w:val="24"/>
            <w:szCs w:val="24"/>
            <w:lang w:eastAsia="en-GB"/>
            <w14:ligatures w14:val="standardContextual"/>
          </w:rPr>
          <w:tab/>
        </w:r>
        <w:r w:rsidRPr="00843B73">
          <w:rPr>
            <w:rStyle w:val="Hyperlink"/>
            <w:noProof/>
          </w:rPr>
          <w:t>Pilot results</w:t>
        </w:r>
        <w:r>
          <w:rPr>
            <w:noProof/>
            <w:webHidden/>
          </w:rPr>
          <w:tab/>
        </w:r>
        <w:r>
          <w:rPr>
            <w:noProof/>
            <w:webHidden/>
          </w:rPr>
          <w:fldChar w:fldCharType="begin"/>
        </w:r>
        <w:r>
          <w:rPr>
            <w:noProof/>
            <w:webHidden/>
          </w:rPr>
          <w:instrText xml:space="preserve"> PAGEREF _Toc199415843 \h </w:instrText>
        </w:r>
        <w:r>
          <w:rPr>
            <w:noProof/>
            <w:webHidden/>
          </w:rPr>
        </w:r>
      </w:ins>
      <w:r>
        <w:rPr>
          <w:noProof/>
          <w:webHidden/>
        </w:rPr>
        <w:fldChar w:fldCharType="separate"/>
      </w:r>
      <w:ins w:id="158" w:author="ESCRIU Jordi (JRC-ISPRA) [2]" w:date="2025-05-29T12:55:00Z">
        <w:r>
          <w:rPr>
            <w:noProof/>
            <w:webHidden/>
          </w:rPr>
          <w:t>30</w:t>
        </w:r>
        <w:r>
          <w:rPr>
            <w:noProof/>
            <w:webHidden/>
          </w:rPr>
          <w:fldChar w:fldCharType="end"/>
        </w:r>
        <w:r w:rsidRPr="00843B73">
          <w:rPr>
            <w:rStyle w:val="Hyperlink"/>
            <w:noProof/>
          </w:rPr>
          <w:fldChar w:fldCharType="end"/>
        </w:r>
      </w:ins>
    </w:p>
    <w:p w14:paraId="064DE2EF" w14:textId="23DB66EF" w:rsidR="008718D2" w:rsidRDefault="008718D2">
      <w:pPr>
        <w:pStyle w:val="TOC2"/>
        <w:rPr>
          <w:ins w:id="159" w:author="ESCRIU Jordi (JRC-ISPRA) [2]" w:date="2025-05-29T12:55:00Z"/>
          <w:rFonts w:eastAsiaTheme="minorEastAsia" w:cstheme="minorBidi"/>
          <w:noProof/>
          <w:kern w:val="2"/>
          <w:sz w:val="24"/>
          <w:szCs w:val="24"/>
          <w:lang w:eastAsia="en-GB"/>
          <w14:ligatures w14:val="standardContextual"/>
        </w:rPr>
      </w:pPr>
      <w:ins w:id="16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w:t>
        </w:r>
        <w:r>
          <w:rPr>
            <w:rFonts w:eastAsiaTheme="minorEastAsia" w:cstheme="minorBidi"/>
            <w:noProof/>
            <w:kern w:val="2"/>
            <w:sz w:val="24"/>
            <w:szCs w:val="24"/>
            <w:lang w:eastAsia="en-GB"/>
            <w14:ligatures w14:val="standardContextual"/>
          </w:rPr>
          <w:tab/>
        </w:r>
        <w:r w:rsidRPr="00843B73">
          <w:rPr>
            <w:rStyle w:val="Hyperlink"/>
            <w:noProof/>
          </w:rPr>
          <w:t>Belgium (Flanders)</w:t>
        </w:r>
        <w:r>
          <w:rPr>
            <w:noProof/>
            <w:webHidden/>
          </w:rPr>
          <w:tab/>
        </w:r>
        <w:r>
          <w:rPr>
            <w:noProof/>
            <w:webHidden/>
          </w:rPr>
          <w:fldChar w:fldCharType="begin"/>
        </w:r>
        <w:r>
          <w:rPr>
            <w:noProof/>
            <w:webHidden/>
          </w:rPr>
          <w:instrText xml:space="preserve"> PAGEREF _Toc199415845 \h </w:instrText>
        </w:r>
        <w:r>
          <w:rPr>
            <w:noProof/>
            <w:webHidden/>
          </w:rPr>
        </w:r>
      </w:ins>
      <w:r>
        <w:rPr>
          <w:noProof/>
          <w:webHidden/>
        </w:rPr>
        <w:fldChar w:fldCharType="separate"/>
      </w:r>
      <w:ins w:id="161" w:author="ESCRIU Jordi (JRC-ISPRA) [2]" w:date="2025-05-29T12:55:00Z">
        <w:r>
          <w:rPr>
            <w:noProof/>
            <w:webHidden/>
          </w:rPr>
          <w:t>30</w:t>
        </w:r>
        <w:r>
          <w:rPr>
            <w:noProof/>
            <w:webHidden/>
          </w:rPr>
          <w:fldChar w:fldCharType="end"/>
        </w:r>
        <w:r w:rsidRPr="00843B73">
          <w:rPr>
            <w:rStyle w:val="Hyperlink"/>
            <w:noProof/>
          </w:rPr>
          <w:fldChar w:fldCharType="end"/>
        </w:r>
      </w:ins>
    </w:p>
    <w:p w14:paraId="75079980" w14:textId="111A01FB" w:rsidR="008718D2" w:rsidRDefault="008718D2">
      <w:pPr>
        <w:pStyle w:val="TOC3"/>
        <w:rPr>
          <w:ins w:id="162" w:author="ESCRIU Jordi (JRC-ISPRA) [2]" w:date="2025-05-29T12:55:00Z"/>
          <w:rFonts w:eastAsiaTheme="minorEastAsia" w:cstheme="minorBidi"/>
          <w:noProof/>
          <w:kern w:val="2"/>
          <w:sz w:val="24"/>
          <w:szCs w:val="24"/>
          <w:lang w:eastAsia="en-GB"/>
          <w14:ligatures w14:val="standardContextual"/>
        </w:rPr>
      </w:pPr>
      <w:ins w:id="16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_Toc199415846 \h </w:instrText>
        </w:r>
        <w:r>
          <w:rPr>
            <w:noProof/>
            <w:webHidden/>
          </w:rPr>
        </w:r>
      </w:ins>
      <w:r>
        <w:rPr>
          <w:noProof/>
          <w:webHidden/>
        </w:rPr>
        <w:fldChar w:fldCharType="separate"/>
      </w:r>
      <w:ins w:id="164" w:author="ESCRIU Jordi (JRC-ISPRA) [2]" w:date="2025-05-29T12:55:00Z">
        <w:r>
          <w:rPr>
            <w:noProof/>
            <w:webHidden/>
          </w:rPr>
          <w:t>30</w:t>
        </w:r>
        <w:r>
          <w:rPr>
            <w:noProof/>
            <w:webHidden/>
          </w:rPr>
          <w:fldChar w:fldCharType="end"/>
        </w:r>
        <w:r w:rsidRPr="00843B73">
          <w:rPr>
            <w:rStyle w:val="Hyperlink"/>
            <w:noProof/>
          </w:rPr>
          <w:fldChar w:fldCharType="end"/>
        </w:r>
      </w:ins>
    </w:p>
    <w:p w14:paraId="3F98C9EC" w14:textId="36C24E80" w:rsidR="008718D2" w:rsidRDefault="008718D2">
      <w:pPr>
        <w:pStyle w:val="TOC3"/>
        <w:rPr>
          <w:ins w:id="165" w:author="ESCRIU Jordi (JRC-ISPRA) [2]" w:date="2025-05-29T12:55:00Z"/>
          <w:rFonts w:eastAsiaTheme="minorEastAsia" w:cstheme="minorBidi"/>
          <w:noProof/>
          <w:kern w:val="2"/>
          <w:sz w:val="24"/>
          <w:szCs w:val="24"/>
          <w:lang w:eastAsia="en-GB"/>
          <w14:ligatures w14:val="standardContextual"/>
        </w:rPr>
      </w:pPr>
      <w:ins w:id="16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_Toc199415847 \h </w:instrText>
        </w:r>
        <w:r>
          <w:rPr>
            <w:noProof/>
            <w:webHidden/>
          </w:rPr>
        </w:r>
      </w:ins>
      <w:r>
        <w:rPr>
          <w:noProof/>
          <w:webHidden/>
        </w:rPr>
        <w:fldChar w:fldCharType="separate"/>
      </w:r>
      <w:ins w:id="167" w:author="ESCRIU Jordi (JRC-ISPRA) [2]" w:date="2025-05-29T12:55:00Z">
        <w:r>
          <w:rPr>
            <w:noProof/>
            <w:webHidden/>
          </w:rPr>
          <w:t>30</w:t>
        </w:r>
        <w:r>
          <w:rPr>
            <w:noProof/>
            <w:webHidden/>
          </w:rPr>
          <w:fldChar w:fldCharType="end"/>
        </w:r>
        <w:r w:rsidRPr="00843B73">
          <w:rPr>
            <w:rStyle w:val="Hyperlink"/>
            <w:noProof/>
          </w:rPr>
          <w:fldChar w:fldCharType="end"/>
        </w:r>
      </w:ins>
    </w:p>
    <w:p w14:paraId="6387377A" w14:textId="4372B3D1" w:rsidR="008718D2" w:rsidRDefault="008718D2">
      <w:pPr>
        <w:pStyle w:val="TOC2"/>
        <w:rPr>
          <w:ins w:id="168" w:author="ESCRIU Jordi (JRC-ISPRA) [2]" w:date="2025-05-29T12:55:00Z"/>
          <w:rFonts w:eastAsiaTheme="minorEastAsia" w:cstheme="minorBidi"/>
          <w:noProof/>
          <w:kern w:val="2"/>
          <w:sz w:val="24"/>
          <w:szCs w:val="24"/>
          <w:lang w:eastAsia="en-GB"/>
          <w14:ligatures w14:val="standardContextual"/>
        </w:rPr>
      </w:pPr>
      <w:ins w:id="16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4.2</w:t>
        </w:r>
        <w:r>
          <w:rPr>
            <w:rFonts w:eastAsiaTheme="minorEastAsia" w:cstheme="minorBidi"/>
            <w:noProof/>
            <w:kern w:val="2"/>
            <w:sz w:val="24"/>
            <w:szCs w:val="24"/>
            <w:lang w:eastAsia="en-GB"/>
            <w14:ligatures w14:val="standardContextual"/>
          </w:rPr>
          <w:tab/>
        </w:r>
        <w:r w:rsidRPr="00843B73">
          <w:rPr>
            <w:rStyle w:val="Hyperlink"/>
            <w:noProof/>
          </w:rPr>
          <w:t>Czech Republic</w:t>
        </w:r>
        <w:r>
          <w:rPr>
            <w:noProof/>
            <w:webHidden/>
          </w:rPr>
          <w:tab/>
        </w:r>
        <w:r>
          <w:rPr>
            <w:noProof/>
            <w:webHidden/>
          </w:rPr>
          <w:fldChar w:fldCharType="begin"/>
        </w:r>
        <w:r>
          <w:rPr>
            <w:noProof/>
            <w:webHidden/>
          </w:rPr>
          <w:instrText xml:space="preserve"> PAGEREF _Toc199415848 \h </w:instrText>
        </w:r>
        <w:r>
          <w:rPr>
            <w:noProof/>
            <w:webHidden/>
          </w:rPr>
        </w:r>
      </w:ins>
      <w:r>
        <w:rPr>
          <w:noProof/>
          <w:webHidden/>
        </w:rPr>
        <w:fldChar w:fldCharType="separate"/>
      </w:r>
      <w:ins w:id="170" w:author="ESCRIU Jordi (JRC-ISPRA) [2]" w:date="2025-05-29T12:55:00Z">
        <w:r>
          <w:rPr>
            <w:noProof/>
            <w:webHidden/>
          </w:rPr>
          <w:t>30</w:t>
        </w:r>
        <w:r>
          <w:rPr>
            <w:noProof/>
            <w:webHidden/>
          </w:rPr>
          <w:fldChar w:fldCharType="end"/>
        </w:r>
        <w:r w:rsidRPr="00843B73">
          <w:rPr>
            <w:rStyle w:val="Hyperlink"/>
            <w:noProof/>
          </w:rPr>
          <w:fldChar w:fldCharType="end"/>
        </w:r>
      </w:ins>
    </w:p>
    <w:p w14:paraId="55682DDE" w14:textId="0F7FCFEE" w:rsidR="008718D2" w:rsidRDefault="008718D2">
      <w:pPr>
        <w:pStyle w:val="TOC3"/>
        <w:rPr>
          <w:ins w:id="171" w:author="ESCRIU Jordi (JRC-ISPRA) [2]" w:date="2025-05-29T12:55:00Z"/>
          <w:rFonts w:eastAsiaTheme="minorEastAsia" w:cstheme="minorBidi"/>
          <w:noProof/>
          <w:kern w:val="2"/>
          <w:sz w:val="24"/>
          <w:szCs w:val="24"/>
          <w:lang w:eastAsia="en-GB"/>
          <w14:ligatures w14:val="standardContextual"/>
        </w:rPr>
      </w:pPr>
      <w:ins w:id="17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"_Toc199415849"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4.2.1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_Toc199415849 \h </w:instrText>
        </w:r>
        <w:r>
          <w:rPr>
            <w:noProof/>
            <w:webHidden/>
          </w:rPr>
        </w:r>
      </w:ins>
      <w:r>
        <w:rPr>
          <w:noProof/>
          <w:webHidden/>
        </w:rPr>
        <w:fldChar w:fldCharType="separate"/>
      </w:r>
      <w:ins w:id="173" w:author="ESCRIU Jordi (JRC-ISPRA) [2]" w:date="2025-05-29T12:55:00Z">
        <w:r>
          <w:rPr>
            <w:noProof/>
            <w:webHidden/>
          </w:rPr>
          <w:t>30</w:t>
        </w:r>
        <w:r>
          <w:rPr>
            <w:noProof/>
            <w:webHidden/>
          </w:rPr>
          <w:fldChar w:fldCharType="end"/>
        </w:r>
        <w:r w:rsidRPr="00843B73">
          <w:rPr>
            <w:rStyle w:val="Hyperlink"/>
            <w:noProof/>
          </w:rPr>
          <w:fldChar w:fldCharType="end"/>
        </w:r>
      </w:ins>
    </w:p>
    <w:p w14:paraId="18B482BB" w14:textId="4CC4240D" w:rsidR="008718D2" w:rsidRDefault="008718D2">
      <w:pPr>
        <w:pStyle w:val="TOC3"/>
        <w:rPr>
          <w:ins w:id="174" w:author="ESCRIU Jordi (JRC-ISPRA) [2]" w:date="2025-05-29T12:55:00Z"/>
          <w:rFonts w:eastAsiaTheme="minorEastAsia" w:cstheme="minorBidi"/>
          <w:noProof/>
          <w:kern w:val="2"/>
          <w:sz w:val="24"/>
          <w:szCs w:val="24"/>
          <w:lang w:eastAsia="en-GB"/>
          <w14:ligatures w14:val="standardContextual"/>
        </w:rPr>
      </w:pPr>
      <w:ins w:id="17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4.2.2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_Toc199415850 \h </w:instrText>
        </w:r>
        <w:r>
          <w:rPr>
            <w:noProof/>
            <w:webHidden/>
          </w:rPr>
        </w:r>
      </w:ins>
      <w:r>
        <w:rPr>
          <w:noProof/>
          <w:webHidden/>
        </w:rPr>
        <w:fldChar w:fldCharType="separate"/>
      </w:r>
      <w:ins w:id="176" w:author="ESCRIU Jordi (JRC-ISPRA) [2]" w:date="2025-05-29T12:55:00Z">
        <w:r>
          <w:rPr>
            <w:noProof/>
            <w:webHidden/>
          </w:rPr>
          <w:t>31</w:t>
        </w:r>
        <w:r>
          <w:rPr>
            <w:noProof/>
            <w:webHidden/>
          </w:rPr>
          <w:fldChar w:fldCharType="end"/>
        </w:r>
        <w:r w:rsidRPr="00843B73">
          <w:rPr>
            <w:rStyle w:val="Hyperlink"/>
            <w:noProof/>
          </w:rPr>
          <w:fldChar w:fldCharType="end"/>
        </w:r>
      </w:ins>
    </w:p>
    <w:p w14:paraId="6007F4AE" w14:textId="5F0F4E8E" w:rsidR="008718D2" w:rsidRDefault="008718D2">
      <w:pPr>
        <w:pStyle w:val="TOC2"/>
        <w:rPr>
          <w:ins w:id="177" w:author="ESCRIU Jordi (JRC-ISPRA) [2]" w:date="2025-05-29T12:55:00Z"/>
          <w:rFonts w:eastAsiaTheme="minorEastAsia" w:cstheme="minorBidi"/>
          <w:noProof/>
          <w:kern w:val="2"/>
          <w:sz w:val="24"/>
          <w:szCs w:val="24"/>
          <w:lang w:eastAsia="en-GB"/>
          <w14:ligatures w14:val="standardContextual"/>
        </w:rPr>
      </w:pPr>
      <w:ins w:id="17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4.3</w:t>
        </w:r>
        <w:r>
          <w:rPr>
            <w:rFonts w:eastAsiaTheme="minorEastAsia" w:cstheme="minorBidi"/>
            <w:noProof/>
            <w:kern w:val="2"/>
            <w:sz w:val="24"/>
            <w:szCs w:val="24"/>
            <w:lang w:eastAsia="en-GB"/>
            <w14:ligatures w14:val="standardContextual"/>
          </w:rPr>
          <w:tab/>
        </w:r>
        <w:r w:rsidRPr="00843B73">
          <w:rPr>
            <w:rStyle w:val="Hyperlink"/>
            <w:noProof/>
          </w:rPr>
          <w:t>Denmark</w:t>
        </w:r>
        <w:r>
          <w:rPr>
            <w:noProof/>
            <w:webHidden/>
          </w:rPr>
          <w:tab/>
        </w:r>
        <w:r>
          <w:rPr>
            <w:noProof/>
            <w:webHidden/>
          </w:rPr>
          <w:fldChar w:fldCharType="begin"/>
        </w:r>
        <w:r>
          <w:rPr>
            <w:noProof/>
            <w:webHidden/>
          </w:rPr>
          <w:instrText xml:space="preserve"> PAGEREF _Toc199415851 \h </w:instrText>
        </w:r>
        <w:r>
          <w:rPr>
            <w:noProof/>
            <w:webHidden/>
          </w:rPr>
        </w:r>
      </w:ins>
      <w:r>
        <w:rPr>
          <w:noProof/>
          <w:webHidden/>
        </w:rPr>
        <w:fldChar w:fldCharType="separate"/>
      </w:r>
      <w:ins w:id="179" w:author="ESCRIU Jordi (JRC-ISPRA) [2]" w:date="2025-05-29T12:55:00Z">
        <w:r>
          <w:rPr>
            <w:noProof/>
            <w:webHidden/>
          </w:rPr>
          <w:t>31</w:t>
        </w:r>
        <w:r>
          <w:rPr>
            <w:noProof/>
            <w:webHidden/>
          </w:rPr>
          <w:fldChar w:fldCharType="end"/>
        </w:r>
        <w:r w:rsidRPr="00843B73">
          <w:rPr>
            <w:rStyle w:val="Hyperlink"/>
            <w:noProof/>
          </w:rPr>
          <w:fldChar w:fldCharType="end"/>
        </w:r>
      </w:ins>
    </w:p>
    <w:p w14:paraId="2C42B29F" w14:textId="75D8E089" w:rsidR="008718D2" w:rsidRDefault="008718D2">
      <w:pPr>
        <w:pStyle w:val="TOC3"/>
        <w:rPr>
          <w:ins w:id="180" w:author="ESCRIU Jordi (JRC-ISPRA) [2]" w:date="2025-05-29T12:55:00Z"/>
          <w:rFonts w:eastAsiaTheme="minorEastAsia" w:cstheme="minorBidi"/>
          <w:noProof/>
          <w:kern w:val="2"/>
          <w:sz w:val="24"/>
          <w:szCs w:val="24"/>
          <w:lang w:eastAsia="en-GB"/>
          <w14:ligatures w14:val="standardContextual"/>
        </w:rPr>
      </w:pPr>
      <w:ins w:id="18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4.3.1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_Toc199415852 \h </w:instrText>
        </w:r>
        <w:r>
          <w:rPr>
            <w:noProof/>
            <w:webHidden/>
          </w:rPr>
        </w:r>
      </w:ins>
      <w:r>
        <w:rPr>
          <w:noProof/>
          <w:webHidden/>
        </w:rPr>
        <w:fldChar w:fldCharType="separate"/>
      </w:r>
      <w:ins w:id="182" w:author="ESCRIU Jordi (JRC-ISPRA) [2]" w:date="2025-05-29T12:55:00Z">
        <w:r>
          <w:rPr>
            <w:noProof/>
            <w:webHidden/>
          </w:rPr>
          <w:t>31</w:t>
        </w:r>
        <w:r>
          <w:rPr>
            <w:noProof/>
            <w:webHidden/>
          </w:rPr>
          <w:fldChar w:fldCharType="end"/>
        </w:r>
        <w:r w:rsidRPr="00843B73">
          <w:rPr>
            <w:rStyle w:val="Hyperlink"/>
            <w:noProof/>
          </w:rPr>
          <w:fldChar w:fldCharType="end"/>
        </w:r>
      </w:ins>
    </w:p>
    <w:p w14:paraId="15CB3776" w14:textId="0302ED97" w:rsidR="008718D2" w:rsidRDefault="008718D2">
      <w:pPr>
        <w:pStyle w:val="TOC3"/>
        <w:rPr>
          <w:ins w:id="183" w:author="ESCRIU Jordi (JRC-ISPRA) [2]" w:date="2025-05-29T12:55:00Z"/>
          <w:rFonts w:eastAsiaTheme="minorEastAsia" w:cstheme="minorBidi"/>
          <w:noProof/>
          <w:kern w:val="2"/>
          <w:sz w:val="24"/>
          <w:szCs w:val="24"/>
          <w:lang w:eastAsia="en-GB"/>
          <w14:ligatures w14:val="standardContextual"/>
        </w:rPr>
      </w:pPr>
      <w:ins w:id="184" w:author="ESCRIU Jordi (JRC-ISPRA) [2]" w:date="2025-05-29T12:55:00Z">
        <w:r w:rsidRPr="00843B73">
          <w:rPr>
            <w:rStyle w:val="Hyperlink"/>
            <w:noProof/>
          </w:rPr>
          <w:lastRenderedPageBreak/>
          <w:fldChar w:fldCharType="begin"/>
        </w:r>
        <w:r w:rsidRPr="00843B73">
          <w:rPr>
            <w:rStyle w:val="Hyperlink"/>
            <w:noProof/>
          </w:rPr>
          <w:instrText xml:space="preserve"> </w:instrText>
        </w:r>
        <w:r>
          <w:rPr>
            <w:noProof/>
          </w:rPr>
          <w:instrText>HYPERLINK \l "_Toc199415853"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4.3.2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_Toc199415853 \h </w:instrText>
        </w:r>
        <w:r>
          <w:rPr>
            <w:noProof/>
            <w:webHidden/>
          </w:rPr>
        </w:r>
      </w:ins>
      <w:r>
        <w:rPr>
          <w:noProof/>
          <w:webHidden/>
        </w:rPr>
        <w:fldChar w:fldCharType="separate"/>
      </w:r>
      <w:ins w:id="185" w:author="ESCRIU Jordi (JRC-ISPRA) [2]" w:date="2025-05-29T12:55:00Z">
        <w:r>
          <w:rPr>
            <w:noProof/>
            <w:webHidden/>
          </w:rPr>
          <w:t>31</w:t>
        </w:r>
        <w:r>
          <w:rPr>
            <w:noProof/>
            <w:webHidden/>
          </w:rPr>
          <w:fldChar w:fldCharType="end"/>
        </w:r>
        <w:r w:rsidRPr="00843B73">
          <w:rPr>
            <w:rStyle w:val="Hyperlink"/>
            <w:noProof/>
          </w:rPr>
          <w:fldChar w:fldCharType="end"/>
        </w:r>
      </w:ins>
    </w:p>
    <w:p w14:paraId="301B5819" w14:textId="5D929E4F" w:rsidR="008718D2" w:rsidRDefault="008718D2">
      <w:pPr>
        <w:pStyle w:val="TOC3"/>
        <w:rPr>
          <w:ins w:id="186" w:author="ESCRIU Jordi (JRC-ISPRA) [2]" w:date="2025-05-29T12:55:00Z"/>
          <w:rFonts w:eastAsiaTheme="minorEastAsia" w:cstheme="minorBidi"/>
          <w:noProof/>
          <w:kern w:val="2"/>
          <w:sz w:val="24"/>
          <w:szCs w:val="24"/>
          <w:lang w:eastAsia="en-GB"/>
          <w14:ligatures w14:val="standardContextual"/>
        </w:rPr>
      </w:pPr>
      <w:ins w:id="18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4.3.3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_Toc199415854 \h </w:instrText>
        </w:r>
        <w:r>
          <w:rPr>
            <w:noProof/>
            <w:webHidden/>
          </w:rPr>
        </w:r>
      </w:ins>
      <w:r>
        <w:rPr>
          <w:noProof/>
          <w:webHidden/>
        </w:rPr>
        <w:fldChar w:fldCharType="separate"/>
      </w:r>
      <w:ins w:id="188" w:author="ESCRIU Jordi (JRC-ISPRA) [2]" w:date="2025-05-29T12:55:00Z">
        <w:r>
          <w:rPr>
            <w:noProof/>
            <w:webHidden/>
          </w:rPr>
          <w:t>33</w:t>
        </w:r>
        <w:r>
          <w:rPr>
            <w:noProof/>
            <w:webHidden/>
          </w:rPr>
          <w:fldChar w:fldCharType="end"/>
        </w:r>
        <w:r w:rsidRPr="00843B73">
          <w:rPr>
            <w:rStyle w:val="Hyperlink"/>
            <w:noProof/>
          </w:rPr>
          <w:fldChar w:fldCharType="end"/>
        </w:r>
      </w:ins>
    </w:p>
    <w:p w14:paraId="240F93B2" w14:textId="48A017DC" w:rsidR="008718D2" w:rsidRDefault="008718D2">
      <w:pPr>
        <w:pStyle w:val="TOC2"/>
        <w:rPr>
          <w:ins w:id="189" w:author="ESCRIU Jordi (JRC-ISPRA) [2]" w:date="2025-05-29T12:55:00Z"/>
          <w:rFonts w:eastAsiaTheme="minorEastAsia" w:cstheme="minorBidi"/>
          <w:noProof/>
          <w:kern w:val="2"/>
          <w:sz w:val="24"/>
          <w:szCs w:val="24"/>
          <w:lang w:eastAsia="en-GB"/>
          <w14:ligatures w14:val="standardContextual"/>
        </w:rPr>
      </w:pPr>
      <w:ins w:id="19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4.4</w:t>
        </w:r>
        <w:r>
          <w:rPr>
            <w:rFonts w:eastAsiaTheme="minorEastAsia" w:cstheme="minorBidi"/>
            <w:noProof/>
            <w:kern w:val="2"/>
            <w:sz w:val="24"/>
            <w:szCs w:val="24"/>
            <w:lang w:eastAsia="en-GB"/>
            <w14:ligatures w14:val="standardContextual"/>
          </w:rPr>
          <w:tab/>
        </w:r>
        <w:r w:rsidRPr="00843B73">
          <w:rPr>
            <w:rStyle w:val="Hyperlink"/>
            <w:noProof/>
          </w:rPr>
          <w:t>France</w:t>
        </w:r>
        <w:r>
          <w:rPr>
            <w:noProof/>
            <w:webHidden/>
          </w:rPr>
          <w:tab/>
        </w:r>
        <w:r>
          <w:rPr>
            <w:noProof/>
            <w:webHidden/>
          </w:rPr>
          <w:fldChar w:fldCharType="begin"/>
        </w:r>
        <w:r>
          <w:rPr>
            <w:noProof/>
            <w:webHidden/>
          </w:rPr>
          <w:instrText xml:space="preserve"> PAGEREF _Toc199415855 \h </w:instrText>
        </w:r>
        <w:r>
          <w:rPr>
            <w:noProof/>
            <w:webHidden/>
          </w:rPr>
        </w:r>
      </w:ins>
      <w:r>
        <w:rPr>
          <w:noProof/>
          <w:webHidden/>
        </w:rPr>
        <w:fldChar w:fldCharType="separate"/>
      </w:r>
      <w:ins w:id="191" w:author="ESCRIU Jordi (JRC-ISPRA) [2]" w:date="2025-05-29T12:55:00Z">
        <w:r>
          <w:rPr>
            <w:noProof/>
            <w:webHidden/>
          </w:rPr>
          <w:t>33</w:t>
        </w:r>
        <w:r>
          <w:rPr>
            <w:noProof/>
            <w:webHidden/>
          </w:rPr>
          <w:fldChar w:fldCharType="end"/>
        </w:r>
        <w:r w:rsidRPr="00843B73">
          <w:rPr>
            <w:rStyle w:val="Hyperlink"/>
            <w:noProof/>
          </w:rPr>
          <w:fldChar w:fldCharType="end"/>
        </w:r>
      </w:ins>
    </w:p>
    <w:p w14:paraId="04A1DAA0" w14:textId="1306CD0F" w:rsidR="008718D2" w:rsidRDefault="008718D2">
      <w:pPr>
        <w:pStyle w:val="TOC3"/>
        <w:rPr>
          <w:ins w:id="192" w:author="ESCRIU Jordi (JRC-ISPRA) [2]" w:date="2025-05-29T12:55:00Z"/>
          <w:rFonts w:eastAsiaTheme="minorEastAsia" w:cstheme="minorBidi"/>
          <w:noProof/>
          <w:kern w:val="2"/>
          <w:sz w:val="24"/>
          <w:szCs w:val="24"/>
          <w:lang w:eastAsia="en-GB"/>
          <w14:ligatures w14:val="standardContextual"/>
        </w:rPr>
      </w:pPr>
      <w:ins w:id="19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4.4.1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_Toc199415856 \h </w:instrText>
        </w:r>
        <w:r>
          <w:rPr>
            <w:noProof/>
            <w:webHidden/>
          </w:rPr>
        </w:r>
      </w:ins>
      <w:r>
        <w:rPr>
          <w:noProof/>
          <w:webHidden/>
        </w:rPr>
        <w:fldChar w:fldCharType="separate"/>
      </w:r>
      <w:ins w:id="194" w:author="ESCRIU Jordi (JRC-ISPRA) [2]" w:date="2025-05-29T12:55:00Z">
        <w:r>
          <w:rPr>
            <w:noProof/>
            <w:webHidden/>
          </w:rPr>
          <w:t>33</w:t>
        </w:r>
        <w:r>
          <w:rPr>
            <w:noProof/>
            <w:webHidden/>
          </w:rPr>
          <w:fldChar w:fldCharType="end"/>
        </w:r>
        <w:r w:rsidRPr="00843B73">
          <w:rPr>
            <w:rStyle w:val="Hyperlink"/>
            <w:noProof/>
          </w:rPr>
          <w:fldChar w:fldCharType="end"/>
        </w:r>
      </w:ins>
    </w:p>
    <w:p w14:paraId="504CE020" w14:textId="0017A250" w:rsidR="008718D2" w:rsidRDefault="008718D2">
      <w:pPr>
        <w:pStyle w:val="TOC3"/>
        <w:rPr>
          <w:ins w:id="195" w:author="ESCRIU Jordi (JRC-ISPRA) [2]" w:date="2025-05-29T12:55:00Z"/>
          <w:rFonts w:eastAsiaTheme="minorEastAsia" w:cstheme="minorBidi"/>
          <w:noProof/>
          <w:kern w:val="2"/>
          <w:sz w:val="24"/>
          <w:szCs w:val="24"/>
          <w:lang w:eastAsia="en-GB"/>
          <w14:ligatures w14:val="standardContextual"/>
        </w:rPr>
      </w:pPr>
      <w:ins w:id="19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4.4.2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_Toc199415857 \h </w:instrText>
        </w:r>
        <w:r>
          <w:rPr>
            <w:noProof/>
            <w:webHidden/>
          </w:rPr>
        </w:r>
      </w:ins>
      <w:r>
        <w:rPr>
          <w:noProof/>
          <w:webHidden/>
        </w:rPr>
        <w:fldChar w:fldCharType="separate"/>
      </w:r>
      <w:ins w:id="197" w:author="ESCRIU Jordi (JRC-ISPRA) [2]" w:date="2025-05-29T12:55:00Z">
        <w:r>
          <w:rPr>
            <w:noProof/>
            <w:webHidden/>
          </w:rPr>
          <w:t>33</w:t>
        </w:r>
        <w:r>
          <w:rPr>
            <w:noProof/>
            <w:webHidden/>
          </w:rPr>
          <w:fldChar w:fldCharType="end"/>
        </w:r>
        <w:r w:rsidRPr="00843B73">
          <w:rPr>
            <w:rStyle w:val="Hyperlink"/>
            <w:noProof/>
          </w:rPr>
          <w:fldChar w:fldCharType="end"/>
        </w:r>
      </w:ins>
    </w:p>
    <w:p w14:paraId="303F07B7" w14:textId="2A91728A" w:rsidR="008718D2" w:rsidRDefault="008718D2">
      <w:pPr>
        <w:pStyle w:val="TOC3"/>
        <w:rPr>
          <w:ins w:id="198" w:author="ESCRIU Jordi (JRC-ISPRA) [2]" w:date="2025-05-29T12:55:00Z"/>
          <w:rFonts w:eastAsiaTheme="minorEastAsia" w:cstheme="minorBidi"/>
          <w:noProof/>
          <w:kern w:val="2"/>
          <w:sz w:val="24"/>
          <w:szCs w:val="24"/>
          <w:lang w:eastAsia="en-GB"/>
          <w14:ligatures w14:val="standardContextual"/>
        </w:rPr>
      </w:pPr>
      <w:ins w:id="19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4.4.3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_Toc199415858 \h </w:instrText>
        </w:r>
        <w:r>
          <w:rPr>
            <w:noProof/>
            <w:webHidden/>
          </w:rPr>
        </w:r>
      </w:ins>
      <w:r>
        <w:rPr>
          <w:noProof/>
          <w:webHidden/>
        </w:rPr>
        <w:fldChar w:fldCharType="separate"/>
      </w:r>
      <w:ins w:id="200" w:author="ESCRIU Jordi (JRC-ISPRA) [2]" w:date="2025-05-29T12:55:00Z">
        <w:r>
          <w:rPr>
            <w:noProof/>
            <w:webHidden/>
          </w:rPr>
          <w:t>33</w:t>
        </w:r>
        <w:r>
          <w:rPr>
            <w:noProof/>
            <w:webHidden/>
          </w:rPr>
          <w:fldChar w:fldCharType="end"/>
        </w:r>
        <w:r w:rsidRPr="00843B73">
          <w:rPr>
            <w:rStyle w:val="Hyperlink"/>
            <w:noProof/>
          </w:rPr>
          <w:fldChar w:fldCharType="end"/>
        </w:r>
      </w:ins>
    </w:p>
    <w:p w14:paraId="7D17B405" w14:textId="649F48B4" w:rsidR="008718D2" w:rsidRDefault="008718D2">
      <w:pPr>
        <w:pStyle w:val="TOC2"/>
        <w:rPr>
          <w:ins w:id="201" w:author="ESCRIU Jordi (JRC-ISPRA) [2]" w:date="2025-05-29T12:55:00Z"/>
          <w:rFonts w:eastAsiaTheme="minorEastAsia" w:cstheme="minorBidi"/>
          <w:noProof/>
          <w:kern w:val="2"/>
          <w:sz w:val="24"/>
          <w:szCs w:val="24"/>
          <w:lang w:eastAsia="en-GB"/>
          <w14:ligatures w14:val="standardContextual"/>
        </w:rPr>
      </w:pPr>
      <w:ins w:id="20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"_Toc199415859"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4.5</w:t>
        </w:r>
        <w:r>
          <w:rPr>
            <w:rFonts w:eastAsiaTheme="minorEastAsia" w:cstheme="minorBidi"/>
            <w:noProof/>
            <w:kern w:val="2"/>
            <w:sz w:val="24"/>
            <w:szCs w:val="24"/>
            <w:lang w:eastAsia="en-GB"/>
            <w14:ligatures w14:val="standardContextual"/>
          </w:rPr>
          <w:tab/>
        </w:r>
        <w:r w:rsidRPr="00843B73">
          <w:rPr>
            <w:rStyle w:val="Hyperlink"/>
            <w:noProof/>
          </w:rPr>
          <w:t>Italy</w:t>
        </w:r>
        <w:r>
          <w:rPr>
            <w:noProof/>
            <w:webHidden/>
          </w:rPr>
          <w:tab/>
        </w:r>
        <w:r>
          <w:rPr>
            <w:noProof/>
            <w:webHidden/>
          </w:rPr>
          <w:fldChar w:fldCharType="begin"/>
        </w:r>
        <w:r>
          <w:rPr>
            <w:noProof/>
            <w:webHidden/>
          </w:rPr>
          <w:instrText xml:space="preserve"> PAGEREF _Toc199415859 \h </w:instrText>
        </w:r>
        <w:r>
          <w:rPr>
            <w:noProof/>
            <w:webHidden/>
          </w:rPr>
        </w:r>
      </w:ins>
      <w:r>
        <w:rPr>
          <w:noProof/>
          <w:webHidden/>
        </w:rPr>
        <w:fldChar w:fldCharType="separate"/>
      </w:r>
      <w:ins w:id="203" w:author="ESCRIU Jordi (JRC-ISPRA) [2]" w:date="2025-05-29T12:55:00Z">
        <w:r>
          <w:rPr>
            <w:noProof/>
            <w:webHidden/>
          </w:rPr>
          <w:t>34</w:t>
        </w:r>
        <w:r>
          <w:rPr>
            <w:noProof/>
            <w:webHidden/>
          </w:rPr>
          <w:fldChar w:fldCharType="end"/>
        </w:r>
        <w:r w:rsidRPr="00843B73">
          <w:rPr>
            <w:rStyle w:val="Hyperlink"/>
            <w:noProof/>
          </w:rPr>
          <w:fldChar w:fldCharType="end"/>
        </w:r>
      </w:ins>
    </w:p>
    <w:p w14:paraId="11621B08" w14:textId="5866CF1F" w:rsidR="008718D2" w:rsidRDefault="008718D2">
      <w:pPr>
        <w:pStyle w:val="TOC3"/>
        <w:rPr>
          <w:ins w:id="204" w:author="ESCRIU Jordi (JRC-ISPRA) [2]" w:date="2025-05-29T12:55:00Z"/>
          <w:rFonts w:eastAsiaTheme="minorEastAsia" w:cstheme="minorBidi"/>
          <w:noProof/>
          <w:kern w:val="2"/>
          <w:sz w:val="24"/>
          <w:szCs w:val="24"/>
          <w:lang w:eastAsia="en-GB"/>
          <w14:ligatures w14:val="standardContextual"/>
        </w:rPr>
      </w:pPr>
      <w:ins w:id="20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4.5.1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_Toc199415860 \h </w:instrText>
        </w:r>
        <w:r>
          <w:rPr>
            <w:noProof/>
            <w:webHidden/>
          </w:rPr>
        </w:r>
      </w:ins>
      <w:r>
        <w:rPr>
          <w:noProof/>
          <w:webHidden/>
        </w:rPr>
        <w:fldChar w:fldCharType="separate"/>
      </w:r>
      <w:ins w:id="206" w:author="ESCRIU Jordi (JRC-ISPRA) [2]" w:date="2025-05-29T12:55:00Z">
        <w:r>
          <w:rPr>
            <w:noProof/>
            <w:webHidden/>
          </w:rPr>
          <w:t>34</w:t>
        </w:r>
        <w:r>
          <w:rPr>
            <w:noProof/>
            <w:webHidden/>
          </w:rPr>
          <w:fldChar w:fldCharType="end"/>
        </w:r>
        <w:r w:rsidRPr="00843B73">
          <w:rPr>
            <w:rStyle w:val="Hyperlink"/>
            <w:noProof/>
          </w:rPr>
          <w:fldChar w:fldCharType="end"/>
        </w:r>
      </w:ins>
    </w:p>
    <w:p w14:paraId="7BB3B514" w14:textId="7A7591D9" w:rsidR="008718D2" w:rsidRDefault="008718D2">
      <w:pPr>
        <w:pStyle w:val="TOC3"/>
        <w:rPr>
          <w:ins w:id="207" w:author="ESCRIU Jordi (JRC-ISPRA) [2]" w:date="2025-05-29T12:55:00Z"/>
          <w:rFonts w:eastAsiaTheme="minorEastAsia" w:cstheme="minorBidi"/>
          <w:noProof/>
          <w:kern w:val="2"/>
          <w:sz w:val="24"/>
          <w:szCs w:val="24"/>
          <w:lang w:eastAsia="en-GB"/>
          <w14:ligatures w14:val="standardContextual"/>
        </w:rPr>
      </w:pPr>
      <w:ins w:id="20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4.5.2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_Toc199415861 \h </w:instrText>
        </w:r>
        <w:r>
          <w:rPr>
            <w:noProof/>
            <w:webHidden/>
          </w:rPr>
        </w:r>
      </w:ins>
      <w:r>
        <w:rPr>
          <w:noProof/>
          <w:webHidden/>
        </w:rPr>
        <w:fldChar w:fldCharType="separate"/>
      </w:r>
      <w:ins w:id="209" w:author="ESCRIU Jordi (JRC-ISPRA) [2]" w:date="2025-05-29T12:55:00Z">
        <w:r>
          <w:rPr>
            <w:noProof/>
            <w:webHidden/>
          </w:rPr>
          <w:t>34</w:t>
        </w:r>
        <w:r>
          <w:rPr>
            <w:noProof/>
            <w:webHidden/>
          </w:rPr>
          <w:fldChar w:fldCharType="end"/>
        </w:r>
        <w:r w:rsidRPr="00843B73">
          <w:rPr>
            <w:rStyle w:val="Hyperlink"/>
            <w:noProof/>
          </w:rPr>
          <w:fldChar w:fldCharType="end"/>
        </w:r>
      </w:ins>
    </w:p>
    <w:p w14:paraId="3836C2CB" w14:textId="16D8FC24" w:rsidR="008718D2" w:rsidRDefault="008718D2">
      <w:pPr>
        <w:pStyle w:val="TOC3"/>
        <w:rPr>
          <w:ins w:id="210" w:author="ESCRIU Jordi (JRC-ISPRA) [2]" w:date="2025-05-29T12:55:00Z"/>
          <w:rFonts w:eastAsiaTheme="minorEastAsia" w:cstheme="minorBidi"/>
          <w:noProof/>
          <w:kern w:val="2"/>
          <w:sz w:val="24"/>
          <w:szCs w:val="24"/>
          <w:lang w:eastAsia="en-GB"/>
          <w14:ligatures w14:val="standardContextual"/>
        </w:rPr>
      </w:pPr>
      <w:ins w:id="21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4.5.3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_Toc199415862 \h </w:instrText>
        </w:r>
        <w:r>
          <w:rPr>
            <w:noProof/>
            <w:webHidden/>
          </w:rPr>
        </w:r>
      </w:ins>
      <w:r>
        <w:rPr>
          <w:noProof/>
          <w:webHidden/>
        </w:rPr>
        <w:fldChar w:fldCharType="separate"/>
      </w:r>
      <w:ins w:id="212" w:author="ESCRIU Jordi (JRC-ISPRA) [2]" w:date="2025-05-29T12:55:00Z">
        <w:r>
          <w:rPr>
            <w:noProof/>
            <w:webHidden/>
          </w:rPr>
          <w:t>35</w:t>
        </w:r>
        <w:r>
          <w:rPr>
            <w:noProof/>
            <w:webHidden/>
          </w:rPr>
          <w:fldChar w:fldCharType="end"/>
        </w:r>
        <w:r w:rsidRPr="00843B73">
          <w:rPr>
            <w:rStyle w:val="Hyperlink"/>
            <w:noProof/>
          </w:rPr>
          <w:fldChar w:fldCharType="end"/>
        </w:r>
      </w:ins>
    </w:p>
    <w:p w14:paraId="27DBA968" w14:textId="2A158F58" w:rsidR="008718D2" w:rsidRDefault="008718D2">
      <w:pPr>
        <w:pStyle w:val="TOC2"/>
        <w:rPr>
          <w:ins w:id="213" w:author="ESCRIU Jordi (JRC-ISPRA) [2]" w:date="2025-05-29T12:55:00Z"/>
          <w:rFonts w:eastAsiaTheme="minorEastAsia" w:cstheme="minorBidi"/>
          <w:noProof/>
          <w:kern w:val="2"/>
          <w:sz w:val="24"/>
          <w:szCs w:val="24"/>
          <w:lang w:eastAsia="en-GB"/>
          <w14:ligatures w14:val="standardContextual"/>
        </w:rPr>
      </w:pPr>
      <w:ins w:id="21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4.6</w:t>
        </w:r>
        <w:r>
          <w:rPr>
            <w:rFonts w:eastAsiaTheme="minorEastAsia" w:cstheme="minorBidi"/>
            <w:noProof/>
            <w:kern w:val="2"/>
            <w:sz w:val="24"/>
            <w:szCs w:val="24"/>
            <w:lang w:eastAsia="en-GB"/>
            <w14:ligatures w14:val="standardContextual"/>
          </w:rPr>
          <w:tab/>
        </w:r>
        <w:r w:rsidRPr="00843B73">
          <w:rPr>
            <w:rStyle w:val="Hyperlink"/>
            <w:noProof/>
          </w:rPr>
          <w:t>Finland</w:t>
        </w:r>
        <w:r>
          <w:rPr>
            <w:noProof/>
            <w:webHidden/>
          </w:rPr>
          <w:tab/>
        </w:r>
        <w:r>
          <w:rPr>
            <w:noProof/>
            <w:webHidden/>
          </w:rPr>
          <w:fldChar w:fldCharType="begin"/>
        </w:r>
        <w:r>
          <w:rPr>
            <w:noProof/>
            <w:webHidden/>
          </w:rPr>
          <w:instrText xml:space="preserve"> PAGEREF _Toc199415863 \h </w:instrText>
        </w:r>
        <w:r>
          <w:rPr>
            <w:noProof/>
            <w:webHidden/>
          </w:rPr>
        </w:r>
      </w:ins>
      <w:r>
        <w:rPr>
          <w:noProof/>
          <w:webHidden/>
        </w:rPr>
        <w:fldChar w:fldCharType="separate"/>
      </w:r>
      <w:ins w:id="215" w:author="ESCRIU Jordi (JRC-ISPRA) [2]" w:date="2025-05-29T12:55:00Z">
        <w:r>
          <w:rPr>
            <w:noProof/>
            <w:webHidden/>
          </w:rPr>
          <w:t>35</w:t>
        </w:r>
        <w:r>
          <w:rPr>
            <w:noProof/>
            <w:webHidden/>
          </w:rPr>
          <w:fldChar w:fldCharType="end"/>
        </w:r>
        <w:r w:rsidRPr="00843B73">
          <w:rPr>
            <w:rStyle w:val="Hyperlink"/>
            <w:noProof/>
          </w:rPr>
          <w:fldChar w:fldCharType="end"/>
        </w:r>
      </w:ins>
    </w:p>
    <w:p w14:paraId="30FED572" w14:textId="1F1B0E30" w:rsidR="008718D2" w:rsidRDefault="008718D2">
      <w:pPr>
        <w:pStyle w:val="TOC3"/>
        <w:rPr>
          <w:ins w:id="216" w:author="ESCRIU Jordi (JRC-ISPRA) [2]" w:date="2025-05-29T12:55:00Z"/>
          <w:rFonts w:eastAsiaTheme="minorEastAsia" w:cstheme="minorBidi"/>
          <w:noProof/>
          <w:kern w:val="2"/>
          <w:sz w:val="24"/>
          <w:szCs w:val="24"/>
          <w:lang w:eastAsia="en-GB"/>
          <w14:ligatures w14:val="standardContextual"/>
        </w:rPr>
      </w:pPr>
      <w:ins w:id="21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4.6.1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_Toc199415864 \h </w:instrText>
        </w:r>
        <w:r>
          <w:rPr>
            <w:noProof/>
            <w:webHidden/>
          </w:rPr>
        </w:r>
      </w:ins>
      <w:r>
        <w:rPr>
          <w:noProof/>
          <w:webHidden/>
        </w:rPr>
        <w:fldChar w:fldCharType="separate"/>
      </w:r>
      <w:ins w:id="218" w:author="ESCRIU Jordi (JRC-ISPRA) [2]" w:date="2025-05-29T12:55:00Z">
        <w:r>
          <w:rPr>
            <w:noProof/>
            <w:webHidden/>
          </w:rPr>
          <w:t>35</w:t>
        </w:r>
        <w:r>
          <w:rPr>
            <w:noProof/>
            <w:webHidden/>
          </w:rPr>
          <w:fldChar w:fldCharType="end"/>
        </w:r>
        <w:r w:rsidRPr="00843B73">
          <w:rPr>
            <w:rStyle w:val="Hyperlink"/>
            <w:noProof/>
          </w:rPr>
          <w:fldChar w:fldCharType="end"/>
        </w:r>
      </w:ins>
    </w:p>
    <w:p w14:paraId="3B4F4803" w14:textId="553942B3" w:rsidR="008718D2" w:rsidRDefault="008718D2">
      <w:pPr>
        <w:pStyle w:val="TOC3"/>
        <w:rPr>
          <w:ins w:id="219" w:author="ESCRIU Jordi (JRC-ISPRA) [2]" w:date="2025-05-29T12:55:00Z"/>
          <w:rFonts w:eastAsiaTheme="minorEastAsia" w:cstheme="minorBidi"/>
          <w:noProof/>
          <w:kern w:val="2"/>
          <w:sz w:val="24"/>
          <w:szCs w:val="24"/>
          <w:lang w:eastAsia="en-GB"/>
          <w14:ligatures w14:val="standardContextual"/>
        </w:rPr>
      </w:pPr>
      <w:ins w:id="22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"_Toc199415868"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4.6.2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_Toc199415868 \h </w:instrText>
        </w:r>
        <w:r>
          <w:rPr>
            <w:noProof/>
            <w:webHidden/>
          </w:rPr>
        </w:r>
      </w:ins>
      <w:r>
        <w:rPr>
          <w:noProof/>
          <w:webHidden/>
        </w:rPr>
        <w:fldChar w:fldCharType="separate"/>
      </w:r>
      <w:ins w:id="221" w:author="ESCRIU Jordi (JRC-ISPRA) [2]" w:date="2025-05-29T12:55:00Z">
        <w:r>
          <w:rPr>
            <w:noProof/>
            <w:webHidden/>
          </w:rPr>
          <w:t>36</w:t>
        </w:r>
        <w:r>
          <w:rPr>
            <w:noProof/>
            <w:webHidden/>
          </w:rPr>
          <w:fldChar w:fldCharType="end"/>
        </w:r>
        <w:r w:rsidRPr="00843B73">
          <w:rPr>
            <w:rStyle w:val="Hyperlink"/>
            <w:noProof/>
          </w:rPr>
          <w:fldChar w:fldCharType="end"/>
        </w:r>
      </w:ins>
    </w:p>
    <w:p w14:paraId="6B8A6D82" w14:textId="488EAB7C" w:rsidR="008718D2" w:rsidRDefault="008718D2">
      <w:pPr>
        <w:pStyle w:val="TOC3"/>
        <w:rPr>
          <w:ins w:id="222" w:author="ESCRIU Jordi (JRC-ISPRA) [2]" w:date="2025-05-29T12:55:00Z"/>
          <w:rFonts w:eastAsiaTheme="minorEastAsia" w:cstheme="minorBidi"/>
          <w:noProof/>
          <w:kern w:val="2"/>
          <w:sz w:val="24"/>
          <w:szCs w:val="24"/>
          <w:lang w:eastAsia="en-GB"/>
          <w14:ligatures w14:val="standardContextual"/>
        </w:rPr>
      </w:pPr>
      <w:ins w:id="22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"_Toc199415881"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4.6.3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_Toc199415881 \h </w:instrText>
        </w:r>
        <w:r>
          <w:rPr>
            <w:noProof/>
            <w:webHidden/>
          </w:rPr>
        </w:r>
      </w:ins>
      <w:r>
        <w:rPr>
          <w:noProof/>
          <w:webHidden/>
        </w:rPr>
        <w:fldChar w:fldCharType="separate"/>
      </w:r>
      <w:ins w:id="224" w:author="ESCRIU Jordi (JRC-ISPRA) [2]" w:date="2025-05-29T12:55:00Z">
        <w:r>
          <w:rPr>
            <w:noProof/>
            <w:webHidden/>
          </w:rPr>
          <w:t>37</w:t>
        </w:r>
        <w:r>
          <w:rPr>
            <w:noProof/>
            <w:webHidden/>
          </w:rPr>
          <w:fldChar w:fldCharType="end"/>
        </w:r>
        <w:r w:rsidRPr="00843B73">
          <w:rPr>
            <w:rStyle w:val="Hyperlink"/>
            <w:noProof/>
          </w:rPr>
          <w:fldChar w:fldCharType="end"/>
        </w:r>
      </w:ins>
    </w:p>
    <w:p w14:paraId="38980CF0" w14:textId="1904E38B" w:rsidR="008718D2" w:rsidRDefault="008718D2">
      <w:pPr>
        <w:pStyle w:val="TOC2"/>
        <w:rPr>
          <w:ins w:id="225" w:author="ESCRIU Jordi (JRC-ISPRA) [2]" w:date="2025-05-29T12:55:00Z"/>
          <w:rFonts w:eastAsiaTheme="minorEastAsia" w:cstheme="minorBidi"/>
          <w:noProof/>
          <w:kern w:val="2"/>
          <w:sz w:val="24"/>
          <w:szCs w:val="24"/>
          <w:lang w:eastAsia="en-GB"/>
          <w14:ligatures w14:val="standardContextual"/>
        </w:rPr>
      </w:pPr>
      <w:ins w:id="22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"_Toc199415883"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4.7</w:t>
        </w:r>
        <w:r>
          <w:rPr>
            <w:rFonts w:eastAsiaTheme="minorEastAsia" w:cstheme="minorBidi"/>
            <w:noProof/>
            <w:kern w:val="2"/>
            <w:sz w:val="24"/>
            <w:szCs w:val="24"/>
            <w:lang w:eastAsia="en-GB"/>
            <w14:ligatures w14:val="standardContextual"/>
          </w:rPr>
          <w:tab/>
        </w:r>
        <w:r w:rsidRPr="00843B73">
          <w:rPr>
            <w:rStyle w:val="Hyperlink"/>
            <w:noProof/>
          </w:rPr>
          <w:t>The Netherlands</w:t>
        </w:r>
        <w:r>
          <w:rPr>
            <w:noProof/>
            <w:webHidden/>
          </w:rPr>
          <w:tab/>
        </w:r>
        <w:r>
          <w:rPr>
            <w:noProof/>
            <w:webHidden/>
          </w:rPr>
          <w:fldChar w:fldCharType="begin"/>
        </w:r>
        <w:r>
          <w:rPr>
            <w:noProof/>
            <w:webHidden/>
          </w:rPr>
          <w:instrText xml:space="preserve"> PAGEREF _Toc199415883 \h </w:instrText>
        </w:r>
        <w:r>
          <w:rPr>
            <w:noProof/>
            <w:webHidden/>
          </w:rPr>
        </w:r>
      </w:ins>
      <w:r>
        <w:rPr>
          <w:noProof/>
          <w:webHidden/>
        </w:rPr>
        <w:fldChar w:fldCharType="separate"/>
      </w:r>
      <w:ins w:id="227" w:author="ESCRIU Jordi (JRC-ISPRA) [2]" w:date="2025-05-29T12:55:00Z">
        <w:r>
          <w:rPr>
            <w:noProof/>
            <w:webHidden/>
          </w:rPr>
          <w:t>38</w:t>
        </w:r>
        <w:r>
          <w:rPr>
            <w:noProof/>
            <w:webHidden/>
          </w:rPr>
          <w:fldChar w:fldCharType="end"/>
        </w:r>
        <w:r w:rsidRPr="00843B73">
          <w:rPr>
            <w:rStyle w:val="Hyperlink"/>
            <w:noProof/>
          </w:rPr>
          <w:fldChar w:fldCharType="end"/>
        </w:r>
      </w:ins>
    </w:p>
    <w:p w14:paraId="3C351EA4" w14:textId="482D34CB" w:rsidR="008718D2" w:rsidRDefault="008718D2">
      <w:pPr>
        <w:pStyle w:val="TOC3"/>
        <w:rPr>
          <w:ins w:id="228" w:author="ESCRIU Jordi (JRC-ISPRA) [2]" w:date="2025-05-29T12:55:00Z"/>
          <w:rFonts w:eastAsiaTheme="minorEastAsia" w:cstheme="minorBidi"/>
          <w:noProof/>
          <w:kern w:val="2"/>
          <w:sz w:val="24"/>
          <w:szCs w:val="24"/>
          <w:lang w:eastAsia="en-GB"/>
          <w14:ligatures w14:val="standardContextual"/>
        </w:rPr>
      </w:pPr>
      <w:ins w:id="22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"_Toc199415884"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4.7.1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_Toc199415884 \h </w:instrText>
        </w:r>
        <w:r>
          <w:rPr>
            <w:noProof/>
            <w:webHidden/>
          </w:rPr>
        </w:r>
      </w:ins>
      <w:r>
        <w:rPr>
          <w:noProof/>
          <w:webHidden/>
        </w:rPr>
        <w:fldChar w:fldCharType="separate"/>
      </w:r>
      <w:ins w:id="230" w:author="ESCRIU Jordi (JRC-ISPRA) [2]" w:date="2025-05-29T12:55:00Z">
        <w:r>
          <w:rPr>
            <w:noProof/>
            <w:webHidden/>
          </w:rPr>
          <w:t>38</w:t>
        </w:r>
        <w:r>
          <w:rPr>
            <w:noProof/>
            <w:webHidden/>
          </w:rPr>
          <w:fldChar w:fldCharType="end"/>
        </w:r>
        <w:r w:rsidRPr="00843B73">
          <w:rPr>
            <w:rStyle w:val="Hyperlink"/>
            <w:noProof/>
          </w:rPr>
          <w:fldChar w:fldCharType="end"/>
        </w:r>
      </w:ins>
    </w:p>
    <w:p w14:paraId="5CE5500B" w14:textId="256B8C71" w:rsidR="008718D2" w:rsidRDefault="008718D2">
      <w:pPr>
        <w:pStyle w:val="TOC3"/>
        <w:rPr>
          <w:ins w:id="231" w:author="ESCRIU Jordi (JRC-ISPRA) [2]" w:date="2025-05-29T12:55:00Z"/>
          <w:rFonts w:eastAsiaTheme="minorEastAsia" w:cstheme="minorBidi"/>
          <w:noProof/>
          <w:kern w:val="2"/>
          <w:sz w:val="24"/>
          <w:szCs w:val="24"/>
          <w:lang w:eastAsia="en-GB"/>
          <w14:ligatures w14:val="standardContextual"/>
        </w:rPr>
      </w:pPr>
      <w:ins w:id="23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"_Toc199415887"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4.7.2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_Toc199415887 \h </w:instrText>
        </w:r>
        <w:r>
          <w:rPr>
            <w:noProof/>
            <w:webHidden/>
          </w:rPr>
        </w:r>
      </w:ins>
      <w:r>
        <w:rPr>
          <w:noProof/>
          <w:webHidden/>
        </w:rPr>
        <w:fldChar w:fldCharType="separate"/>
      </w:r>
      <w:ins w:id="233" w:author="ESCRIU Jordi (JRC-ISPRA) [2]" w:date="2025-05-29T12:55:00Z">
        <w:r>
          <w:rPr>
            <w:noProof/>
            <w:webHidden/>
          </w:rPr>
          <w:t>38</w:t>
        </w:r>
        <w:r>
          <w:rPr>
            <w:noProof/>
            <w:webHidden/>
          </w:rPr>
          <w:fldChar w:fldCharType="end"/>
        </w:r>
        <w:r w:rsidRPr="00843B73">
          <w:rPr>
            <w:rStyle w:val="Hyperlink"/>
            <w:noProof/>
          </w:rPr>
          <w:fldChar w:fldCharType="end"/>
        </w:r>
      </w:ins>
    </w:p>
    <w:p w14:paraId="643CA75C" w14:textId="616708D1" w:rsidR="008718D2" w:rsidRDefault="008718D2">
      <w:pPr>
        <w:pStyle w:val="TOC3"/>
        <w:rPr>
          <w:ins w:id="234" w:author="ESCRIU Jordi (JRC-ISPRA) [2]" w:date="2025-05-29T12:55:00Z"/>
          <w:rFonts w:eastAsiaTheme="minorEastAsia" w:cstheme="minorBidi"/>
          <w:noProof/>
          <w:kern w:val="2"/>
          <w:sz w:val="24"/>
          <w:szCs w:val="24"/>
          <w:lang w:eastAsia="en-GB"/>
          <w14:ligatures w14:val="standardContextual"/>
        </w:rPr>
      </w:pPr>
      <w:ins w:id="23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"_Toc199415888"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4.7.3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_Toc199415888 \h </w:instrText>
        </w:r>
        <w:r>
          <w:rPr>
            <w:noProof/>
            <w:webHidden/>
          </w:rPr>
        </w:r>
      </w:ins>
      <w:r>
        <w:rPr>
          <w:noProof/>
          <w:webHidden/>
        </w:rPr>
        <w:fldChar w:fldCharType="separate"/>
      </w:r>
      <w:ins w:id="236" w:author="ESCRIU Jordi (JRC-ISPRA) [2]" w:date="2025-05-29T12:55:00Z">
        <w:r>
          <w:rPr>
            <w:noProof/>
            <w:webHidden/>
          </w:rPr>
          <w:t>40</w:t>
        </w:r>
        <w:r>
          <w:rPr>
            <w:noProof/>
            <w:webHidden/>
          </w:rPr>
          <w:fldChar w:fldCharType="end"/>
        </w:r>
        <w:r w:rsidRPr="00843B73">
          <w:rPr>
            <w:rStyle w:val="Hyperlink"/>
            <w:noProof/>
          </w:rPr>
          <w:fldChar w:fldCharType="end"/>
        </w:r>
      </w:ins>
    </w:p>
    <w:p w14:paraId="05ED6DCF" w14:textId="109B756B" w:rsidR="008718D2" w:rsidRDefault="008718D2">
      <w:pPr>
        <w:pStyle w:val="TOC2"/>
        <w:rPr>
          <w:ins w:id="237" w:author="ESCRIU Jordi (JRC-ISPRA) [2]" w:date="2025-05-29T12:55:00Z"/>
          <w:rFonts w:eastAsiaTheme="minorEastAsia" w:cstheme="minorBidi"/>
          <w:noProof/>
          <w:kern w:val="2"/>
          <w:sz w:val="24"/>
          <w:szCs w:val="24"/>
          <w:lang w:eastAsia="en-GB"/>
          <w14:ligatures w14:val="standardContextual"/>
        </w:rPr>
      </w:pPr>
      <w:ins w:id="23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4.8</w:t>
        </w:r>
        <w:r>
          <w:rPr>
            <w:rFonts w:eastAsiaTheme="minorEastAsia" w:cstheme="minorBidi"/>
            <w:noProof/>
            <w:kern w:val="2"/>
            <w:sz w:val="24"/>
            <w:szCs w:val="24"/>
            <w:lang w:eastAsia="en-GB"/>
            <w14:ligatures w14:val="standardContextual"/>
          </w:rPr>
          <w:tab/>
        </w:r>
        <w:r w:rsidRPr="00843B73">
          <w:rPr>
            <w:rStyle w:val="Hyperlink"/>
            <w:noProof/>
          </w:rPr>
          <w:t>Spain</w:t>
        </w:r>
        <w:r>
          <w:rPr>
            <w:noProof/>
            <w:webHidden/>
          </w:rPr>
          <w:tab/>
        </w:r>
        <w:r>
          <w:rPr>
            <w:noProof/>
            <w:webHidden/>
          </w:rPr>
          <w:fldChar w:fldCharType="begin"/>
        </w:r>
        <w:r>
          <w:rPr>
            <w:noProof/>
            <w:webHidden/>
          </w:rPr>
          <w:instrText xml:space="preserve"> PAGEREF _Toc199415893 \h </w:instrText>
        </w:r>
        <w:r>
          <w:rPr>
            <w:noProof/>
            <w:webHidden/>
          </w:rPr>
        </w:r>
      </w:ins>
      <w:r>
        <w:rPr>
          <w:noProof/>
          <w:webHidden/>
        </w:rPr>
        <w:fldChar w:fldCharType="separate"/>
      </w:r>
      <w:ins w:id="239" w:author="ESCRIU Jordi (JRC-ISPRA) [2]" w:date="2025-05-29T12:55:00Z">
        <w:r>
          <w:rPr>
            <w:noProof/>
            <w:webHidden/>
          </w:rPr>
          <w:t>40</w:t>
        </w:r>
        <w:r>
          <w:rPr>
            <w:noProof/>
            <w:webHidden/>
          </w:rPr>
          <w:fldChar w:fldCharType="end"/>
        </w:r>
        <w:r w:rsidRPr="00843B73">
          <w:rPr>
            <w:rStyle w:val="Hyperlink"/>
            <w:noProof/>
          </w:rPr>
          <w:fldChar w:fldCharType="end"/>
        </w:r>
      </w:ins>
    </w:p>
    <w:p w14:paraId="009A5B92" w14:textId="02712DEA" w:rsidR="008718D2" w:rsidRDefault="008718D2">
      <w:pPr>
        <w:pStyle w:val="TOC3"/>
        <w:rPr>
          <w:ins w:id="240" w:author="ESCRIU Jordi (JRC-ISPRA) [2]" w:date="2025-05-29T12:55:00Z"/>
          <w:rFonts w:eastAsiaTheme="minorEastAsia" w:cstheme="minorBidi"/>
          <w:noProof/>
          <w:kern w:val="2"/>
          <w:sz w:val="24"/>
          <w:szCs w:val="24"/>
          <w:lang w:eastAsia="en-GB"/>
          <w14:ligatures w14:val="standardContextual"/>
        </w:rPr>
      </w:pPr>
      <w:ins w:id="24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4.8.1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_Toc199415894 \h </w:instrText>
        </w:r>
        <w:r>
          <w:rPr>
            <w:noProof/>
            <w:webHidden/>
          </w:rPr>
        </w:r>
      </w:ins>
      <w:r>
        <w:rPr>
          <w:noProof/>
          <w:webHidden/>
        </w:rPr>
        <w:fldChar w:fldCharType="separate"/>
      </w:r>
      <w:ins w:id="242" w:author="ESCRIU Jordi (JRC-ISPRA) [2]" w:date="2025-05-29T12:55:00Z">
        <w:r>
          <w:rPr>
            <w:noProof/>
            <w:webHidden/>
          </w:rPr>
          <w:t>40</w:t>
        </w:r>
        <w:r>
          <w:rPr>
            <w:noProof/>
            <w:webHidden/>
          </w:rPr>
          <w:fldChar w:fldCharType="end"/>
        </w:r>
        <w:r w:rsidRPr="00843B73">
          <w:rPr>
            <w:rStyle w:val="Hyperlink"/>
            <w:noProof/>
          </w:rPr>
          <w:fldChar w:fldCharType="end"/>
        </w:r>
      </w:ins>
    </w:p>
    <w:p w14:paraId="3CB79A73" w14:textId="4066FEF8" w:rsidR="008718D2" w:rsidRDefault="008718D2">
      <w:pPr>
        <w:pStyle w:val="TOC3"/>
        <w:rPr>
          <w:ins w:id="243" w:author="ESCRIU Jordi (JRC-ISPRA) [2]" w:date="2025-05-29T12:55:00Z"/>
          <w:rFonts w:eastAsiaTheme="minorEastAsia" w:cstheme="minorBidi"/>
          <w:noProof/>
          <w:kern w:val="2"/>
          <w:sz w:val="24"/>
          <w:szCs w:val="24"/>
          <w:lang w:eastAsia="en-GB"/>
          <w14:ligatures w14:val="standardContextual"/>
        </w:rPr>
      </w:pPr>
      <w:ins w:id="24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4.8.2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_Toc199415895 \h </w:instrText>
        </w:r>
        <w:r>
          <w:rPr>
            <w:noProof/>
            <w:webHidden/>
          </w:rPr>
        </w:r>
      </w:ins>
      <w:r>
        <w:rPr>
          <w:noProof/>
          <w:webHidden/>
        </w:rPr>
        <w:fldChar w:fldCharType="separate"/>
      </w:r>
      <w:ins w:id="245" w:author="ESCRIU Jordi (JRC-ISPRA) [2]" w:date="2025-05-29T12:55:00Z">
        <w:r>
          <w:rPr>
            <w:noProof/>
            <w:webHidden/>
          </w:rPr>
          <w:t>40</w:t>
        </w:r>
        <w:r>
          <w:rPr>
            <w:noProof/>
            <w:webHidden/>
          </w:rPr>
          <w:fldChar w:fldCharType="end"/>
        </w:r>
        <w:r w:rsidRPr="00843B73">
          <w:rPr>
            <w:rStyle w:val="Hyperlink"/>
            <w:noProof/>
          </w:rPr>
          <w:fldChar w:fldCharType="end"/>
        </w:r>
      </w:ins>
    </w:p>
    <w:p w14:paraId="6AAD0046" w14:textId="1A4CF664" w:rsidR="008718D2" w:rsidRDefault="008718D2">
      <w:pPr>
        <w:pStyle w:val="TOC3"/>
        <w:rPr>
          <w:ins w:id="246" w:author="ESCRIU Jordi (JRC-ISPRA) [2]" w:date="2025-05-29T12:55:00Z"/>
          <w:rFonts w:eastAsiaTheme="minorEastAsia" w:cstheme="minorBidi"/>
          <w:noProof/>
          <w:kern w:val="2"/>
          <w:sz w:val="24"/>
          <w:szCs w:val="24"/>
          <w:lang w:eastAsia="en-GB"/>
          <w14:ligatures w14:val="standardContextual"/>
        </w:rPr>
      </w:pPr>
      <w:ins w:id="24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4.8.3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_Toc199415896 \h </w:instrText>
        </w:r>
        <w:r>
          <w:rPr>
            <w:noProof/>
            <w:webHidden/>
          </w:rPr>
        </w:r>
      </w:ins>
      <w:r>
        <w:rPr>
          <w:noProof/>
          <w:webHidden/>
        </w:rPr>
        <w:fldChar w:fldCharType="separate"/>
      </w:r>
      <w:ins w:id="248" w:author="ESCRIU Jordi (JRC-ISPRA) [2]" w:date="2025-05-29T12:55:00Z">
        <w:r>
          <w:rPr>
            <w:noProof/>
            <w:webHidden/>
          </w:rPr>
          <w:t>41</w:t>
        </w:r>
        <w:r>
          <w:rPr>
            <w:noProof/>
            <w:webHidden/>
          </w:rPr>
          <w:fldChar w:fldCharType="end"/>
        </w:r>
        <w:r w:rsidRPr="00843B73">
          <w:rPr>
            <w:rStyle w:val="Hyperlink"/>
            <w:noProof/>
          </w:rPr>
          <w:fldChar w:fldCharType="end"/>
        </w:r>
      </w:ins>
    </w:p>
    <w:p w14:paraId="09F06236" w14:textId="73C4EDE1" w:rsidR="008718D2" w:rsidRDefault="008718D2">
      <w:pPr>
        <w:pStyle w:val="TOC2"/>
        <w:rPr>
          <w:ins w:id="249" w:author="ESCRIU Jordi (JRC-ISPRA) [2]" w:date="2025-05-29T12:55:00Z"/>
          <w:rFonts w:eastAsiaTheme="minorEastAsia" w:cstheme="minorBidi"/>
          <w:noProof/>
          <w:kern w:val="2"/>
          <w:sz w:val="24"/>
          <w:szCs w:val="24"/>
          <w:lang w:eastAsia="en-GB"/>
          <w14:ligatures w14:val="standardContextual"/>
        </w:rPr>
      </w:pPr>
      <w:ins w:id="25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4.9</w:t>
        </w:r>
        <w:r>
          <w:rPr>
            <w:rFonts w:eastAsiaTheme="minorEastAsia" w:cstheme="minorBidi"/>
            <w:noProof/>
            <w:kern w:val="2"/>
            <w:sz w:val="24"/>
            <w:szCs w:val="24"/>
            <w:lang w:eastAsia="en-GB"/>
            <w14:ligatures w14:val="standardContextual"/>
          </w:rPr>
          <w:tab/>
        </w:r>
        <w:r w:rsidRPr="00843B73">
          <w:rPr>
            <w:rStyle w:val="Hyperlink"/>
            <w:noProof/>
          </w:rPr>
          <w:t>Slovakia</w:t>
        </w:r>
        <w:r>
          <w:rPr>
            <w:noProof/>
            <w:webHidden/>
          </w:rPr>
          <w:tab/>
        </w:r>
        <w:r>
          <w:rPr>
            <w:noProof/>
            <w:webHidden/>
          </w:rPr>
          <w:fldChar w:fldCharType="begin"/>
        </w:r>
        <w:r>
          <w:rPr>
            <w:noProof/>
            <w:webHidden/>
          </w:rPr>
          <w:instrText xml:space="preserve"> PAGEREF _Toc199415897 \h </w:instrText>
        </w:r>
        <w:r>
          <w:rPr>
            <w:noProof/>
            <w:webHidden/>
          </w:rPr>
        </w:r>
      </w:ins>
      <w:r>
        <w:rPr>
          <w:noProof/>
          <w:webHidden/>
        </w:rPr>
        <w:fldChar w:fldCharType="separate"/>
      </w:r>
      <w:ins w:id="251" w:author="ESCRIU Jordi (JRC-ISPRA) [2]" w:date="2025-05-29T12:55:00Z">
        <w:r>
          <w:rPr>
            <w:noProof/>
            <w:webHidden/>
          </w:rPr>
          <w:t>41</w:t>
        </w:r>
        <w:r>
          <w:rPr>
            <w:noProof/>
            <w:webHidden/>
          </w:rPr>
          <w:fldChar w:fldCharType="end"/>
        </w:r>
        <w:r w:rsidRPr="00843B73">
          <w:rPr>
            <w:rStyle w:val="Hyperlink"/>
            <w:noProof/>
          </w:rPr>
          <w:fldChar w:fldCharType="end"/>
        </w:r>
      </w:ins>
    </w:p>
    <w:p w14:paraId="65F470DB" w14:textId="1E498F4B" w:rsidR="008718D2" w:rsidRDefault="008718D2">
      <w:pPr>
        <w:pStyle w:val="TOC3"/>
        <w:rPr>
          <w:ins w:id="252" w:author="ESCRIU Jordi (JRC-ISPRA) [2]" w:date="2025-05-29T12:55:00Z"/>
          <w:rFonts w:eastAsiaTheme="minorEastAsia" w:cstheme="minorBidi"/>
          <w:noProof/>
          <w:kern w:val="2"/>
          <w:sz w:val="24"/>
          <w:szCs w:val="24"/>
          <w:lang w:eastAsia="en-GB"/>
          <w14:ligatures w14:val="standardContextual"/>
        </w:rPr>
      </w:pPr>
      <w:ins w:id="25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4.9.1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_Toc199415898 \h </w:instrText>
        </w:r>
        <w:r>
          <w:rPr>
            <w:noProof/>
            <w:webHidden/>
          </w:rPr>
        </w:r>
      </w:ins>
      <w:r>
        <w:rPr>
          <w:noProof/>
          <w:webHidden/>
        </w:rPr>
        <w:fldChar w:fldCharType="separate"/>
      </w:r>
      <w:ins w:id="254" w:author="ESCRIU Jordi (JRC-ISPRA) [2]" w:date="2025-05-29T12:55:00Z">
        <w:r>
          <w:rPr>
            <w:noProof/>
            <w:webHidden/>
          </w:rPr>
          <w:t>41</w:t>
        </w:r>
        <w:r>
          <w:rPr>
            <w:noProof/>
            <w:webHidden/>
          </w:rPr>
          <w:fldChar w:fldCharType="end"/>
        </w:r>
        <w:r w:rsidRPr="00843B73">
          <w:rPr>
            <w:rStyle w:val="Hyperlink"/>
            <w:noProof/>
          </w:rPr>
          <w:fldChar w:fldCharType="end"/>
        </w:r>
      </w:ins>
    </w:p>
    <w:p w14:paraId="6D9A6715" w14:textId="1433521D" w:rsidR="008718D2" w:rsidRDefault="008718D2">
      <w:pPr>
        <w:pStyle w:val="TOC3"/>
        <w:rPr>
          <w:ins w:id="255" w:author="ESCRIU Jordi (JRC-ISPRA) [2]" w:date="2025-05-29T12:55:00Z"/>
          <w:rFonts w:eastAsiaTheme="minorEastAsia" w:cstheme="minorBidi"/>
          <w:noProof/>
          <w:kern w:val="2"/>
          <w:sz w:val="24"/>
          <w:szCs w:val="24"/>
          <w:lang w:eastAsia="en-GB"/>
          <w14:ligatures w14:val="standardContextual"/>
        </w:rPr>
      </w:pPr>
      <w:ins w:id="25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"_Toc199415899"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4.9.2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_Toc199415899 \h </w:instrText>
        </w:r>
        <w:r>
          <w:rPr>
            <w:noProof/>
            <w:webHidden/>
          </w:rPr>
        </w:r>
      </w:ins>
      <w:r>
        <w:rPr>
          <w:noProof/>
          <w:webHidden/>
        </w:rPr>
        <w:fldChar w:fldCharType="separate"/>
      </w:r>
      <w:ins w:id="257" w:author="ESCRIU Jordi (JRC-ISPRA) [2]" w:date="2025-05-29T12:55:00Z">
        <w:r>
          <w:rPr>
            <w:noProof/>
            <w:webHidden/>
          </w:rPr>
          <w:t>42</w:t>
        </w:r>
        <w:r>
          <w:rPr>
            <w:noProof/>
            <w:webHidden/>
          </w:rPr>
          <w:fldChar w:fldCharType="end"/>
        </w:r>
        <w:r w:rsidRPr="00843B73">
          <w:rPr>
            <w:rStyle w:val="Hyperlink"/>
            <w:noProof/>
          </w:rPr>
          <w:fldChar w:fldCharType="end"/>
        </w:r>
      </w:ins>
    </w:p>
    <w:p w14:paraId="5771958D" w14:textId="249E4B09" w:rsidR="008718D2" w:rsidRDefault="008718D2">
      <w:pPr>
        <w:pStyle w:val="TOC3"/>
        <w:rPr>
          <w:ins w:id="258" w:author="ESCRIU Jordi (JRC-ISPRA) [2]" w:date="2025-05-29T12:55:00Z"/>
          <w:rFonts w:eastAsiaTheme="minorEastAsia" w:cstheme="minorBidi"/>
          <w:noProof/>
          <w:kern w:val="2"/>
          <w:sz w:val="24"/>
          <w:szCs w:val="24"/>
          <w:lang w:eastAsia="en-GB"/>
          <w14:ligatures w14:val="standardContextual"/>
        </w:rPr>
      </w:pPr>
      <w:ins w:id="25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"_Toc199415900"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4.9.3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_Toc199415900 \h </w:instrText>
        </w:r>
        <w:r>
          <w:rPr>
            <w:noProof/>
            <w:webHidden/>
          </w:rPr>
        </w:r>
      </w:ins>
      <w:r>
        <w:rPr>
          <w:noProof/>
          <w:webHidden/>
        </w:rPr>
        <w:fldChar w:fldCharType="separate"/>
      </w:r>
      <w:ins w:id="260" w:author="ESCRIU Jordi (JRC-ISPRA) [2]" w:date="2025-05-29T12:55:00Z">
        <w:r>
          <w:rPr>
            <w:noProof/>
            <w:webHidden/>
          </w:rPr>
          <w:t>42</w:t>
        </w:r>
        <w:r>
          <w:rPr>
            <w:noProof/>
            <w:webHidden/>
          </w:rPr>
          <w:fldChar w:fldCharType="end"/>
        </w:r>
        <w:r w:rsidRPr="00843B73">
          <w:rPr>
            <w:rStyle w:val="Hyperlink"/>
            <w:noProof/>
          </w:rPr>
          <w:fldChar w:fldCharType="end"/>
        </w:r>
      </w:ins>
    </w:p>
    <w:p w14:paraId="3B83250E" w14:textId="73299DC6" w:rsidR="008718D2" w:rsidRDefault="008718D2">
      <w:pPr>
        <w:pStyle w:val="TOC2"/>
        <w:rPr>
          <w:ins w:id="261" w:author="ESCRIU Jordi (JRC-ISPRA) [2]" w:date="2025-05-29T12:55:00Z"/>
          <w:rFonts w:eastAsiaTheme="minorEastAsia" w:cstheme="minorBidi"/>
          <w:noProof/>
          <w:kern w:val="2"/>
          <w:sz w:val="24"/>
          <w:szCs w:val="24"/>
          <w:lang w:eastAsia="en-GB"/>
          <w14:ligatures w14:val="standardContextual"/>
        </w:rPr>
      </w:pPr>
      <w:ins w:id="26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"_Toc199415901"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4.10</w:t>
        </w:r>
        <w:r>
          <w:rPr>
            <w:rFonts w:eastAsiaTheme="minorEastAsia" w:cstheme="minorBidi"/>
            <w:noProof/>
            <w:kern w:val="2"/>
            <w:sz w:val="24"/>
            <w:szCs w:val="24"/>
            <w:lang w:eastAsia="en-GB"/>
            <w14:ligatures w14:val="standardContextual"/>
          </w:rPr>
          <w:tab/>
        </w:r>
        <w:r w:rsidRPr="00843B73">
          <w:rPr>
            <w:rStyle w:val="Hyperlink"/>
            <w:noProof/>
          </w:rPr>
          <w:t>Publications Office of the European Union</w:t>
        </w:r>
        <w:r>
          <w:rPr>
            <w:noProof/>
            <w:webHidden/>
          </w:rPr>
          <w:tab/>
        </w:r>
        <w:r>
          <w:rPr>
            <w:noProof/>
            <w:webHidden/>
          </w:rPr>
          <w:fldChar w:fldCharType="begin"/>
        </w:r>
        <w:r>
          <w:rPr>
            <w:noProof/>
            <w:webHidden/>
          </w:rPr>
          <w:instrText xml:space="preserve"> PAGEREF _Toc199415901 \h </w:instrText>
        </w:r>
        <w:r>
          <w:rPr>
            <w:noProof/>
            <w:webHidden/>
          </w:rPr>
        </w:r>
      </w:ins>
      <w:r>
        <w:rPr>
          <w:noProof/>
          <w:webHidden/>
        </w:rPr>
        <w:fldChar w:fldCharType="separate"/>
      </w:r>
      <w:ins w:id="263" w:author="ESCRIU Jordi (JRC-ISPRA) [2]" w:date="2025-05-29T12:55:00Z">
        <w:r>
          <w:rPr>
            <w:noProof/>
            <w:webHidden/>
          </w:rPr>
          <w:t>42</w:t>
        </w:r>
        <w:r>
          <w:rPr>
            <w:noProof/>
            <w:webHidden/>
          </w:rPr>
          <w:fldChar w:fldCharType="end"/>
        </w:r>
        <w:r w:rsidRPr="00843B73">
          <w:rPr>
            <w:rStyle w:val="Hyperlink"/>
            <w:noProof/>
          </w:rPr>
          <w:fldChar w:fldCharType="end"/>
        </w:r>
      </w:ins>
    </w:p>
    <w:p w14:paraId="313153F7" w14:textId="7620AA35" w:rsidR="008718D2" w:rsidRDefault="008718D2">
      <w:pPr>
        <w:pStyle w:val="TOC3"/>
        <w:rPr>
          <w:ins w:id="264" w:author="ESCRIU Jordi (JRC-ISPRA) [2]" w:date="2025-05-29T12:55:00Z"/>
          <w:rFonts w:eastAsiaTheme="minorEastAsia" w:cstheme="minorBidi"/>
          <w:noProof/>
          <w:kern w:val="2"/>
          <w:sz w:val="24"/>
          <w:szCs w:val="24"/>
          <w:lang w:eastAsia="en-GB"/>
          <w14:ligatures w14:val="standardContextual"/>
        </w:rPr>
      </w:pPr>
      <w:ins w:id="26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"_Toc199415902"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4.10.1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_Toc199415902 \h </w:instrText>
        </w:r>
        <w:r>
          <w:rPr>
            <w:noProof/>
            <w:webHidden/>
          </w:rPr>
        </w:r>
      </w:ins>
      <w:r>
        <w:rPr>
          <w:noProof/>
          <w:webHidden/>
        </w:rPr>
        <w:fldChar w:fldCharType="separate"/>
      </w:r>
      <w:ins w:id="266" w:author="ESCRIU Jordi (JRC-ISPRA) [2]" w:date="2025-05-29T12:55:00Z">
        <w:r>
          <w:rPr>
            <w:noProof/>
            <w:webHidden/>
          </w:rPr>
          <w:t>42</w:t>
        </w:r>
        <w:r>
          <w:rPr>
            <w:noProof/>
            <w:webHidden/>
          </w:rPr>
          <w:fldChar w:fldCharType="end"/>
        </w:r>
        <w:r w:rsidRPr="00843B73">
          <w:rPr>
            <w:rStyle w:val="Hyperlink"/>
            <w:noProof/>
          </w:rPr>
          <w:fldChar w:fldCharType="end"/>
        </w:r>
      </w:ins>
    </w:p>
    <w:p w14:paraId="4C6F0851" w14:textId="5D0791C1" w:rsidR="008718D2" w:rsidRDefault="008718D2">
      <w:pPr>
        <w:pStyle w:val="TOC3"/>
        <w:rPr>
          <w:ins w:id="267" w:author="ESCRIU Jordi (JRC-ISPRA) [2]" w:date="2025-05-29T12:55:00Z"/>
          <w:rFonts w:eastAsiaTheme="minorEastAsia" w:cstheme="minorBidi"/>
          <w:noProof/>
          <w:kern w:val="2"/>
          <w:sz w:val="24"/>
          <w:szCs w:val="24"/>
          <w:lang w:eastAsia="en-GB"/>
          <w14:ligatures w14:val="standardContextual"/>
        </w:rPr>
      </w:pPr>
      <w:ins w:id="26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"_Toc199415907"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4.10.2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_Toc199415907 \h </w:instrText>
        </w:r>
        <w:r>
          <w:rPr>
            <w:noProof/>
            <w:webHidden/>
          </w:rPr>
        </w:r>
      </w:ins>
      <w:r>
        <w:rPr>
          <w:noProof/>
          <w:webHidden/>
        </w:rPr>
        <w:fldChar w:fldCharType="separate"/>
      </w:r>
      <w:ins w:id="269" w:author="ESCRIU Jordi (JRC-ISPRA) [2]" w:date="2025-05-29T12:55:00Z">
        <w:r>
          <w:rPr>
            <w:noProof/>
            <w:webHidden/>
          </w:rPr>
          <w:t>44</w:t>
        </w:r>
        <w:r>
          <w:rPr>
            <w:noProof/>
            <w:webHidden/>
          </w:rPr>
          <w:fldChar w:fldCharType="end"/>
        </w:r>
        <w:r w:rsidRPr="00843B73">
          <w:rPr>
            <w:rStyle w:val="Hyperlink"/>
            <w:noProof/>
          </w:rPr>
          <w:fldChar w:fldCharType="end"/>
        </w:r>
      </w:ins>
    </w:p>
    <w:p w14:paraId="5A9EE03E" w14:textId="03A8BF36" w:rsidR="008718D2" w:rsidRDefault="008718D2">
      <w:pPr>
        <w:pStyle w:val="TOC3"/>
        <w:rPr>
          <w:ins w:id="270" w:author="ESCRIU Jordi (JRC-ISPRA) [2]" w:date="2025-05-29T12:55:00Z"/>
          <w:rFonts w:eastAsiaTheme="minorEastAsia" w:cstheme="minorBidi"/>
          <w:noProof/>
          <w:kern w:val="2"/>
          <w:sz w:val="24"/>
          <w:szCs w:val="24"/>
          <w:lang w:eastAsia="en-GB"/>
          <w14:ligatures w14:val="standardContextual"/>
        </w:rPr>
      </w:pPr>
      <w:ins w:id="27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"_Toc199415908"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4.10.3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_Toc199415908 \h </w:instrText>
        </w:r>
        <w:r>
          <w:rPr>
            <w:noProof/>
            <w:webHidden/>
          </w:rPr>
        </w:r>
      </w:ins>
      <w:r>
        <w:rPr>
          <w:noProof/>
          <w:webHidden/>
        </w:rPr>
        <w:fldChar w:fldCharType="separate"/>
      </w:r>
      <w:ins w:id="272" w:author="ESCRIU Jordi (JRC-ISPRA) [2]" w:date="2025-05-29T12:55:00Z">
        <w:r>
          <w:rPr>
            <w:noProof/>
            <w:webHidden/>
          </w:rPr>
          <w:t>46</w:t>
        </w:r>
        <w:r>
          <w:rPr>
            <w:noProof/>
            <w:webHidden/>
          </w:rPr>
          <w:fldChar w:fldCharType="end"/>
        </w:r>
        <w:r w:rsidRPr="00843B73">
          <w:rPr>
            <w:rStyle w:val="Hyperlink"/>
            <w:noProof/>
          </w:rPr>
          <w:fldChar w:fldCharType="end"/>
        </w:r>
      </w:ins>
    </w:p>
    <w:p w14:paraId="1C0D9C0B" w14:textId="7560FA51" w:rsidR="008718D2" w:rsidRDefault="008718D2">
      <w:pPr>
        <w:pStyle w:val="TOC2"/>
        <w:rPr>
          <w:ins w:id="273" w:author="ESCRIU Jordi (JRC-ISPRA) [2]" w:date="2025-05-29T12:55:00Z"/>
          <w:rFonts w:eastAsiaTheme="minorEastAsia" w:cstheme="minorBidi"/>
          <w:noProof/>
          <w:kern w:val="2"/>
          <w:sz w:val="24"/>
          <w:szCs w:val="24"/>
          <w:lang w:eastAsia="en-GB"/>
          <w14:ligatures w14:val="standardContextual"/>
        </w:rPr>
      </w:pPr>
      <w:ins w:id="27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4.11</w:t>
        </w:r>
        <w:r>
          <w:rPr>
            <w:rFonts w:eastAsiaTheme="minorEastAsia" w:cstheme="minorBidi"/>
            <w:noProof/>
            <w:kern w:val="2"/>
            <w:sz w:val="24"/>
            <w:szCs w:val="24"/>
            <w:lang w:eastAsia="en-GB"/>
            <w14:ligatures w14:val="standardContextual"/>
          </w:rPr>
          <w:tab/>
        </w:r>
        <w:r w:rsidRPr="00843B73">
          <w:rPr>
            <w:rStyle w:val="Hyperlink"/>
            <w:noProof/>
          </w:rPr>
          <w:t>Joint Research Centre</w:t>
        </w:r>
        <w:r>
          <w:rPr>
            <w:noProof/>
            <w:webHidden/>
          </w:rPr>
          <w:tab/>
        </w:r>
        <w:r>
          <w:rPr>
            <w:noProof/>
            <w:webHidden/>
          </w:rPr>
          <w:fldChar w:fldCharType="begin"/>
        </w:r>
        <w:r>
          <w:rPr>
            <w:noProof/>
            <w:webHidden/>
          </w:rPr>
          <w:instrText xml:space="preserve"> PAGEREF _Toc199415911 \h </w:instrText>
        </w:r>
        <w:r>
          <w:rPr>
            <w:noProof/>
            <w:webHidden/>
          </w:rPr>
        </w:r>
      </w:ins>
      <w:r>
        <w:rPr>
          <w:noProof/>
          <w:webHidden/>
        </w:rPr>
        <w:fldChar w:fldCharType="separate"/>
      </w:r>
      <w:ins w:id="275" w:author="ESCRIU Jordi (JRC-ISPRA) [2]" w:date="2025-05-29T12:55:00Z">
        <w:r>
          <w:rPr>
            <w:noProof/>
            <w:webHidden/>
          </w:rPr>
          <w:t>46</w:t>
        </w:r>
        <w:r>
          <w:rPr>
            <w:noProof/>
            <w:webHidden/>
          </w:rPr>
          <w:fldChar w:fldCharType="end"/>
        </w:r>
        <w:r w:rsidRPr="00843B73">
          <w:rPr>
            <w:rStyle w:val="Hyperlink"/>
            <w:noProof/>
          </w:rPr>
          <w:fldChar w:fldCharType="end"/>
        </w:r>
      </w:ins>
    </w:p>
    <w:p w14:paraId="51280C97" w14:textId="7C8178F6" w:rsidR="008718D2" w:rsidRDefault="008718D2">
      <w:pPr>
        <w:pStyle w:val="TOC3"/>
        <w:rPr>
          <w:ins w:id="276" w:author="ESCRIU Jordi (JRC-ISPRA) [2]" w:date="2025-05-29T12:55:00Z"/>
          <w:rFonts w:eastAsiaTheme="minorEastAsia" w:cstheme="minorBidi"/>
          <w:noProof/>
          <w:kern w:val="2"/>
          <w:sz w:val="24"/>
          <w:szCs w:val="24"/>
          <w:lang w:eastAsia="en-GB"/>
          <w14:ligatures w14:val="standardContextual"/>
        </w:rPr>
      </w:pPr>
      <w:ins w:id="277" w:author="ESCRIU Jordi (JRC-ISPRA) [2]" w:date="2025-05-29T12:55:00Z">
        <w:r w:rsidRPr="00843B73">
          <w:rPr>
            <w:rStyle w:val="Hyperlink"/>
            <w:noProof/>
          </w:rPr>
          <w:lastRenderedPageBreak/>
          <w:fldChar w:fldCharType="begin"/>
        </w:r>
        <w:r w:rsidRPr="00843B73">
          <w:rPr>
            <w:rStyle w:val="Hyperlink"/>
            <w:noProof/>
          </w:rPr>
          <w:instrText xml:space="preserve"> </w:instrText>
        </w:r>
        <w:r>
          <w:rPr>
            <w:noProof/>
          </w:rPr>
          <w:instrText>HYPERLINK \l "_Toc199415912"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4.11.1</w:t>
        </w:r>
        <w:r>
          <w:rPr>
            <w:rFonts w:eastAsiaTheme="minorEastAsia" w:cstheme="minorBidi"/>
            <w:noProof/>
            <w:kern w:val="2"/>
            <w:sz w:val="24"/>
            <w:szCs w:val="24"/>
            <w:lang w:eastAsia="en-GB"/>
            <w14:ligatures w14:val="standardContextual"/>
          </w:rPr>
          <w:tab/>
        </w:r>
        <w:r w:rsidRPr="00843B73">
          <w:rPr>
            <w:rStyle w:val="Hyperlink"/>
            <w:noProof/>
          </w:rPr>
          <w:t>Summary of results</w:t>
        </w:r>
        <w:r>
          <w:rPr>
            <w:noProof/>
            <w:webHidden/>
          </w:rPr>
          <w:tab/>
        </w:r>
        <w:r>
          <w:rPr>
            <w:noProof/>
            <w:webHidden/>
          </w:rPr>
          <w:fldChar w:fldCharType="begin"/>
        </w:r>
        <w:r>
          <w:rPr>
            <w:noProof/>
            <w:webHidden/>
          </w:rPr>
          <w:instrText xml:space="preserve"> PAGEREF _Toc199415912 \h </w:instrText>
        </w:r>
        <w:r>
          <w:rPr>
            <w:noProof/>
            <w:webHidden/>
          </w:rPr>
        </w:r>
      </w:ins>
      <w:r>
        <w:rPr>
          <w:noProof/>
          <w:webHidden/>
        </w:rPr>
        <w:fldChar w:fldCharType="separate"/>
      </w:r>
      <w:ins w:id="278" w:author="ESCRIU Jordi (JRC-ISPRA) [2]" w:date="2025-05-29T12:55:00Z">
        <w:r>
          <w:rPr>
            <w:noProof/>
            <w:webHidden/>
          </w:rPr>
          <w:t>46</w:t>
        </w:r>
        <w:r>
          <w:rPr>
            <w:noProof/>
            <w:webHidden/>
          </w:rPr>
          <w:fldChar w:fldCharType="end"/>
        </w:r>
        <w:r w:rsidRPr="00843B73">
          <w:rPr>
            <w:rStyle w:val="Hyperlink"/>
            <w:noProof/>
          </w:rPr>
          <w:fldChar w:fldCharType="end"/>
        </w:r>
      </w:ins>
    </w:p>
    <w:p w14:paraId="0877D859" w14:textId="7DDEE82D" w:rsidR="008718D2" w:rsidRDefault="008718D2">
      <w:pPr>
        <w:pStyle w:val="TOC3"/>
        <w:rPr>
          <w:ins w:id="279" w:author="ESCRIU Jordi (JRC-ISPRA) [2]" w:date="2025-05-29T12:55:00Z"/>
          <w:rFonts w:eastAsiaTheme="minorEastAsia" w:cstheme="minorBidi"/>
          <w:noProof/>
          <w:kern w:val="2"/>
          <w:sz w:val="24"/>
          <w:szCs w:val="24"/>
          <w:lang w:eastAsia="en-GB"/>
          <w14:ligatures w14:val="standardContextual"/>
        </w:rPr>
      </w:pPr>
      <w:ins w:id="28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4.11.2</w:t>
        </w:r>
        <w:r>
          <w:rPr>
            <w:rFonts w:eastAsiaTheme="minorEastAsia" w:cstheme="minorBidi"/>
            <w:noProof/>
            <w:kern w:val="2"/>
            <w:sz w:val="24"/>
            <w:szCs w:val="24"/>
            <w:lang w:eastAsia="en-GB"/>
            <w14:ligatures w14:val="standardContextual"/>
          </w:rPr>
          <w:tab/>
        </w:r>
        <w:r w:rsidRPr="00843B73">
          <w:rPr>
            <w:rStyle w:val="Hyperlink"/>
            <w:noProof/>
          </w:rPr>
          <w:t>Issues identified</w:t>
        </w:r>
        <w:r>
          <w:rPr>
            <w:noProof/>
            <w:webHidden/>
          </w:rPr>
          <w:tab/>
        </w:r>
        <w:r>
          <w:rPr>
            <w:noProof/>
            <w:webHidden/>
          </w:rPr>
          <w:fldChar w:fldCharType="begin"/>
        </w:r>
        <w:r>
          <w:rPr>
            <w:noProof/>
            <w:webHidden/>
          </w:rPr>
          <w:instrText xml:space="preserve"> PAGEREF _Toc199415913 \h </w:instrText>
        </w:r>
        <w:r>
          <w:rPr>
            <w:noProof/>
            <w:webHidden/>
          </w:rPr>
        </w:r>
      </w:ins>
      <w:r>
        <w:rPr>
          <w:noProof/>
          <w:webHidden/>
        </w:rPr>
        <w:fldChar w:fldCharType="separate"/>
      </w:r>
      <w:ins w:id="281" w:author="ESCRIU Jordi (JRC-ISPRA) [2]" w:date="2025-05-29T12:55:00Z">
        <w:r>
          <w:rPr>
            <w:noProof/>
            <w:webHidden/>
          </w:rPr>
          <w:t>46</w:t>
        </w:r>
        <w:r>
          <w:rPr>
            <w:noProof/>
            <w:webHidden/>
          </w:rPr>
          <w:fldChar w:fldCharType="end"/>
        </w:r>
        <w:r w:rsidRPr="00843B73">
          <w:rPr>
            <w:rStyle w:val="Hyperlink"/>
            <w:noProof/>
          </w:rPr>
          <w:fldChar w:fldCharType="end"/>
        </w:r>
      </w:ins>
    </w:p>
    <w:p w14:paraId="78B3797D" w14:textId="4EFC0E90" w:rsidR="008718D2" w:rsidRDefault="008718D2">
      <w:pPr>
        <w:pStyle w:val="TOC3"/>
        <w:rPr>
          <w:ins w:id="282" w:author="ESCRIU Jordi (JRC-ISPRA) [2]" w:date="2025-05-29T12:55:00Z"/>
          <w:rFonts w:eastAsiaTheme="minorEastAsia" w:cstheme="minorBidi"/>
          <w:noProof/>
          <w:kern w:val="2"/>
          <w:sz w:val="24"/>
          <w:szCs w:val="24"/>
          <w:lang w:eastAsia="en-GB"/>
          <w14:ligatures w14:val="standardContextual"/>
        </w:rPr>
      </w:pPr>
      <w:ins w:id="283"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"_Toc199415914"</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4.11.3</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_Toc199415914 \h </w:instrText>
        </w:r>
        <w:r>
          <w:rPr>
            <w:noProof/>
            <w:webHidden/>
          </w:rPr>
        </w:r>
      </w:ins>
      <w:r>
        <w:rPr>
          <w:noProof/>
          <w:webHidden/>
        </w:rPr>
        <w:fldChar w:fldCharType="separate"/>
      </w:r>
      <w:ins w:id="284" w:author="ESCRIU Jordi (JRC-ISPRA) [2]" w:date="2025-05-29T12:55:00Z">
        <w:r>
          <w:rPr>
            <w:noProof/>
            <w:webHidden/>
          </w:rPr>
          <w:t>46</w:t>
        </w:r>
        <w:r>
          <w:rPr>
            <w:noProof/>
            <w:webHidden/>
          </w:rPr>
          <w:fldChar w:fldCharType="end"/>
        </w:r>
        <w:r w:rsidRPr="00843B73">
          <w:rPr>
            <w:rStyle w:val="Hyperlink"/>
            <w:noProof/>
          </w:rPr>
          <w:fldChar w:fldCharType="end"/>
        </w:r>
      </w:ins>
    </w:p>
    <w:p w14:paraId="1848A23B" w14:textId="02ECE175" w:rsidR="008718D2" w:rsidRDefault="008718D2">
      <w:pPr>
        <w:pStyle w:val="TOC1"/>
        <w:rPr>
          <w:ins w:id="285" w:author="ESCRIU Jordi (JRC-ISPRA) [2]" w:date="2025-05-29T12:55:00Z"/>
          <w:rFonts w:eastAsiaTheme="minorEastAsia" w:cstheme="minorBidi"/>
          <w:noProof/>
          <w:kern w:val="2"/>
          <w:sz w:val="24"/>
          <w:szCs w:val="24"/>
          <w:lang w:eastAsia="en-GB"/>
          <w14:ligatures w14:val="standardContextual"/>
        </w:rPr>
      </w:pPr>
      <w:ins w:id="286"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"_Toc199415915"</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5</w:t>
        </w:r>
        <w:r>
          <w:rPr>
            <w:rFonts w:eastAsiaTheme="minorEastAsia" w:cstheme="minorBidi"/>
            <w:noProof/>
            <w:kern w:val="2"/>
            <w:sz w:val="24"/>
            <w:szCs w:val="24"/>
            <w:lang w:eastAsia="en-GB"/>
            <w14:ligatures w14:val="standardContextual"/>
          </w:rPr>
          <w:tab/>
        </w:r>
        <w:r w:rsidRPr="00843B73">
          <w:rPr>
            <w:rStyle w:val="Hyperlink"/>
            <w:noProof/>
          </w:rPr>
          <w:t>High-Value geospatial dataset tagging good practice</w:t>
        </w:r>
        <w:r>
          <w:rPr>
            <w:noProof/>
            <w:webHidden/>
          </w:rPr>
          <w:tab/>
        </w:r>
        <w:r>
          <w:rPr>
            <w:noProof/>
            <w:webHidden/>
          </w:rPr>
          <w:fldChar w:fldCharType="begin"/>
        </w:r>
        <w:r>
          <w:rPr>
            <w:noProof/>
            <w:webHidden/>
          </w:rPr>
          <w:instrText xml:space="preserve"> PAGEREF _Toc199415915 \h </w:instrText>
        </w:r>
        <w:r>
          <w:rPr>
            <w:noProof/>
            <w:webHidden/>
          </w:rPr>
        </w:r>
      </w:ins>
      <w:r>
        <w:rPr>
          <w:noProof/>
          <w:webHidden/>
        </w:rPr>
        <w:fldChar w:fldCharType="separate"/>
      </w:r>
      <w:ins w:id="287" w:author="ESCRIU Jordi (JRC-ISPRA) [2]" w:date="2025-05-29T12:55:00Z">
        <w:r>
          <w:rPr>
            <w:noProof/>
            <w:webHidden/>
          </w:rPr>
          <w:t>47</w:t>
        </w:r>
        <w:r>
          <w:rPr>
            <w:noProof/>
            <w:webHidden/>
          </w:rPr>
          <w:fldChar w:fldCharType="end"/>
        </w:r>
        <w:r w:rsidRPr="00843B73">
          <w:rPr>
            <w:rStyle w:val="Hyperlink"/>
            <w:noProof/>
          </w:rPr>
          <w:fldChar w:fldCharType="end"/>
        </w:r>
      </w:ins>
    </w:p>
    <w:p w14:paraId="3584619D" w14:textId="62F86DA9" w:rsidR="008718D2" w:rsidRDefault="008718D2">
      <w:pPr>
        <w:pStyle w:val="TOC1"/>
        <w:rPr>
          <w:ins w:id="288" w:author="ESCRIU Jordi (JRC-ISPRA) [2]" w:date="2025-05-29T12:55:00Z"/>
          <w:rFonts w:eastAsiaTheme="minorEastAsia" w:cstheme="minorBidi"/>
          <w:noProof/>
          <w:kern w:val="2"/>
          <w:sz w:val="24"/>
          <w:szCs w:val="24"/>
          <w:lang w:eastAsia="en-GB"/>
          <w14:ligatures w14:val="standardContextual"/>
        </w:rPr>
      </w:pPr>
      <w:ins w:id="289"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"_Toc199415916"</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6</w:t>
        </w:r>
        <w:r>
          <w:rPr>
            <w:rFonts w:eastAsiaTheme="minorEastAsia" w:cstheme="minorBidi"/>
            <w:noProof/>
            <w:kern w:val="2"/>
            <w:sz w:val="24"/>
            <w:szCs w:val="24"/>
            <w:lang w:eastAsia="en-GB"/>
            <w14:ligatures w14:val="standardContextual"/>
          </w:rPr>
          <w:tab/>
        </w:r>
        <w:r w:rsidRPr="00843B73">
          <w:rPr>
            <w:rStyle w:val="Hyperlink"/>
            <w:noProof/>
          </w:rPr>
          <w:t>Conclusions</w:t>
        </w:r>
        <w:r>
          <w:rPr>
            <w:noProof/>
            <w:webHidden/>
          </w:rPr>
          <w:tab/>
        </w:r>
        <w:r>
          <w:rPr>
            <w:noProof/>
            <w:webHidden/>
          </w:rPr>
          <w:fldChar w:fldCharType="begin"/>
        </w:r>
        <w:r>
          <w:rPr>
            <w:noProof/>
            <w:webHidden/>
          </w:rPr>
          <w:instrText xml:space="preserve"> PAGEREF _Toc199415916 \h </w:instrText>
        </w:r>
        <w:r>
          <w:rPr>
            <w:noProof/>
            <w:webHidden/>
          </w:rPr>
        </w:r>
      </w:ins>
      <w:r>
        <w:rPr>
          <w:noProof/>
          <w:webHidden/>
        </w:rPr>
        <w:fldChar w:fldCharType="separate"/>
      </w:r>
      <w:ins w:id="290" w:author="ESCRIU Jordi (JRC-ISPRA) [2]" w:date="2025-05-29T12:55:00Z">
        <w:r>
          <w:rPr>
            <w:noProof/>
            <w:webHidden/>
          </w:rPr>
          <w:t>48</w:t>
        </w:r>
        <w:r>
          <w:rPr>
            <w:noProof/>
            <w:webHidden/>
          </w:rPr>
          <w:fldChar w:fldCharType="end"/>
        </w:r>
        <w:r w:rsidRPr="00843B73">
          <w:rPr>
            <w:rStyle w:val="Hyperlink"/>
            <w:noProof/>
          </w:rPr>
          <w:fldChar w:fldCharType="end"/>
        </w:r>
      </w:ins>
    </w:p>
    <w:p w14:paraId="32A19602" w14:textId="514C74B6" w:rsidR="008718D2" w:rsidRDefault="008718D2">
      <w:pPr>
        <w:pStyle w:val="TOC2"/>
        <w:rPr>
          <w:ins w:id="291" w:author="ESCRIU Jordi (JRC-ISPRA) [2]" w:date="2025-05-29T12:55:00Z"/>
          <w:rFonts w:eastAsiaTheme="minorEastAsia" w:cstheme="minorBidi"/>
          <w:noProof/>
          <w:kern w:val="2"/>
          <w:sz w:val="24"/>
          <w:szCs w:val="24"/>
          <w:lang w:eastAsia="en-GB"/>
          <w14:ligatures w14:val="standardContextual"/>
        </w:rPr>
      </w:pPr>
      <w:ins w:id="292"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"_Toc199415917"</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6.1</w:t>
        </w:r>
        <w:r>
          <w:rPr>
            <w:rFonts w:eastAsiaTheme="minorEastAsia" w:cstheme="minorBidi"/>
            <w:noProof/>
            <w:kern w:val="2"/>
            <w:sz w:val="24"/>
            <w:szCs w:val="24"/>
            <w:lang w:eastAsia="en-GB"/>
            <w14:ligatures w14:val="standardContextual"/>
          </w:rPr>
          <w:tab/>
        </w:r>
        <w:r w:rsidRPr="00843B73">
          <w:rPr>
            <w:rStyle w:val="Hyperlink"/>
            <w:noProof/>
          </w:rPr>
          <w:t>Pilot outcomes:</w:t>
        </w:r>
        <w:r>
          <w:rPr>
            <w:noProof/>
            <w:webHidden/>
          </w:rPr>
          <w:tab/>
        </w:r>
        <w:r>
          <w:rPr>
            <w:noProof/>
            <w:webHidden/>
          </w:rPr>
          <w:fldChar w:fldCharType="begin"/>
        </w:r>
        <w:r>
          <w:rPr>
            <w:noProof/>
            <w:webHidden/>
          </w:rPr>
          <w:instrText xml:space="preserve"> PAGEREF _Toc199415917 \h </w:instrText>
        </w:r>
        <w:r>
          <w:rPr>
            <w:noProof/>
            <w:webHidden/>
          </w:rPr>
        </w:r>
      </w:ins>
      <w:r>
        <w:rPr>
          <w:noProof/>
          <w:webHidden/>
        </w:rPr>
        <w:fldChar w:fldCharType="separate"/>
      </w:r>
      <w:ins w:id="293" w:author="ESCRIU Jordi (JRC-ISPRA) [2]" w:date="2025-05-29T12:55:00Z">
        <w:r>
          <w:rPr>
            <w:noProof/>
            <w:webHidden/>
          </w:rPr>
          <w:t>48</w:t>
        </w:r>
        <w:r>
          <w:rPr>
            <w:noProof/>
            <w:webHidden/>
          </w:rPr>
          <w:fldChar w:fldCharType="end"/>
        </w:r>
        <w:r w:rsidRPr="00843B73">
          <w:rPr>
            <w:rStyle w:val="Hyperlink"/>
            <w:noProof/>
          </w:rPr>
          <w:fldChar w:fldCharType="end"/>
        </w:r>
      </w:ins>
    </w:p>
    <w:p w14:paraId="7C04999F" w14:textId="02AD4CBF" w:rsidR="008718D2" w:rsidRDefault="008718D2">
      <w:pPr>
        <w:pStyle w:val="TOC1"/>
        <w:rPr>
          <w:ins w:id="294" w:author="ESCRIU Jordi (JRC-ISPRA) [2]" w:date="2025-05-29T12:55:00Z"/>
          <w:rFonts w:eastAsiaTheme="minorEastAsia" w:cstheme="minorBidi"/>
          <w:noProof/>
          <w:kern w:val="2"/>
          <w:sz w:val="24"/>
          <w:szCs w:val="24"/>
          <w:lang w:eastAsia="en-GB"/>
          <w14:ligatures w14:val="standardContextual"/>
        </w:rPr>
      </w:pPr>
      <w:ins w:id="295"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"_Toc199415918"</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References</w:t>
        </w:r>
        <w:r>
          <w:rPr>
            <w:noProof/>
            <w:webHidden/>
          </w:rPr>
          <w:tab/>
        </w:r>
        <w:r>
          <w:rPr>
            <w:noProof/>
            <w:webHidden/>
          </w:rPr>
          <w:fldChar w:fldCharType="begin"/>
        </w:r>
        <w:r>
          <w:rPr>
            <w:noProof/>
            <w:webHidden/>
          </w:rPr>
          <w:instrText xml:space="preserve"> PAGEREF _Toc199415918 \h </w:instrText>
        </w:r>
        <w:r>
          <w:rPr>
            <w:noProof/>
            <w:webHidden/>
          </w:rPr>
        </w:r>
      </w:ins>
      <w:r>
        <w:rPr>
          <w:noProof/>
          <w:webHidden/>
        </w:rPr>
        <w:fldChar w:fldCharType="separate"/>
      </w:r>
      <w:ins w:id="296" w:author="ESCRIU Jordi (JRC-ISPRA) [2]" w:date="2025-05-29T12:55:00Z">
        <w:r>
          <w:rPr>
            <w:noProof/>
            <w:webHidden/>
          </w:rPr>
          <w:t>49</w:t>
        </w:r>
        <w:r>
          <w:rPr>
            <w:noProof/>
            <w:webHidden/>
          </w:rPr>
          <w:fldChar w:fldCharType="end"/>
        </w:r>
        <w:r w:rsidRPr="00843B73">
          <w:rPr>
            <w:rStyle w:val="Hyperlink"/>
            <w:noProof/>
          </w:rPr>
          <w:fldChar w:fldCharType="end"/>
        </w:r>
      </w:ins>
    </w:p>
    <w:p w14:paraId="5786733A" w14:textId="7594B44A" w:rsidR="008718D2" w:rsidRDefault="008718D2">
      <w:pPr>
        <w:pStyle w:val="TOC1"/>
        <w:rPr>
          <w:ins w:id="297" w:author="ESCRIU Jordi (JRC-ISPRA) [2]" w:date="2025-05-29T12:55:00Z"/>
          <w:rFonts w:eastAsiaTheme="minorEastAsia" w:cstheme="minorBidi"/>
          <w:noProof/>
          <w:kern w:val="2"/>
          <w:sz w:val="24"/>
          <w:szCs w:val="24"/>
          <w:lang w:eastAsia="en-GB"/>
          <w14:ligatures w14:val="standardContextual"/>
        </w:rPr>
      </w:pPr>
      <w:ins w:id="298"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"_Toc199415919"</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List of abbreviations and definitions</w:t>
        </w:r>
        <w:r>
          <w:rPr>
            <w:noProof/>
            <w:webHidden/>
          </w:rPr>
          <w:tab/>
        </w:r>
        <w:r>
          <w:rPr>
            <w:noProof/>
            <w:webHidden/>
          </w:rPr>
          <w:fldChar w:fldCharType="begin"/>
        </w:r>
        <w:r>
          <w:rPr>
            <w:noProof/>
            <w:webHidden/>
          </w:rPr>
          <w:instrText xml:space="preserve"> PAGEREF _Toc199415919 \h </w:instrText>
        </w:r>
        <w:r>
          <w:rPr>
            <w:noProof/>
            <w:webHidden/>
          </w:rPr>
        </w:r>
      </w:ins>
      <w:r>
        <w:rPr>
          <w:noProof/>
          <w:webHidden/>
        </w:rPr>
        <w:fldChar w:fldCharType="separate"/>
      </w:r>
      <w:ins w:id="299" w:author="ESCRIU Jordi (JRC-ISPRA) [2]" w:date="2025-05-29T12:55:00Z">
        <w:r>
          <w:rPr>
            <w:noProof/>
            <w:webHidden/>
          </w:rPr>
          <w:t>50</w:t>
        </w:r>
        <w:r>
          <w:rPr>
            <w:noProof/>
            <w:webHidden/>
          </w:rPr>
          <w:fldChar w:fldCharType="end"/>
        </w:r>
        <w:r w:rsidRPr="00843B73">
          <w:rPr>
            <w:rStyle w:val="Hyperlink"/>
            <w:noProof/>
          </w:rPr>
          <w:fldChar w:fldCharType="end"/>
        </w:r>
      </w:ins>
    </w:p>
    <w:p w14:paraId="5BFF6BAF" w14:textId="476648C8" w:rsidR="008718D2" w:rsidRDefault="008718D2">
      <w:pPr>
        <w:pStyle w:val="TOC1"/>
        <w:rPr>
          <w:ins w:id="300" w:author="ESCRIU Jordi (JRC-ISPRA) [2]" w:date="2025-05-29T12:55:00Z"/>
          <w:rFonts w:eastAsiaTheme="minorEastAsia" w:cstheme="minorBidi"/>
          <w:noProof/>
          <w:kern w:val="2"/>
          <w:sz w:val="24"/>
          <w:szCs w:val="24"/>
          <w:lang w:eastAsia="en-GB"/>
          <w14:ligatures w14:val="standardContextual"/>
        </w:rPr>
      </w:pPr>
      <w:ins w:id="301"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"_Toc199415920"</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List of figures</w:t>
        </w:r>
        <w:r>
          <w:rPr>
            <w:noProof/>
            <w:webHidden/>
          </w:rPr>
          <w:tab/>
        </w:r>
        <w:r>
          <w:rPr>
            <w:noProof/>
            <w:webHidden/>
          </w:rPr>
          <w:fldChar w:fldCharType="begin"/>
        </w:r>
        <w:r>
          <w:rPr>
            <w:noProof/>
            <w:webHidden/>
          </w:rPr>
          <w:instrText xml:space="preserve"> PAGEREF _Toc199415920 \h </w:instrText>
        </w:r>
        <w:r>
          <w:rPr>
            <w:noProof/>
            <w:webHidden/>
          </w:rPr>
        </w:r>
      </w:ins>
      <w:r>
        <w:rPr>
          <w:noProof/>
          <w:webHidden/>
        </w:rPr>
        <w:fldChar w:fldCharType="separate"/>
      </w:r>
      <w:ins w:id="302" w:author="ESCRIU Jordi (JRC-ISPRA) [2]" w:date="2025-05-29T12:55:00Z">
        <w:r>
          <w:rPr>
            <w:noProof/>
            <w:webHidden/>
          </w:rPr>
          <w:t>51</w:t>
        </w:r>
        <w:r>
          <w:rPr>
            <w:noProof/>
            <w:webHidden/>
          </w:rPr>
          <w:fldChar w:fldCharType="end"/>
        </w:r>
        <w:r w:rsidRPr="00843B73">
          <w:rPr>
            <w:rStyle w:val="Hyperlink"/>
            <w:noProof/>
          </w:rPr>
          <w:fldChar w:fldCharType="end"/>
        </w:r>
      </w:ins>
    </w:p>
    <w:p w14:paraId="70D2FCD3" w14:textId="27C48489" w:rsidR="008718D2" w:rsidRDefault="008718D2">
      <w:pPr>
        <w:pStyle w:val="TOC1"/>
        <w:rPr>
          <w:ins w:id="303" w:author="ESCRIU Jordi (JRC-ISPRA) [2]" w:date="2025-05-29T12:55:00Z"/>
          <w:rFonts w:eastAsiaTheme="minorEastAsia" w:cstheme="minorBidi"/>
          <w:noProof/>
          <w:kern w:val="2"/>
          <w:sz w:val="24"/>
          <w:szCs w:val="24"/>
          <w:lang w:eastAsia="en-GB"/>
          <w14:ligatures w14:val="standardContextual"/>
        </w:rPr>
      </w:pPr>
      <w:ins w:id="304"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"_Toc199415921"</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List of tables</w:t>
        </w:r>
        <w:r>
          <w:rPr>
            <w:noProof/>
            <w:webHidden/>
          </w:rPr>
          <w:tab/>
        </w:r>
        <w:r>
          <w:rPr>
            <w:noProof/>
            <w:webHidden/>
          </w:rPr>
          <w:fldChar w:fldCharType="begin"/>
        </w:r>
        <w:r>
          <w:rPr>
            <w:noProof/>
            <w:webHidden/>
          </w:rPr>
          <w:instrText xml:space="preserve"> PAGEREF _Toc199415921 \h </w:instrText>
        </w:r>
        <w:r>
          <w:rPr>
            <w:noProof/>
            <w:webHidden/>
          </w:rPr>
        </w:r>
      </w:ins>
      <w:r>
        <w:rPr>
          <w:noProof/>
          <w:webHidden/>
        </w:rPr>
        <w:fldChar w:fldCharType="separate"/>
      </w:r>
      <w:ins w:id="305" w:author="ESCRIU Jordi (JRC-ISPRA) [2]" w:date="2025-05-29T12:55:00Z">
        <w:r>
          <w:rPr>
            <w:noProof/>
            <w:webHidden/>
          </w:rPr>
          <w:t>52</w:t>
        </w:r>
        <w:r>
          <w:rPr>
            <w:noProof/>
            <w:webHidden/>
          </w:rPr>
          <w:fldChar w:fldCharType="end"/>
        </w:r>
        <w:r w:rsidRPr="00843B73">
          <w:rPr>
            <w:rStyle w:val="Hyperlink"/>
            <w:noProof/>
          </w:rPr>
          <w:fldChar w:fldCharType="end"/>
        </w:r>
      </w:ins>
    </w:p>
    <w:p w14:paraId="693A2C34" w14:textId="61B5E5FB" w:rsidR="008718D2" w:rsidRDefault="008718D2">
      <w:pPr>
        <w:pStyle w:val="TOC1"/>
        <w:rPr>
          <w:ins w:id="306" w:author="ESCRIU Jordi (JRC-ISPRA) [2]" w:date="2025-05-29T12:55:00Z"/>
          <w:rFonts w:eastAsiaTheme="minorEastAsia" w:cstheme="minorBidi"/>
          <w:noProof/>
          <w:kern w:val="2"/>
          <w:sz w:val="24"/>
          <w:szCs w:val="24"/>
          <w:lang w:eastAsia="en-GB"/>
          <w14:ligatures w14:val="standardContextual"/>
        </w:rPr>
      </w:pPr>
      <w:ins w:id="307"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"_Toc199415922"</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 xml:space="preserve">Annexes </w:t>
        </w:r>
        <w:r w:rsidRPr="00843B73">
          <w:rPr>
            <w:rStyle w:val="Hyperlink"/>
            <w:bCs/>
            <w:noProof/>
          </w:rPr>
          <w:t>&lt;optional&gt;</w:t>
        </w:r>
        <w:r>
          <w:rPr>
            <w:noProof/>
            <w:webHidden/>
          </w:rPr>
          <w:tab/>
        </w:r>
        <w:r>
          <w:rPr>
            <w:noProof/>
            <w:webHidden/>
          </w:rPr>
          <w:fldChar w:fldCharType="begin"/>
        </w:r>
        <w:r>
          <w:rPr>
            <w:noProof/>
            <w:webHidden/>
          </w:rPr>
          <w:instrText xml:space="preserve"> PAGEREF _Toc199415922 \h </w:instrText>
        </w:r>
        <w:r>
          <w:rPr>
            <w:noProof/>
            <w:webHidden/>
          </w:rPr>
        </w:r>
      </w:ins>
      <w:r>
        <w:rPr>
          <w:noProof/>
          <w:webHidden/>
        </w:rPr>
        <w:fldChar w:fldCharType="separate"/>
      </w:r>
      <w:ins w:id="308" w:author="ESCRIU Jordi (JRC-ISPRA) [2]" w:date="2025-05-29T12:55:00Z">
        <w:r>
          <w:rPr>
            <w:noProof/>
            <w:webHidden/>
          </w:rPr>
          <w:t>53</w:t>
        </w:r>
        <w:r>
          <w:rPr>
            <w:noProof/>
            <w:webHidden/>
          </w:rPr>
          <w:fldChar w:fldCharType="end"/>
        </w:r>
        <w:r w:rsidRPr="00843B73">
          <w:rPr>
            <w:rStyle w:val="Hyperlink"/>
            <w:noProof/>
          </w:rPr>
          <w:fldChar w:fldCharType="end"/>
        </w:r>
      </w:ins>
    </w:p>
    <w:p w14:paraId="77BEA2F9" w14:textId="3D087EC2" w:rsidR="008718D2" w:rsidRDefault="008718D2">
      <w:pPr>
        <w:pStyle w:val="TOC2"/>
        <w:rPr>
          <w:ins w:id="309" w:author="ESCRIU Jordi (JRC-ISPRA) [2]" w:date="2025-05-29T12:55:00Z"/>
          <w:rFonts w:eastAsiaTheme="minorEastAsia" w:cstheme="minorBidi"/>
          <w:noProof/>
          <w:kern w:val="2"/>
          <w:sz w:val="24"/>
          <w:szCs w:val="24"/>
          <w:lang w:eastAsia="en-GB"/>
          <w14:ligatures w14:val="standardContextual"/>
        </w:rPr>
      </w:pPr>
      <w:ins w:id="310" w:author="ESCRIU Jordi (JRC-ISPRA) [2]" w:date="2025-05-29T12:55:00Z">
        <w:r w:rsidRPr="00843B73">
          <w:rPr>
            <w:rStyle w:val="Hyperlink"/>
            <w:noProof/>
          </w:rPr>
          <w:fldChar w:fldCharType="begin"/>
        </w:r>
        <w:r w:rsidRPr="00843B73">
          <w:rPr>
            <w:rStyle w:val="Hyperlink"/>
            <w:noProof/>
          </w:rPr>
          <w:instrText xml:space="preserve"> </w:instrText>
        </w:r>
        <w:r>
          <w:rPr>
            <w:noProof/>
          </w:rPr>
          <w:instrText>HYPERLINK \l "_Toc199415923"</w:instrText>
        </w:r>
        <w:r w:rsidRPr="00843B73">
          <w:rPr>
            <w:rStyle w:val="Hyperlink"/>
            <w:noProof/>
          </w:rPr>
          <w:instrText xml:space="preserve"> </w:instrText>
        </w:r>
        <w:r w:rsidRPr="00843B73">
          <w:rPr>
            <w:rStyle w:val="Hyperlink"/>
            <w:noProof/>
          </w:rPr>
        </w:r>
        <w:r w:rsidRPr="00843B73">
          <w:rPr>
            <w:rStyle w:val="Hyperlink"/>
            <w:noProof/>
          </w:rPr>
          <w:fldChar w:fldCharType="separate"/>
        </w:r>
        <w:r w:rsidRPr="00843B73">
          <w:rPr>
            <w:rStyle w:val="Hyperlink"/>
            <w:noProof/>
          </w:rPr>
          <w:t>Annex 1. Title of annex &lt;numbering of annexes is mandatory, if there is more than one&gt;</w:t>
        </w:r>
        <w:r>
          <w:rPr>
            <w:noProof/>
            <w:webHidden/>
          </w:rPr>
          <w:tab/>
        </w:r>
        <w:r>
          <w:rPr>
            <w:noProof/>
            <w:webHidden/>
          </w:rPr>
          <w:fldChar w:fldCharType="begin"/>
        </w:r>
        <w:r>
          <w:rPr>
            <w:noProof/>
            <w:webHidden/>
          </w:rPr>
          <w:instrText xml:space="preserve"> PAGEREF _Toc199415923 \h </w:instrText>
        </w:r>
        <w:r>
          <w:rPr>
            <w:noProof/>
            <w:webHidden/>
          </w:rPr>
        </w:r>
      </w:ins>
      <w:r>
        <w:rPr>
          <w:noProof/>
          <w:webHidden/>
        </w:rPr>
        <w:fldChar w:fldCharType="separate"/>
      </w:r>
      <w:ins w:id="311" w:author="ESCRIU Jordi (JRC-ISPRA) [2]" w:date="2025-05-29T12:55:00Z">
        <w:r>
          <w:rPr>
            <w:noProof/>
            <w:webHidden/>
          </w:rPr>
          <w:t>53</w:t>
        </w:r>
        <w:r>
          <w:rPr>
            <w:noProof/>
            <w:webHidden/>
          </w:rPr>
          <w:fldChar w:fldCharType="end"/>
        </w:r>
        <w:r w:rsidRPr="00843B73">
          <w:rPr>
            <w:rStyle w:val="Hyperlink"/>
            <w:noProof/>
          </w:rPr>
          <w:fldChar w:fldCharType="end"/>
        </w:r>
      </w:ins>
    </w:p>
    <w:p w14:paraId="774FB308" w14:textId="677F33B9" w:rsidR="00881560" w:rsidRPr="00896E03" w:rsidRDefault="009E1F65" w:rsidP="00881560">
      <w:pPr>
        <w:pStyle w:val="JRCText"/>
        <w:sectPr w:rsidR="00881560" w:rsidRPr="00896E03" w:rsidSect="00881560">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709" w:gutter="0"/>
          <w:pgNumType w:start="1"/>
          <w:cols w:space="708"/>
          <w:docGrid w:linePitch="360"/>
        </w:sectPr>
      </w:pPr>
      <w:r>
        <w:rPr>
          <w:rFonts w:eastAsia="Calibri" w:cs="Times New Roman"/>
        </w:rPr>
        <w:fldChar w:fldCharType="end"/>
      </w:r>
    </w:p>
    <w:p w14:paraId="47942C2C" w14:textId="5EF66E51" w:rsidR="004610EB" w:rsidRPr="00896E03" w:rsidRDefault="004610EB" w:rsidP="00877589">
      <w:pPr>
        <w:pStyle w:val="JRCLevel-1Fronttitle"/>
        <w:rPr>
          <w:b w:val="0"/>
          <w:bCs/>
          <w:color w:val="FF0000"/>
        </w:rPr>
      </w:pPr>
      <w:bookmarkStart w:id="312" w:name="_Toc199415755"/>
      <w:r w:rsidRPr="00896E03">
        <w:lastRenderedPageBreak/>
        <w:t>Abstract</w:t>
      </w:r>
      <w:bookmarkEnd w:id="312"/>
      <w:r w:rsidRPr="00896E03">
        <w:rPr>
          <w:b w:val="0"/>
          <w:bCs/>
          <w:color w:val="FF0000"/>
        </w:rPr>
        <w:t xml:space="preserve"> </w:t>
      </w:r>
    </w:p>
    <w:p w14:paraId="1A6F6DFA" w14:textId="77777777" w:rsidR="00933AB8" w:rsidRPr="00896E03" w:rsidRDefault="004610EB" w:rsidP="004610EB">
      <w:pPr>
        <w:pStyle w:val="JRCText"/>
        <w:rPr>
          <w:color w:val="FF0000"/>
        </w:rPr>
      </w:pPr>
      <w:r w:rsidRPr="00896E03">
        <w:rPr>
          <w:color w:val="FF0000"/>
        </w:rPr>
        <w:t>Max. 1550 characters with spaces.</w:t>
      </w:r>
    </w:p>
    <w:p w14:paraId="3FDAC911" w14:textId="77777777" w:rsidR="00933AB8" w:rsidRPr="00896E03" w:rsidRDefault="004610EB" w:rsidP="004610EB">
      <w:pPr>
        <w:pStyle w:val="JRCText"/>
        <w:rPr>
          <w:color w:val="FF0000"/>
        </w:rPr>
      </w:pPr>
      <w:r w:rsidRPr="00896E03">
        <w:rPr>
          <w:color w:val="FF0000"/>
        </w:rPr>
        <w:t>Give, in up to five sentences, the most important conclusions, key facts and figures.</w:t>
      </w:r>
    </w:p>
    <w:p w14:paraId="47606253" w14:textId="77777777" w:rsidR="00933AB8" w:rsidRPr="00896E03" w:rsidRDefault="004610EB" w:rsidP="004610EB">
      <w:pPr>
        <w:pStyle w:val="JRCText"/>
        <w:rPr>
          <w:color w:val="FF0000"/>
        </w:rPr>
      </w:pPr>
      <w:r w:rsidRPr="00896E03">
        <w:rPr>
          <w:color w:val="FF0000"/>
        </w:rPr>
        <w:t>Include also a sentence or two on the policy relevance of the work.</w:t>
      </w:r>
    </w:p>
    <w:p w14:paraId="57A8D920" w14:textId="77777777" w:rsidR="004610EB" w:rsidRPr="00896E03" w:rsidRDefault="004610EB" w:rsidP="004610EB">
      <w:pPr>
        <w:pStyle w:val="JRCText"/>
      </w:pPr>
      <w:r w:rsidRPr="00896E03">
        <w:rPr>
          <w:color w:val="FF0000"/>
        </w:rPr>
        <w:t>It is to be used for eye-catching, newspaper type headlines to attract the reader.</w:t>
      </w:r>
    </w:p>
    <w:p w14:paraId="039E8BB4" w14:textId="77777777" w:rsidR="004610EB" w:rsidRPr="000B4FA9" w:rsidRDefault="004610EB" w:rsidP="004610EB">
      <w:pPr>
        <w:pStyle w:val="JRCText"/>
        <w:rPr>
          <w:color w:val="FF0000"/>
        </w:rPr>
      </w:pPr>
      <w:r w:rsidRPr="000B4FA9">
        <w:rPr>
          <w:color w:val="FF0000"/>
        </w:rPr>
        <w:t>Lorem ipsum dolor sit amet, coadipiscing elit. Sed quis metus dolor. Nam congue cursus ligula sed faucibus. Fusce ligula est, mattis ut ullamcorper id, vulputate nec urna. Curabitur sit amet nisi eget urna ornare ult rices.</w:t>
      </w:r>
    </w:p>
    <w:p w14:paraId="74621B28" w14:textId="77777777" w:rsidR="00933AB8" w:rsidRPr="00896E03" w:rsidRDefault="00933AB8" w:rsidP="004610EB">
      <w:pPr>
        <w:pStyle w:val="JRCText"/>
      </w:pPr>
      <w:r w:rsidRPr="00896E03">
        <w:rPr>
          <w:noProof/>
          <w:lang w:eastAsia="en-GB"/>
        </w:rPr>
        <mc:AlternateContent>
          <mc:Choice Requires="wps">
            <w:drawing>
              <wp:inline distT="0" distB="0" distL="0" distR="0" wp14:anchorId="5BDFA71C" wp14:editId="2E1AD3A3">
                <wp:extent cx="5760000" cy="424815"/>
                <wp:effectExtent l="0" t="0" r="12700" b="20955"/>
                <wp:docPr id="30" name="INSTRUCTIO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24815"/>
                        </a:xfrm>
                        <a:prstGeom prst="rect">
                          <a:avLst/>
                        </a:prstGeom>
                        <a:solidFill>
                          <a:srgbClr val="FF3300">
                            <a:alpha val="5098"/>
                          </a:srgbClr>
                        </a:solidFill>
                        <a:ln>
                          <a:solidFill>
                            <a:srgbClr val="FF0000"/>
                          </a:solidFill>
                        </a:ln>
                      </wps:spPr>
                      <wps:txbx>
                        <w:txbxContent>
                          <w:p w14:paraId="44A9BFE2" w14:textId="77777777" w:rsidR="001D5660" w:rsidRPr="00896E03" w:rsidRDefault="001D5660" w:rsidP="00933AB8">
                            <w:pPr>
                              <w:pStyle w:val="JRCText"/>
                            </w:pPr>
                            <w:r w:rsidRPr="00896E03">
                              <w:t xml:space="preserve">Please consult the </w:t>
                            </w:r>
                            <w:hyperlink r:id="rId23"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wps:txbx>
                      <wps:bodyPr rot="0" vert="horz" wrap="square" lIns="72000" tIns="0" rIns="72000" bIns="0" anchor="t" anchorCtr="0" upright="1">
                        <a:spAutoFit/>
                      </wps:bodyPr>
                    </wps:wsp>
                  </a:graphicData>
                </a:graphic>
              </wp:inline>
            </w:drawing>
          </mc:Choice>
          <mc:Fallback>
            <w:pict>
              <v:shape w14:anchorId="5BDFA71C" id="INSTRUCTION 1" o:spid="_x0000_s1028" type="#_x0000_t202" alt="&quot;&quot;" style="width:453.5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" fillcolor="#f30" strokecolor="red">
                <v:fill opacity="3341f"/>
                <v:textbox style="mso-fit-shape-to-text:t" inset="2mm,0,2mm,0">
                  <w:txbxContent>
                    <w:p w14:paraId="44A9BFE2" w14:textId="77777777" w:rsidR="001D5660" w:rsidRPr="00896E03" w:rsidRDefault="001D5660" w:rsidP="00933AB8">
                      <w:pPr>
                        <w:pStyle w:val="JRCText"/>
                      </w:pPr>
                      <w:r w:rsidRPr="00896E03">
                        <w:t xml:space="preserve">Please consult the </w:t>
                      </w:r>
                      <w:hyperlink r:id="rId24"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v:textbox>
                <w10:anchorlock/>
              </v:shape>
            </w:pict>
          </mc:Fallback>
        </mc:AlternateContent>
      </w:r>
    </w:p>
    <w:p w14:paraId="72B8B228" w14:textId="77777777" w:rsidR="00F04037" w:rsidRPr="00896E03" w:rsidRDefault="00F04037" w:rsidP="004610EB">
      <w:pPr>
        <w:pStyle w:val="JRCText"/>
      </w:pPr>
    </w:p>
    <w:p w14:paraId="3297A6A3" w14:textId="0F0DA960" w:rsidR="004610EB" w:rsidRPr="00BE4D52" w:rsidRDefault="004610EB" w:rsidP="00877589">
      <w:pPr>
        <w:pStyle w:val="JRCLevel-1Fronttitle"/>
      </w:pPr>
      <w:bookmarkStart w:id="313" w:name="_Toc199415756"/>
      <w:r w:rsidRPr="00BE4D52">
        <w:lastRenderedPageBreak/>
        <w:t>Acknowledgements</w:t>
      </w:r>
      <w:bookmarkEnd w:id="313"/>
      <w:r w:rsidRPr="00BE4D52">
        <w:t xml:space="preserve"> </w:t>
      </w:r>
    </w:p>
    <w:p w14:paraId="7EE089A9"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070E1F6B" w14:textId="77777777" w:rsidR="004610EB" w:rsidRPr="00896E03" w:rsidRDefault="004610EB" w:rsidP="00B82C2D">
      <w:pPr>
        <w:pStyle w:val="JRCLevel-2Frontsmalltitle"/>
      </w:pPr>
      <w:r w:rsidRPr="00896E03">
        <w:t>Authors</w:t>
      </w:r>
    </w:p>
    <w:p w14:paraId="43D80BA3" w14:textId="77777777" w:rsidR="004610EB" w:rsidRPr="001A0F93" w:rsidRDefault="004610EB" w:rsidP="004610EB">
      <w:pPr>
        <w:pStyle w:val="JRCText"/>
        <w:rPr>
          <w:color w:val="FF0000"/>
        </w:rPr>
      </w:pPr>
      <w:r w:rsidRPr="001A0F93">
        <w:rPr>
          <w:color w:val="FF0000"/>
        </w:rPr>
        <w:t>List of authors…</w:t>
      </w:r>
    </w:p>
    <w:p w14:paraId="524335CB" w14:textId="25C4E306" w:rsidR="004610EB" w:rsidRPr="00896E03" w:rsidRDefault="004610EB" w:rsidP="00344B2A">
      <w:pPr>
        <w:pStyle w:val="JRCLevel-1Fronttitle"/>
      </w:pPr>
      <w:bookmarkStart w:id="314" w:name="_Toc199415757"/>
      <w:commentRangeStart w:id="315"/>
      <w:r w:rsidRPr="00896E03">
        <w:lastRenderedPageBreak/>
        <w:t>Executive summary</w:t>
      </w:r>
      <w:commentRangeEnd w:id="315"/>
      <w:r w:rsidR="00D06B8C">
        <w:rPr>
          <w:rStyle w:val="CommentReference"/>
          <w:rFonts w:asciiTheme="minorHAnsi" w:eastAsiaTheme="minorHAnsi" w:hAnsiTheme="minorHAnsi" w:cstheme="minorBidi"/>
          <w:b w:val="0"/>
          <w:lang w:eastAsia="en-US"/>
        </w:rPr>
        <w:commentReference w:id="315"/>
      </w:r>
      <w:bookmarkEnd w:id="314"/>
      <w:r w:rsidRPr="00896E03">
        <w:t xml:space="preserve"> </w:t>
      </w:r>
    </w:p>
    <w:p w14:paraId="777394D2"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w:t>
      </w:r>
      <w:r w:rsidRPr="00E73569">
        <w:rPr>
          <w:color w:val="FF0000"/>
        </w:rPr>
        <w:t xml:space="preserve">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28212198" w14:textId="77777777" w:rsidR="004610EB" w:rsidRPr="00FB5CB1" w:rsidRDefault="004610EB" w:rsidP="00344B2A">
      <w:pPr>
        <w:pStyle w:val="JRCLevel-2Frontsmalltitle"/>
      </w:pPr>
      <w:r w:rsidRPr="00FB5CB1">
        <w:t>Policy context</w:t>
      </w:r>
    </w:p>
    <w:p w14:paraId="1A128DE0" w14:textId="77777777" w:rsidR="006D3E0E" w:rsidRPr="001A0F93" w:rsidRDefault="006D3E0E" w:rsidP="0046497A">
      <w:pPr>
        <w:pStyle w:val="JRCTextbulletedlist1"/>
        <w:numPr>
          <w:ilvl w:val="0"/>
          <w:numId w:val="0"/>
        </w:numPr>
        <w:rPr>
          <w:rFonts w:eastAsiaTheme="minorHAnsi" w:cstheme="minorBidi"/>
          <w:color w:val="FF0000"/>
          <w:lang w:eastAsia="en-US"/>
        </w:rPr>
      </w:pPr>
      <w:r w:rsidRPr="001A0F93">
        <w:rPr>
          <w:rFonts w:eastAsiaTheme="minorHAnsi" w:cstheme="minorBidi"/>
          <w:color w:val="FF0000"/>
          <w:lang w:eastAsia="en-US"/>
        </w:rPr>
        <w:t>Typically around 130 words – up to maximum of 800 characters with spaces, reduced pro rata</w:t>
      </w:r>
      <w:r w:rsidR="0046497A" w:rsidRPr="001A0F93">
        <w:rPr>
          <w:rFonts w:eastAsiaTheme="minorHAnsi" w:cstheme="minorBidi"/>
          <w:color w:val="FF0000"/>
          <w:lang w:eastAsia="en-US"/>
        </w:rPr>
        <w:t xml:space="preserve"> when </w:t>
      </w:r>
      <w:r w:rsidRPr="001A0F93">
        <w:rPr>
          <w:rFonts w:eastAsiaTheme="minorHAnsi" w:cstheme="minorBidi"/>
          <w:color w:val="FF0000"/>
          <w:lang w:eastAsia="en-US"/>
        </w:rPr>
        <w:t>graphics used</w:t>
      </w:r>
    </w:p>
    <w:p w14:paraId="54D9930E" w14:textId="77777777" w:rsidR="006D3E0E" w:rsidRPr="006D3E0E" w:rsidRDefault="006D3E0E" w:rsidP="00D277C3">
      <w:pPr>
        <w:pStyle w:val="JRCTextbulletedlist1"/>
        <w:rPr>
          <w:color w:val="FF0000"/>
        </w:rPr>
      </w:pPr>
      <w:r w:rsidRPr="006D3E0E">
        <w:rPr>
          <w:color w:val="FF0000"/>
        </w:rPr>
        <w:t>What broader and then specific EU (ongoing) policy/political/legislative issue does the report address? For example, does it support a specific Directive, Regulation, or does it support EU industrial policy and then specifically advanced manufacturing? This is essential to ensure that a policy colleague(s) can straightaway determine its relevance to them.</w:t>
      </w:r>
    </w:p>
    <w:p w14:paraId="39EB6145" w14:textId="77777777" w:rsidR="006D3E0E" w:rsidRPr="006D3E0E" w:rsidRDefault="006D3E0E" w:rsidP="00D277C3">
      <w:pPr>
        <w:pStyle w:val="JRCTextbulletedlist1"/>
        <w:rPr>
          <w:color w:val="FF0000"/>
        </w:rPr>
      </w:pPr>
      <w:r w:rsidRPr="006D3E0E">
        <w:rPr>
          <w:color w:val="FF0000"/>
        </w:rPr>
        <w:t>For who was the report done and, if applicable, with whom (e.g. external collaborators)?</w:t>
      </w:r>
    </w:p>
    <w:p w14:paraId="15FF5E19" w14:textId="77777777" w:rsidR="006D3E0E" w:rsidRPr="006D3E0E" w:rsidRDefault="006D3E0E" w:rsidP="00D277C3">
      <w:pPr>
        <w:pStyle w:val="JRCTextbulletedlist1"/>
        <w:rPr>
          <w:color w:val="FF0000"/>
        </w:rPr>
      </w:pPr>
      <w:r w:rsidRPr="006D3E0E">
        <w:rPr>
          <w:color w:val="FF0000"/>
        </w:rPr>
        <w:t>Is it relevant to a possible new policy or a current policy measure that has been proposed or to the implementation of a current policy?</w:t>
      </w:r>
    </w:p>
    <w:p w14:paraId="00C9AA3F" w14:textId="77777777" w:rsidR="006D3E0E" w:rsidRPr="006D3E0E" w:rsidRDefault="006D3E0E" w:rsidP="00D277C3">
      <w:pPr>
        <w:pStyle w:val="JRCTextbulletedlist1"/>
        <w:rPr>
          <w:color w:val="FF0000"/>
        </w:rPr>
      </w:pPr>
      <w:r w:rsidRPr="006D3E0E">
        <w:rPr>
          <w:color w:val="FF0000"/>
        </w:rPr>
        <w:t>What is the issue(s) at stake? Are the stakes high?</w:t>
      </w:r>
    </w:p>
    <w:p w14:paraId="5394D919" w14:textId="77777777" w:rsidR="006D3E0E" w:rsidRPr="006D3E0E" w:rsidRDefault="006D3E0E" w:rsidP="00D277C3">
      <w:pPr>
        <w:pStyle w:val="JRCTextbulletedlist1"/>
        <w:rPr>
          <w:color w:val="FF0000"/>
        </w:rPr>
      </w:pPr>
      <w:r w:rsidRPr="006D3E0E">
        <w:rPr>
          <w:color w:val="FF0000"/>
        </w:rPr>
        <w:t>What does the report add (added value) to previous policy support work?</w:t>
      </w:r>
    </w:p>
    <w:p w14:paraId="1059865A" w14:textId="77777777" w:rsidR="006D3E0E" w:rsidRPr="006D3E0E" w:rsidRDefault="006D3E0E" w:rsidP="00D277C3">
      <w:pPr>
        <w:pStyle w:val="JRCTextbulletedlist1"/>
        <w:rPr>
          <w:color w:val="FF0000"/>
        </w:rPr>
      </w:pPr>
      <w:r w:rsidRPr="006D3E0E">
        <w:rPr>
          <w:color w:val="FF0000"/>
        </w:rPr>
        <w:t xml:space="preserve">Why is the report relevant now, e.g. is it to inform an upcoming or ongoing political (or media) debate or issue? </w:t>
      </w:r>
    </w:p>
    <w:p w14:paraId="5583E9B6" w14:textId="77777777" w:rsidR="004610EB" w:rsidRPr="006D3E0E" w:rsidRDefault="006D3E0E" w:rsidP="00D277C3">
      <w:pPr>
        <w:pStyle w:val="JRCTextbulletedlist1"/>
        <w:rPr>
          <w:color w:val="FF0000"/>
        </w:rPr>
      </w:pPr>
      <w:r w:rsidRPr="006D3E0E">
        <w:rPr>
          <w:color w:val="FF0000"/>
        </w:rPr>
        <w:t xml:space="preserve">Is it relevant to policies other than the one it was carried out to support, i.e. are there conclusions of more general application to several policies? If so, indicate which ones. </w:t>
      </w:r>
    </w:p>
    <w:p w14:paraId="40A9BBBE" w14:textId="77777777" w:rsidR="004610EB" w:rsidRPr="006D3E0E" w:rsidRDefault="004610EB" w:rsidP="00D277C3">
      <w:pPr>
        <w:pStyle w:val="JRCLevel-2Frontsmalltitle"/>
      </w:pPr>
      <w:r w:rsidRPr="006D3E0E">
        <w:t>Key conclusions</w:t>
      </w:r>
    </w:p>
    <w:p w14:paraId="4A942C95" w14:textId="77777777" w:rsidR="006D3E0E" w:rsidRPr="001A0F93" w:rsidRDefault="006D3E0E" w:rsidP="00D277C3">
      <w:pPr>
        <w:pStyle w:val="JRCText"/>
        <w:rPr>
          <w:color w:val="FF0000"/>
        </w:rPr>
      </w:pPr>
      <w:r w:rsidRPr="001A0F93">
        <w:rPr>
          <w:color w:val="FF0000"/>
        </w:rPr>
        <w:t>Typically 350 words – maximum 2200 characters with spaces, excluding any graphics</w:t>
      </w:r>
    </w:p>
    <w:p w14:paraId="317F31B0" w14:textId="77777777" w:rsidR="006D3E0E" w:rsidRPr="006D3E0E" w:rsidRDefault="006D3E0E" w:rsidP="00D277C3">
      <w:pPr>
        <w:pStyle w:val="JRCTextbulletedlist1"/>
        <w:rPr>
          <w:color w:val="FF0000"/>
        </w:rPr>
      </w:pPr>
      <w:r w:rsidRPr="006D3E0E">
        <w:rPr>
          <w:color w:val="FF0000"/>
        </w:rPr>
        <w:t>What are the main policy-relevant consequences of, or recommendations arising from, your findings for the policy/measure in question?</w:t>
      </w:r>
    </w:p>
    <w:p w14:paraId="77A1F371" w14:textId="77777777" w:rsidR="006D3E0E" w:rsidRPr="006D3E0E" w:rsidRDefault="006D3E0E" w:rsidP="00D277C3">
      <w:pPr>
        <w:pStyle w:val="JRCTextbulletedlist1"/>
        <w:rPr>
          <w:color w:val="FF0000"/>
        </w:rPr>
      </w:pPr>
      <w:r w:rsidRPr="006D3E0E">
        <w:rPr>
          <w:color w:val="FF0000"/>
        </w:rPr>
        <w:t>What policy options could be proposed arising from your analysis?</w:t>
      </w:r>
    </w:p>
    <w:p w14:paraId="1B053355" w14:textId="77777777" w:rsidR="006D3E0E" w:rsidRPr="006D3E0E" w:rsidRDefault="006D3E0E" w:rsidP="00D277C3">
      <w:pPr>
        <w:pStyle w:val="JRCTextbulletedlist1"/>
        <w:rPr>
          <w:color w:val="FF0000"/>
        </w:rPr>
      </w:pPr>
      <w:r w:rsidRPr="006D3E0E">
        <w:rPr>
          <w:color w:val="FF0000"/>
        </w:rPr>
        <w:t>Have the main assumptions behind the existing policy or measures been confirmed or overturned?</w:t>
      </w:r>
    </w:p>
    <w:p w14:paraId="318F1254" w14:textId="77777777" w:rsidR="006D3E0E" w:rsidRPr="006D3E0E" w:rsidRDefault="006D3E0E" w:rsidP="00D277C3">
      <w:pPr>
        <w:pStyle w:val="JRCTextbulletedlist1"/>
        <w:rPr>
          <w:color w:val="FF0000"/>
        </w:rPr>
      </w:pPr>
      <w:r w:rsidRPr="006D3E0E">
        <w:rPr>
          <w:color w:val="FF0000"/>
        </w:rPr>
        <w:lastRenderedPageBreak/>
        <w:t xml:space="preserve">Has a new problem been identified? Should new policy measures be considered? </w:t>
      </w:r>
    </w:p>
    <w:p w14:paraId="58BF012C" w14:textId="77777777" w:rsidR="006D3E0E" w:rsidRPr="006D3E0E" w:rsidRDefault="006D3E0E" w:rsidP="00D277C3">
      <w:pPr>
        <w:pStyle w:val="JRCTextbulletedlist1"/>
        <w:rPr>
          <w:color w:val="FF0000"/>
        </w:rPr>
      </w:pPr>
      <w:r w:rsidRPr="006D3E0E">
        <w:rPr>
          <w:color w:val="FF0000"/>
        </w:rPr>
        <w:t>Does the problem statement need to be adjusted?</w:t>
      </w:r>
    </w:p>
    <w:p w14:paraId="329CDAF7" w14:textId="77777777" w:rsidR="006D3E0E" w:rsidRPr="006D3E0E" w:rsidRDefault="006D3E0E" w:rsidP="00D277C3">
      <w:pPr>
        <w:pStyle w:val="JRCTextbulletedlist1"/>
        <w:rPr>
          <w:color w:val="FF0000"/>
        </w:rPr>
      </w:pPr>
      <w:r w:rsidRPr="006D3E0E">
        <w:rPr>
          <w:color w:val="FF0000"/>
        </w:rPr>
        <w:t>Have some additional impacts or alternative options been identified?</w:t>
      </w:r>
    </w:p>
    <w:p w14:paraId="4688F160" w14:textId="77777777" w:rsidR="006D3E0E" w:rsidRPr="006D3E0E" w:rsidRDefault="006D3E0E" w:rsidP="00D277C3">
      <w:pPr>
        <w:pStyle w:val="JRCTextbulletedlist1"/>
        <w:rPr>
          <w:color w:val="FF0000"/>
        </w:rPr>
      </w:pPr>
      <w:r w:rsidRPr="006D3E0E">
        <w:rPr>
          <w:color w:val="FF0000"/>
        </w:rPr>
        <w:t>Do the costs and benefits of the existing options need to be re-assessed?</w:t>
      </w:r>
    </w:p>
    <w:p w14:paraId="0EA0B9D5" w14:textId="77777777" w:rsidR="006D3E0E" w:rsidRPr="006D3E0E" w:rsidRDefault="006D3E0E" w:rsidP="00D277C3">
      <w:pPr>
        <w:pStyle w:val="JRCTextbulletedlist1"/>
        <w:rPr>
          <w:color w:val="FF0000"/>
        </w:rPr>
      </w:pPr>
      <w:r w:rsidRPr="006D3E0E">
        <w:rPr>
          <w:color w:val="FF0000"/>
        </w:rPr>
        <w:t xml:space="preserve">Are there potentially new innovations that could arise? What potential risks could there be to such innovations (not) being undertaken?  </w:t>
      </w:r>
    </w:p>
    <w:p w14:paraId="4705DE92" w14:textId="77777777" w:rsidR="006D3E0E" w:rsidRPr="006D3E0E" w:rsidRDefault="006D3E0E" w:rsidP="00D277C3">
      <w:pPr>
        <w:pStyle w:val="JRCTextbulletedlist1"/>
        <w:rPr>
          <w:color w:val="FF0000"/>
        </w:rPr>
      </w:pPr>
      <w:r w:rsidRPr="006D3E0E">
        <w:rPr>
          <w:color w:val="FF0000"/>
        </w:rPr>
        <w:t>What significant knowledge gaps and uncertainties still remain that are relevant for policy in this field?</w:t>
      </w:r>
    </w:p>
    <w:p w14:paraId="473857BD" w14:textId="77777777" w:rsidR="006D3E0E" w:rsidRPr="006D3E0E" w:rsidRDefault="006D3E0E" w:rsidP="00D277C3">
      <w:pPr>
        <w:pStyle w:val="JRCTextbulletedlist1"/>
        <w:rPr>
          <w:color w:val="FF0000"/>
        </w:rPr>
      </w:pPr>
      <w:r w:rsidRPr="006D3E0E">
        <w:rPr>
          <w:color w:val="FF0000"/>
        </w:rPr>
        <w:t>Has the report served to change the level of uncertainties?</w:t>
      </w:r>
    </w:p>
    <w:p w14:paraId="578AB930" w14:textId="77777777" w:rsidR="004610EB" w:rsidRPr="006D3E0E" w:rsidRDefault="004610EB" w:rsidP="00D277C3">
      <w:pPr>
        <w:pStyle w:val="JRCLevel-2Frontsmalltitle"/>
      </w:pPr>
      <w:r w:rsidRPr="006D3E0E">
        <w:t>Main findings</w:t>
      </w:r>
    </w:p>
    <w:p w14:paraId="7FEF43DF" w14:textId="77777777" w:rsidR="006D3E0E" w:rsidRPr="001A0F93" w:rsidRDefault="006D3E0E" w:rsidP="00D277C3">
      <w:pPr>
        <w:pStyle w:val="JRCText"/>
        <w:rPr>
          <w:color w:val="FF0000"/>
        </w:rPr>
      </w:pPr>
      <w:r w:rsidRPr="001A0F93">
        <w:rPr>
          <w:color w:val="FF0000"/>
        </w:rPr>
        <w:t>Typically 300 words – maximum 1850 characters with spaces, excluding any graphics</w:t>
      </w:r>
    </w:p>
    <w:p w14:paraId="190BAF43" w14:textId="77777777" w:rsidR="006D3E0E" w:rsidRPr="006D3E0E" w:rsidRDefault="006D3E0E" w:rsidP="00D277C3">
      <w:pPr>
        <w:pStyle w:val="JRCTextbulletedlist1"/>
        <w:rPr>
          <w:color w:val="FF0000"/>
        </w:rPr>
      </w:pPr>
      <w:r w:rsidRPr="006D3E0E">
        <w:rPr>
          <w:color w:val="FF0000"/>
        </w:rPr>
        <w:t>Summarise the main findings, results from the work, including relevant data. Use (question) sub-headings for specific (sub-)topics.</w:t>
      </w:r>
    </w:p>
    <w:p w14:paraId="704F4A85" w14:textId="77777777" w:rsidR="006D3E0E" w:rsidRPr="006D3E0E" w:rsidRDefault="006D3E0E" w:rsidP="00D277C3">
      <w:pPr>
        <w:pStyle w:val="JRCTextbulletedlist1"/>
        <w:rPr>
          <w:color w:val="FF0000"/>
        </w:rPr>
      </w:pPr>
      <w:r w:rsidRPr="006D3E0E">
        <w:rPr>
          <w:color w:val="FF0000"/>
        </w:rPr>
        <w:t>Use images, infographics, tables and graphs as much as possible.</w:t>
      </w:r>
    </w:p>
    <w:p w14:paraId="2CEABE76" w14:textId="77777777" w:rsidR="004610EB" w:rsidRPr="00896E03" w:rsidRDefault="004610EB" w:rsidP="00D277C3">
      <w:pPr>
        <w:pStyle w:val="JRCLevel-2Frontsmalltitle"/>
      </w:pPr>
      <w:r w:rsidRPr="00896E03">
        <w:t>Related and future JRC work</w:t>
      </w:r>
    </w:p>
    <w:p w14:paraId="44998F4E" w14:textId="77777777" w:rsidR="006D3E0E" w:rsidRPr="001A0F93" w:rsidRDefault="006D3E0E" w:rsidP="00D277C3">
      <w:pPr>
        <w:pStyle w:val="JRCText"/>
        <w:rPr>
          <w:color w:val="FF0000"/>
        </w:rPr>
      </w:pPr>
      <w:r w:rsidRPr="001A0F93">
        <w:rPr>
          <w:color w:val="FF0000"/>
        </w:rPr>
        <w:t>Typically 50 words – maximum 300 characters with spaces, excluding any graphics</w:t>
      </w:r>
    </w:p>
    <w:p w14:paraId="521B8664" w14:textId="77777777" w:rsidR="006D3E0E" w:rsidRPr="006D3E0E" w:rsidRDefault="006D3E0E" w:rsidP="00D277C3">
      <w:pPr>
        <w:pStyle w:val="JRCTextbulletedlist1"/>
        <w:rPr>
          <w:color w:val="FF0000"/>
        </w:rPr>
      </w:pPr>
      <w:r w:rsidRPr="006D3E0E">
        <w:rPr>
          <w:color w:val="FF0000"/>
        </w:rPr>
        <w:t>What other work by the JRC is relevant to this topic?</w:t>
      </w:r>
    </w:p>
    <w:p w14:paraId="04FF891E" w14:textId="77777777" w:rsidR="004610EB" w:rsidRPr="006D3E0E" w:rsidRDefault="006D3E0E" w:rsidP="00D277C3">
      <w:pPr>
        <w:pStyle w:val="JRCTextbulletedlist1"/>
        <w:rPr>
          <w:color w:val="FF0000"/>
        </w:rPr>
      </w:pPr>
      <w:r w:rsidRPr="006D3E0E">
        <w:rPr>
          <w:color w:val="FF0000"/>
        </w:rPr>
        <w:t xml:space="preserve">What will be the follow-up or next steps from this report, including from a policy perspective (e.g. in regard to an upcoming new legislative proposal)? </w:t>
      </w:r>
    </w:p>
    <w:p w14:paraId="5A3BEEC2" w14:textId="77777777" w:rsidR="00B414B5" w:rsidRPr="00B414B5" w:rsidRDefault="00B414B5" w:rsidP="00D277C3">
      <w:pPr>
        <w:pStyle w:val="JRCTextbulletedlist1"/>
        <w:numPr>
          <w:ilvl w:val="0"/>
          <w:numId w:val="0"/>
        </w:numPr>
        <w:rPr>
          <w:rFonts w:ascii="EC Square Sans Pro" w:eastAsiaTheme="minorHAnsi" w:hAnsi="EC Square Sans Pro" w:cstheme="minorBidi"/>
          <w:color w:val="000000" w:themeColor="text1"/>
          <w:lang w:eastAsia="en-US"/>
        </w:rPr>
      </w:pPr>
    </w:p>
    <w:p w14:paraId="48435E6B" w14:textId="77777777" w:rsidR="00756F1E" w:rsidRDefault="00756F1E" w:rsidP="00CA48D2">
      <w:pPr>
        <w:rPr>
          <w:b/>
          <w:sz w:val="24"/>
        </w:rPr>
      </w:pPr>
      <w:r w:rsidRPr="00896E03">
        <w:rPr>
          <w:noProof/>
          <w:lang w:eastAsia="en-GB"/>
        </w:rPr>
        <w:lastRenderedPageBreak/>
        <mc:AlternateContent>
          <mc:Choice Requires="wps">
            <w:drawing>
              <wp:inline distT="0" distB="0" distL="0" distR="0" wp14:anchorId="5635CE5C" wp14:editId="693A7776">
                <wp:extent cx="5759450" cy="3965575"/>
                <wp:effectExtent l="0" t="0" r="12700" b="15875"/>
                <wp:docPr id="11" name="INSTRUCTIO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965575"/>
                        </a:xfrm>
                        <a:prstGeom prst="rect">
                          <a:avLst/>
                        </a:prstGeom>
                        <a:solidFill>
                          <a:srgbClr val="FF3300">
                            <a:alpha val="5098"/>
                          </a:srgbClr>
                        </a:solidFill>
                        <a:ln>
                          <a:solidFill>
                            <a:srgbClr val="FF0000"/>
                          </a:solidFill>
                        </a:ln>
                      </wps:spPr>
                      <wps:txbx>
                        <w:txbxContent>
                          <w:p w14:paraId="26CB5F28" w14:textId="77777777" w:rsidR="001D5660" w:rsidRPr="00CA48D2" w:rsidRDefault="001D5660" w:rsidP="00D277C3">
                            <w:pPr>
                              <w:rPr>
                                <w:b/>
                                <w:sz w:val="24"/>
                              </w:rPr>
                            </w:pPr>
                            <w:r w:rsidRPr="00CA48D2">
                              <w:rPr>
                                <w:b/>
                                <w:sz w:val="24"/>
                              </w:rPr>
                              <w:t>Recommendations for drafting an Executive Summary</w:t>
                            </w:r>
                          </w:p>
                          <w:p w14:paraId="630E3F58" w14:textId="77777777" w:rsidR="001D5660" w:rsidRPr="0046497A" w:rsidRDefault="001D5660"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1D5660" w:rsidRPr="0046497A" w:rsidRDefault="001D5660"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1D5660" w:rsidRPr="0046497A" w:rsidRDefault="001D5660"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1D5660" w:rsidRPr="0046497A" w:rsidRDefault="001D5660"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1D5660" w:rsidRPr="0046497A" w:rsidRDefault="001D5660"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1D5660" w:rsidRPr="0046497A" w:rsidRDefault="001D5660"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1D5660" w:rsidRPr="0046497A" w:rsidRDefault="001D5660"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1D5660" w:rsidRPr="0046497A" w:rsidRDefault="001D5660" w:rsidP="00D277C3">
                            <w:pPr>
                              <w:pStyle w:val="JRCTextbulletedlist1"/>
                              <w:rPr>
                                <w:color w:val="000000" w:themeColor="text1"/>
                              </w:rPr>
                            </w:pPr>
                            <w:r w:rsidRPr="0046497A">
                              <w:rPr>
                                <w:color w:val="000000" w:themeColor="text1"/>
                              </w:rPr>
                              <w:t>Use (question) sub-headings to break up the text.</w:t>
                            </w:r>
                          </w:p>
                          <w:p w14:paraId="07C5FAFD" w14:textId="77777777" w:rsidR="001D5660" w:rsidRPr="0046497A" w:rsidRDefault="001D5660"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1D5660" w:rsidRPr="0046497A" w:rsidRDefault="001D5660"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1D5660" w:rsidRPr="0046497A" w:rsidRDefault="001D5660"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1D5660" w:rsidRPr="0046497A" w:rsidRDefault="001D5660"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1D5660" w:rsidRPr="0046497A" w:rsidRDefault="001D5660"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1D5660" w:rsidRPr="00896E03" w:rsidRDefault="001D5660" w:rsidP="00D277C3">
                            <w:pPr>
                              <w:pStyle w:val="JRCTextbulletedlist1"/>
                              <w:numPr>
                                <w:ilvl w:val="0"/>
                                <w:numId w:val="0"/>
                              </w:numPr>
                              <w:ind w:left="360" w:hanging="360"/>
                              <w:rPr>
                                <w:sz w:val="18"/>
                                <w:szCs w:val="18"/>
                              </w:rPr>
                            </w:pPr>
                          </w:p>
                        </w:txbxContent>
                      </wps:txbx>
                      <wps:bodyPr rot="0" vert="horz" wrap="square" lIns="72000" tIns="0" rIns="72000" bIns="0" anchor="t" anchorCtr="0" upright="1">
                        <a:spAutoFit/>
                      </wps:bodyPr>
                    </wps:wsp>
                  </a:graphicData>
                </a:graphic>
              </wp:inline>
            </w:drawing>
          </mc:Choice>
          <mc:Fallback>
            <w:pict>
              <v:shape w14:anchorId="5635CE5C" id="_x0000_s1029" type="#_x0000_t202" alt="&quot;&quot;" style="width:453.5pt;height:3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" fillcolor="#f30" strokecolor="red">
                <v:fill opacity="3341f"/>
                <v:textbox style="mso-fit-shape-to-text:t" inset="2mm,0,2mm,0">
                  <w:txbxContent>
                    <w:p w14:paraId="26CB5F28" w14:textId="77777777" w:rsidR="001D5660" w:rsidRPr="00CA48D2" w:rsidRDefault="001D5660" w:rsidP="00D277C3">
                      <w:pPr>
                        <w:rPr>
                          <w:b/>
                          <w:sz w:val="24"/>
                        </w:rPr>
                      </w:pPr>
                      <w:r w:rsidRPr="00CA48D2">
                        <w:rPr>
                          <w:b/>
                          <w:sz w:val="24"/>
                        </w:rPr>
                        <w:t>Recommendations for drafting an Executive Summary</w:t>
                      </w:r>
                    </w:p>
                    <w:p w14:paraId="630E3F58" w14:textId="77777777" w:rsidR="001D5660" w:rsidRPr="0046497A" w:rsidRDefault="001D5660"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1D5660" w:rsidRPr="0046497A" w:rsidRDefault="001D5660"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1D5660" w:rsidRPr="0046497A" w:rsidRDefault="001D5660"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1D5660" w:rsidRPr="0046497A" w:rsidRDefault="001D5660"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1D5660" w:rsidRPr="0046497A" w:rsidRDefault="001D5660"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1D5660" w:rsidRPr="0046497A" w:rsidRDefault="001D5660"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1D5660" w:rsidRPr="0046497A" w:rsidRDefault="001D5660"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1D5660" w:rsidRPr="0046497A" w:rsidRDefault="001D5660" w:rsidP="00D277C3">
                      <w:pPr>
                        <w:pStyle w:val="JRCTextbulletedlist1"/>
                        <w:rPr>
                          <w:color w:val="000000" w:themeColor="text1"/>
                        </w:rPr>
                      </w:pPr>
                      <w:r w:rsidRPr="0046497A">
                        <w:rPr>
                          <w:color w:val="000000" w:themeColor="text1"/>
                        </w:rPr>
                        <w:t>Use (question) sub-headings to break up the text.</w:t>
                      </w:r>
                    </w:p>
                    <w:p w14:paraId="07C5FAFD" w14:textId="77777777" w:rsidR="001D5660" w:rsidRPr="0046497A" w:rsidRDefault="001D5660"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1D5660" w:rsidRPr="0046497A" w:rsidRDefault="001D5660"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1D5660" w:rsidRPr="0046497A" w:rsidRDefault="001D5660"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1D5660" w:rsidRPr="0046497A" w:rsidRDefault="001D5660"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1D5660" w:rsidRPr="0046497A" w:rsidRDefault="001D5660"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1D5660" w:rsidRPr="00896E03" w:rsidRDefault="001D5660" w:rsidP="00D277C3">
                      <w:pPr>
                        <w:pStyle w:val="JRCTextbulletedlist1"/>
                        <w:numPr>
                          <w:ilvl w:val="0"/>
                          <w:numId w:val="0"/>
                        </w:numPr>
                        <w:ind w:left="360" w:hanging="360"/>
                        <w:rPr>
                          <w:sz w:val="18"/>
                          <w:szCs w:val="18"/>
                        </w:rPr>
                      </w:pPr>
                    </w:p>
                  </w:txbxContent>
                </v:textbox>
                <w10:anchorlock/>
              </v:shape>
            </w:pict>
          </mc:Fallback>
        </mc:AlternateContent>
      </w:r>
    </w:p>
    <w:p w14:paraId="5B8A15D2" w14:textId="77777777" w:rsidR="006D3E0E" w:rsidRPr="0046497A" w:rsidRDefault="006D3E0E" w:rsidP="00D277C3">
      <w:pPr>
        <w:pStyle w:val="JRCTextbulletedlist1"/>
        <w:numPr>
          <w:ilvl w:val="0"/>
          <w:numId w:val="0"/>
        </w:numPr>
        <w:ind w:left="360"/>
        <w:rPr>
          <w:color w:val="000000" w:themeColor="text1"/>
        </w:rPr>
      </w:pPr>
    </w:p>
    <w:p w14:paraId="5B740928" w14:textId="727F54DE" w:rsidR="004610EB" w:rsidRPr="00896E03" w:rsidRDefault="004610EB">
      <w:pPr>
        <w:pStyle w:val="JRCLevel-1title"/>
      </w:pPr>
      <w:bookmarkStart w:id="316" w:name="_Toc199415758"/>
      <w:r w:rsidRPr="00896E03">
        <w:lastRenderedPageBreak/>
        <w:t>Introduction</w:t>
      </w:r>
      <w:r w:rsidR="007D1AE3">
        <w:t xml:space="preserve"> and purpose</w:t>
      </w:r>
      <w:bookmarkEnd w:id="316"/>
    </w:p>
    <w:p w14:paraId="5818D9F8" w14:textId="315A311C" w:rsidR="007D1AE3" w:rsidRPr="00901547" w:rsidRDefault="007D1AE3" w:rsidP="007D1AE3">
      <w:pPr>
        <w:pStyle w:val="JRCText"/>
      </w:pPr>
      <w:r w:rsidRPr="00901547">
        <w:t>As part of the GreenData</w:t>
      </w:r>
      <w:r w:rsidR="00901547">
        <w:t>4</w:t>
      </w:r>
      <w:r w:rsidRPr="00901547">
        <w:t>All initiative (</w:t>
      </w:r>
      <w:r w:rsidRPr="00901547">
        <w:rPr>
          <w:highlight w:val="yellow"/>
        </w:rPr>
        <w:t>REF</w:t>
      </w:r>
      <w:r w:rsidRPr="00901547">
        <w:t>), aimed at modernising the rules governing European environmental geospatial data sharing under the INSPIRE Directive (</w:t>
      </w:r>
      <w:r w:rsidRPr="00901547">
        <w:rPr>
          <w:highlight w:val="yellow"/>
        </w:rPr>
        <w:t>REF</w:t>
      </w:r>
      <w:r w:rsidRPr="00901547">
        <w:t>), their implementation is being aligned to the one of the</w:t>
      </w:r>
      <w:ins w:id="317" w:author="ESCRIU Jordi (JRC-ISPRA) [2]" w:date="2025-05-27T22:02:00Z">
        <w:r w:rsidR="00BF5919">
          <w:t xml:space="preserve"> Open Data Directive </w:t>
        </w:r>
        <w:r w:rsidR="00BF5919" w:rsidRPr="00901547">
          <w:t>(</w:t>
        </w:r>
        <w:r w:rsidR="00BF5919" w:rsidRPr="00901547">
          <w:rPr>
            <w:highlight w:val="yellow"/>
          </w:rPr>
          <w:t>REF</w:t>
        </w:r>
        <w:r w:rsidR="00BF5919" w:rsidRPr="00901547">
          <w:t>)</w:t>
        </w:r>
      </w:ins>
      <w:r w:rsidRPr="00901547">
        <w:t xml:space="preserve"> </w:t>
      </w:r>
      <w:ins w:id="318" w:author="ESCRIU Jordi (JRC-ISPRA) [2]" w:date="2025-05-27T22:02:00Z">
        <w:r w:rsidR="00BF5919">
          <w:t xml:space="preserve">and its </w:t>
        </w:r>
      </w:ins>
      <w:ins w:id="319" w:author="ESCRIU Jordi (JRC-ISPRA) [2]" w:date="2025-05-27T22:03:00Z">
        <w:r w:rsidR="00BF5919">
          <w:t>Implementing Act (</w:t>
        </w:r>
      </w:ins>
      <w:r w:rsidRPr="00901547">
        <w:t>Commission Implementi</w:t>
      </w:r>
      <w:r w:rsidR="003366E1">
        <w:t>ng Regulation (EU) 2023/138</w:t>
      </w:r>
      <w:ins w:id="320" w:author="ESCRIU Jordi (JRC-ISPRA) [2]" w:date="2025-05-27T22:03:00Z">
        <w:r w:rsidR="00BF5919">
          <w:t>)</w:t>
        </w:r>
      </w:ins>
      <w:r w:rsidR="003366E1">
        <w:t xml:space="preserve"> on open d</w:t>
      </w:r>
      <w:r w:rsidRPr="00901547">
        <w:t>ata High-Value Datasets</w:t>
      </w:r>
      <w:r w:rsidR="005B651A">
        <w:t xml:space="preserve"> (HVDs)</w:t>
      </w:r>
      <w:r w:rsidRPr="00901547">
        <w:t xml:space="preserve"> (</w:t>
      </w:r>
      <w:r w:rsidRPr="00901547">
        <w:rPr>
          <w:highlight w:val="yellow"/>
        </w:rPr>
        <w:t>REF</w:t>
      </w:r>
      <w:r w:rsidRPr="00901547">
        <w:t xml:space="preserve">). </w:t>
      </w:r>
    </w:p>
    <w:p w14:paraId="4C6EE392" w14:textId="229DA914" w:rsidR="007D1AE3" w:rsidRDefault="00BF5919" w:rsidP="007D1AE3">
      <w:pPr>
        <w:pStyle w:val="JRCText"/>
        <w:rPr>
          <w:ins w:id="321" w:author="ESCRIU Jordi (JRC-ISPRA) [2]" w:date="2025-05-27T21:36:00Z"/>
        </w:rPr>
      </w:pPr>
      <w:ins w:id="322" w:author="ESCRIU Jordi (JRC-ISPRA) [2]" w:date="2025-05-27T21:58:00Z">
        <w:r w:rsidRPr="00BF5919">
          <w:t>To support the overall objective of</w:t>
        </w:r>
      </w:ins>
      <w:ins w:id="323" w:author="ESCRIU Jordi (JRC-ISPRA) [2]" w:date="2025-05-27T21:55:00Z">
        <w:r w:rsidR="002C6D10">
          <w:t xml:space="preserve"> data interopera</w:t>
        </w:r>
      </w:ins>
      <w:ins w:id="324" w:author="ESCRIU Jordi (JRC-ISPRA) [2]" w:date="2025-05-27T21:56:00Z">
        <w:r w:rsidR="002C6D10">
          <w:t>b</w:t>
        </w:r>
      </w:ins>
      <w:ins w:id="325" w:author="ESCRIU Jordi (JRC-ISPRA) [2]" w:date="2025-05-27T21:55:00Z">
        <w:r w:rsidR="002C6D10">
          <w:t>ility</w:t>
        </w:r>
      </w:ins>
      <w:ins w:id="326" w:author="ESCRIU Jordi (JRC-ISPRA) [2]" w:date="2025-05-27T21:56:00Z">
        <w:r w:rsidR="002C6D10">
          <w:t>,</w:t>
        </w:r>
      </w:ins>
      <w:ins w:id="327" w:author="ESCRIU Jordi (JRC-ISPRA) [2]" w:date="2025-05-27T21:55:00Z">
        <w:r w:rsidR="002C6D10">
          <w:t xml:space="preserve"> </w:t>
        </w:r>
      </w:ins>
      <w:del w:id="328" w:author="ESCRIU Jordi (JRC-ISPRA) [2]" w:date="2025-05-27T21:56:00Z">
        <w:r w:rsidR="007D1AE3" w:rsidRPr="00901547" w:rsidDel="002C6D10">
          <w:delText xml:space="preserve">This </w:delText>
        </w:r>
      </w:del>
      <w:ins w:id="329" w:author="ESCRIU Jordi (JRC-ISPRA) [2]" w:date="2025-05-27T21:56:00Z">
        <w:r w:rsidR="002C6D10">
          <w:t>t</w:t>
        </w:r>
        <w:r w:rsidR="002C6D10" w:rsidRPr="00901547">
          <w:t xml:space="preserve">his </w:t>
        </w:r>
      </w:ins>
      <w:r w:rsidR="007D1AE3" w:rsidRPr="00901547">
        <w:t>alignment is purposed for facilitating the integration of</w:t>
      </w:r>
      <w:ins w:id="330" w:author="ESCRIU Jordi (JRC-ISPRA) [2]" w:date="2025-05-27T21:38:00Z">
        <w:r w:rsidR="009844BF">
          <w:t xml:space="preserve"> INSPIRE</w:t>
        </w:r>
      </w:ins>
      <w:r w:rsidR="007D1AE3" w:rsidRPr="00901547">
        <w:t xml:space="preserve"> reporting obligations </w:t>
      </w:r>
      <w:del w:id="331" w:author="ESCRIU Jordi (JRC-ISPRA) [2]" w:date="2025-05-27T21:47:00Z">
        <w:r w:rsidR="007D1AE3" w:rsidRPr="00901547" w:rsidDel="009844BF">
          <w:delText xml:space="preserve">into </w:delText>
        </w:r>
      </w:del>
      <w:ins w:id="332" w:author="ESCRIU Jordi (JRC-ISPRA) [2]" w:date="2025-05-27T21:47:00Z">
        <w:r w:rsidR="009844BF">
          <w:t>within</w:t>
        </w:r>
        <w:r w:rsidR="009844BF" w:rsidRPr="00901547">
          <w:t xml:space="preserve"> </w:t>
        </w:r>
      </w:ins>
      <w:ins w:id="333" w:author="ESCRIU Jordi (JRC-ISPRA) [2]" w:date="2025-05-27T21:40:00Z">
        <w:r w:rsidR="009844BF">
          <w:t>the</w:t>
        </w:r>
      </w:ins>
      <w:ins w:id="334" w:author="ESCRIU Jordi (JRC-ISPRA) [2]" w:date="2025-05-27T21:47:00Z">
        <w:r w:rsidR="009844BF">
          <w:t xml:space="preserve"> process for</w:t>
        </w:r>
      </w:ins>
      <w:ins w:id="335" w:author="ESCRIU Jordi (JRC-ISPRA) [2]" w:date="2025-05-27T21:40:00Z">
        <w:r w:rsidR="009844BF">
          <w:t xml:space="preserve"> reporting</w:t>
        </w:r>
      </w:ins>
      <w:ins w:id="336" w:author="ESCRIU Jordi (JRC-ISPRA) [2]" w:date="2025-05-27T21:41:00Z">
        <w:r w:rsidR="009844BF">
          <w:t xml:space="preserve"> HVDs</w:t>
        </w:r>
      </w:ins>
      <w:ins w:id="337" w:author="ESCRIU Jordi (JRC-ISPRA) [2]" w:date="2025-05-27T21:51:00Z">
        <w:r w:rsidR="002C6D10">
          <w:t xml:space="preserve"> </w:t>
        </w:r>
      </w:ins>
      <w:del w:id="338" w:author="ESCRIU Jordi (JRC-ISPRA) [2]" w:date="2025-05-27T21:51:00Z">
        <w:r w:rsidR="007D1AE3" w:rsidRPr="00901547" w:rsidDel="002C6D10">
          <w:delText>a common</w:delText>
        </w:r>
        <w:r w:rsidR="003366E1" w:rsidDel="002C6D10">
          <w:delText xml:space="preserve"> data flow </w:delText>
        </w:r>
      </w:del>
      <w:r w:rsidR="003366E1">
        <w:t>in the scope of the o</w:t>
      </w:r>
      <w:r w:rsidR="007D1AE3" w:rsidRPr="00901547">
        <w:t xml:space="preserve">pen </w:t>
      </w:r>
      <w:r w:rsidR="003366E1">
        <w:t>d</w:t>
      </w:r>
      <w:r w:rsidR="007D1AE3" w:rsidRPr="00901547">
        <w:t>ata community</w:t>
      </w:r>
      <w:del w:id="339" w:author="ESCRIU Jordi (JRC-ISPRA) [2]" w:date="2025-05-27T21:42:00Z">
        <w:r w:rsidR="007D1AE3" w:rsidRPr="00901547" w:rsidDel="009844BF">
          <w:delText>, centralised on the European Data Portal</w:delText>
        </w:r>
        <w:r w:rsidR="005E1F90" w:rsidDel="009844BF">
          <w:delText xml:space="preserve"> (EDP)</w:delText>
        </w:r>
        <w:r w:rsidR="007D1AE3" w:rsidRPr="00901547" w:rsidDel="009844BF">
          <w:delText xml:space="preserve"> (</w:delText>
        </w:r>
        <w:r w:rsidR="007D1AE3" w:rsidRPr="00901547" w:rsidDel="009844BF">
          <w:rPr>
            <w:highlight w:val="yellow"/>
          </w:rPr>
          <w:delText>REF</w:delText>
        </w:r>
        <w:r w:rsidR="007D1AE3" w:rsidRPr="00901547" w:rsidDel="009844BF">
          <w:delText>)</w:delText>
        </w:r>
      </w:del>
      <w:r w:rsidR="007D1AE3" w:rsidRPr="00901547">
        <w:t xml:space="preserve">. </w:t>
      </w:r>
      <w:ins w:id="340" w:author="ESCRIU Jordi (JRC-ISPRA) [2]" w:date="2025-05-27T21:42:00Z">
        <w:r w:rsidR="009844BF">
          <w:t>This</w:t>
        </w:r>
      </w:ins>
      <w:ins w:id="341" w:author="ESCRIU Jordi (JRC-ISPRA) [2]" w:date="2025-05-27T21:43:00Z">
        <w:r w:rsidR="009844BF">
          <w:t xml:space="preserve"> </w:t>
        </w:r>
      </w:ins>
      <w:ins w:id="342" w:author="ESCRIU Jordi (JRC-ISPRA) [2]" w:date="2025-05-27T21:54:00Z">
        <w:r w:rsidR="002C6D10">
          <w:t>entails</w:t>
        </w:r>
      </w:ins>
      <w:ins w:id="343" w:author="ESCRIU Jordi (JRC-ISPRA) [2]" w:date="2025-05-27T21:51:00Z">
        <w:r w:rsidR="002C6D10" w:rsidRPr="00901547">
          <w:t xml:space="preserve"> </w:t>
        </w:r>
      </w:ins>
      <w:ins w:id="344" w:author="ESCRIU Jordi (JRC-ISPRA) [2]" w:date="2025-05-27T21:54:00Z">
        <w:r w:rsidR="002C6D10">
          <w:t xml:space="preserve">setting </w:t>
        </w:r>
      </w:ins>
      <w:ins w:id="345" w:author="ESCRIU Jordi (JRC-ISPRA) [2]" w:date="2025-05-27T21:52:00Z">
        <w:r w:rsidR="002C6D10">
          <w:t xml:space="preserve">a </w:t>
        </w:r>
      </w:ins>
      <w:ins w:id="346" w:author="ESCRIU Jordi (JRC-ISPRA) [2]" w:date="2025-05-27T21:51:00Z">
        <w:r w:rsidR="002C6D10" w:rsidRPr="00901547">
          <w:t>common</w:t>
        </w:r>
        <w:r w:rsidR="002C6D10">
          <w:t xml:space="preserve"> data flow</w:t>
        </w:r>
      </w:ins>
      <w:ins w:id="347" w:author="ESCRIU Jordi (JRC-ISPRA) [2]" w:date="2025-05-27T21:54:00Z">
        <w:r w:rsidR="002C6D10">
          <w:t>,</w:t>
        </w:r>
      </w:ins>
      <w:ins w:id="348" w:author="ESCRIU Jordi (JRC-ISPRA) [2]" w:date="2025-05-27T21:52:00Z">
        <w:r w:rsidR="002C6D10">
          <w:t xml:space="preserve"> </w:t>
        </w:r>
      </w:ins>
      <w:ins w:id="349" w:author="ESCRIU Jordi (JRC-ISPRA) [2]" w:date="2025-05-27T21:43:00Z">
        <w:r w:rsidR="009844BF">
          <w:t xml:space="preserve">the proper identification of HVDs </w:t>
        </w:r>
      </w:ins>
      <w:ins w:id="350" w:author="ESCRIU Jordi (JRC-ISPRA) [2]" w:date="2025-05-27T21:50:00Z">
        <w:r w:rsidR="002C6D10">
          <w:t xml:space="preserve">by Member States </w:t>
        </w:r>
      </w:ins>
      <w:ins w:id="351" w:author="ESCRIU Jordi (JRC-ISPRA) [2]" w:date="2025-05-27T21:59:00Z">
        <w:r>
          <w:t>(MSs)</w:t>
        </w:r>
      </w:ins>
      <w:ins w:id="352" w:author="ESCRIU Jordi (JRC-ISPRA) [2]" w:date="2025-05-27T21:54:00Z">
        <w:r w:rsidR="002C6D10">
          <w:t>,</w:t>
        </w:r>
      </w:ins>
      <w:ins w:id="353" w:author="ESCRIU Jordi (JRC-ISPRA) [2]" w:date="2025-05-27T21:58:00Z">
        <w:r>
          <w:t xml:space="preserve"> </w:t>
        </w:r>
      </w:ins>
      <w:ins w:id="354" w:author="ESCRIU Jordi (JRC-ISPRA) [2]" w:date="2025-05-27T21:43:00Z">
        <w:r w:rsidR="009844BF">
          <w:t xml:space="preserve">and their harvesting by the </w:t>
        </w:r>
      </w:ins>
      <w:ins w:id="355" w:author="ESCRIU Jordi (JRC-ISPRA) [2]" w:date="2025-05-27T21:42:00Z">
        <w:r w:rsidR="009844BF" w:rsidRPr="00901547">
          <w:t>European Data Portal</w:t>
        </w:r>
        <w:r w:rsidR="009844BF">
          <w:t xml:space="preserve"> (EDP)</w:t>
        </w:r>
        <w:r w:rsidR="009844BF" w:rsidRPr="00901547">
          <w:t xml:space="preserve"> (</w:t>
        </w:r>
        <w:r w:rsidR="009844BF" w:rsidRPr="00901547">
          <w:rPr>
            <w:highlight w:val="yellow"/>
          </w:rPr>
          <w:t>REF</w:t>
        </w:r>
        <w:r w:rsidR="009844BF" w:rsidRPr="00901547">
          <w:t>)</w:t>
        </w:r>
      </w:ins>
      <w:ins w:id="356" w:author="ESCRIU Jordi (JRC-ISPRA) [2]" w:date="2025-05-27T21:44:00Z">
        <w:r w:rsidR="009844BF">
          <w:t>.</w:t>
        </w:r>
      </w:ins>
    </w:p>
    <w:p w14:paraId="559390C4" w14:textId="65D78233" w:rsidR="009844BF" w:rsidRPr="00901547" w:rsidDel="00BF5919" w:rsidRDefault="009844BF" w:rsidP="007D1AE3">
      <w:pPr>
        <w:pStyle w:val="JRCText"/>
        <w:rPr>
          <w:del w:id="357" w:author="ESCRIU Jordi (JRC-ISPRA) [2]" w:date="2025-05-27T21:58:00Z"/>
        </w:rPr>
      </w:pPr>
    </w:p>
    <w:p w14:paraId="0C2D2142" w14:textId="5754A410" w:rsidR="007D1AE3" w:rsidRDefault="007D1AE3" w:rsidP="007D1AE3">
      <w:pPr>
        <w:pStyle w:val="JRCText"/>
        <w:rPr>
          <w:ins w:id="358" w:author="ESCRIU Jordi (JRC-ISPRA) [2]" w:date="2025-05-27T21:59:00Z"/>
        </w:rPr>
      </w:pPr>
      <w:r w:rsidRPr="00901547">
        <w:t xml:space="preserve">Ultimately, the process is expected to minimise the implementation burden on </w:t>
      </w:r>
      <w:del w:id="359" w:author="ESCRIU Jordi (JRC-ISPRA) [2]" w:date="2025-05-27T21:59:00Z">
        <w:r w:rsidRPr="00901547" w:rsidDel="00BF5919">
          <w:delText>Member States’</w:delText>
        </w:r>
        <w:r w:rsidR="003366E1" w:rsidDel="00BF5919">
          <w:delText xml:space="preserve"> (</w:delText>
        </w:r>
      </w:del>
      <w:r w:rsidR="003366E1">
        <w:t>MSs</w:t>
      </w:r>
      <w:del w:id="360" w:author="ESCRIU Jordi (JRC-ISPRA) [2]" w:date="2025-05-27T21:59:00Z">
        <w:r w:rsidR="003366E1" w:rsidDel="00BF5919">
          <w:delText>)</w:delText>
        </w:r>
      </w:del>
      <w:ins w:id="361" w:author="ESCRIU Jordi (JRC-ISPRA) [2]" w:date="2025-05-27T21:59:00Z">
        <w:r w:rsidR="00BF5919">
          <w:t>’</w:t>
        </w:r>
      </w:ins>
      <w:r w:rsidRPr="00901547">
        <w:t xml:space="preserve"> data providers, while assuring compliance to the </w:t>
      </w:r>
      <w:del w:id="362" w:author="ESCRIU Jordi (JRC-ISPRA) [2]" w:date="2025-05-27T22:04:00Z">
        <w:r w:rsidRPr="00901547" w:rsidDel="00BF5919">
          <w:delText>provisions set by these Directives and to the</w:delText>
        </w:r>
      </w:del>
      <w:ins w:id="363" w:author="ESCRIU Jordi (JRC-ISPRA) [2]" w:date="2025-05-27T22:04:00Z">
        <w:r w:rsidR="00BF5919">
          <w:t>applicable</w:t>
        </w:r>
      </w:ins>
      <w:r w:rsidRPr="00901547">
        <w:t xml:space="preserve"> legal framework</w:t>
      </w:r>
      <w:ins w:id="364" w:author="ESCRIU Jordi (JRC-ISPRA) [2]" w:date="2025-05-27T22:05:00Z">
        <w:r w:rsidR="00BF5919">
          <w:t>,</w:t>
        </w:r>
      </w:ins>
      <w:r w:rsidRPr="00901547">
        <w:t xml:space="preserve"> deploying the</w:t>
      </w:r>
      <w:r w:rsidR="00901547">
        <w:t xml:space="preserve"> digital priorities of the von der Leyen Commission, conveyed through the</w:t>
      </w:r>
      <w:r w:rsidRPr="00901547">
        <w:t xml:space="preserve"> European Strategy for Data (</w:t>
      </w:r>
      <w:r w:rsidRPr="00901547">
        <w:rPr>
          <w:highlight w:val="yellow"/>
        </w:rPr>
        <w:t>REF</w:t>
      </w:r>
      <w:r w:rsidRPr="00901547">
        <w:t>)</w:t>
      </w:r>
      <w:r w:rsidR="00901547">
        <w:t xml:space="preserve"> and the European Data Union strategy (</w:t>
      </w:r>
      <w:r w:rsidR="00901547" w:rsidRPr="00901547">
        <w:rPr>
          <w:highlight w:val="yellow"/>
        </w:rPr>
        <w:t>REF</w:t>
      </w:r>
      <w:r w:rsidR="00901547">
        <w:t>)</w:t>
      </w:r>
      <w:r w:rsidRPr="00901547">
        <w:t>.</w:t>
      </w:r>
    </w:p>
    <w:p w14:paraId="77F8A84D" w14:textId="2581AB18" w:rsidR="00BF5919" w:rsidRPr="00901547" w:rsidDel="00BF5919" w:rsidRDefault="00BF5919" w:rsidP="007D1AE3">
      <w:pPr>
        <w:pStyle w:val="JRCText"/>
        <w:rPr>
          <w:del w:id="365" w:author="ESCRIU Jordi (JRC-ISPRA) [2]" w:date="2025-05-27T22:05:00Z"/>
        </w:rPr>
      </w:pPr>
      <w:bookmarkStart w:id="366" w:name="_Toc199280655"/>
      <w:bookmarkStart w:id="367" w:name="_Toc199280824"/>
      <w:bookmarkStart w:id="368" w:name="_Toc199415759"/>
      <w:bookmarkEnd w:id="366"/>
      <w:bookmarkEnd w:id="367"/>
      <w:bookmarkEnd w:id="368"/>
    </w:p>
    <w:p w14:paraId="2800D899" w14:textId="77777777" w:rsidR="007D1AE3" w:rsidRPr="00901547" w:rsidRDefault="007D1AE3" w:rsidP="00AD0AA2">
      <w:pPr>
        <w:pStyle w:val="JRCLevel-2title"/>
      </w:pPr>
      <w:bookmarkStart w:id="369" w:name="_Toc199415760"/>
      <w:r w:rsidRPr="00901547">
        <w:t>GeoDCAT Application Profile 3.0.0 for geospatial portals in Europe</w:t>
      </w:r>
      <w:bookmarkEnd w:id="369"/>
    </w:p>
    <w:p w14:paraId="438237A1" w14:textId="13C9A8FC" w:rsidR="007D1AE3" w:rsidRPr="00901547" w:rsidRDefault="007D1AE3" w:rsidP="007D1AE3">
      <w:pPr>
        <w:pStyle w:val="JRCText"/>
      </w:pPr>
      <w:r w:rsidRPr="00901547">
        <w:t>To this purpose, the</w:t>
      </w:r>
      <w:ins w:id="370" w:author="ESCRIU Jordi (JRC-ISPRA) [2]" w:date="2025-05-27T22:07:00Z">
        <w:r w:rsidR="00BF5919">
          <w:t xml:space="preserve"> </w:t>
        </w:r>
        <w:r w:rsidR="00BF5919" w:rsidRPr="00BF5919">
          <w:t>Semantic Interoperability Centre Europe</w:t>
        </w:r>
      </w:ins>
      <w:r w:rsidRPr="00901547">
        <w:t xml:space="preserve"> </w:t>
      </w:r>
      <w:ins w:id="371" w:author="ESCRIU Jordi (JRC-ISPRA) [2]" w:date="2025-05-27T22:07:00Z">
        <w:r w:rsidR="00BF5919">
          <w:t>(</w:t>
        </w:r>
      </w:ins>
      <w:r w:rsidR="00AD0AA2" w:rsidRPr="00901547">
        <w:t>SEMIC</w:t>
      </w:r>
      <w:ins w:id="372" w:author="ESCRIU Jordi (JRC-ISPRA) [2]" w:date="2025-05-27T22:07:00Z">
        <w:r w:rsidR="00BF5919">
          <w:t>)</w:t>
        </w:r>
      </w:ins>
      <w:r w:rsidR="00AD0AA2" w:rsidRPr="00901547">
        <w:t xml:space="preserve"> Group of the Directorate-General for Digital Services (DIGIT)</w:t>
      </w:r>
      <w:r w:rsidR="00AD0AA2">
        <w:t xml:space="preserve"> of the European Commission</w:t>
      </w:r>
      <w:r w:rsidR="00AD0AA2" w:rsidRPr="00901547">
        <w:t xml:space="preserve"> has publicly released the GeoDCAT-AP 3.0.0 (</w:t>
      </w:r>
      <w:r w:rsidR="00AD0AA2" w:rsidRPr="00AD0AA2">
        <w:rPr>
          <w:highlight w:val="yellow"/>
        </w:rPr>
        <w:t>REF</w:t>
      </w:r>
      <w:r w:rsidR="00AD0AA2" w:rsidRPr="00901547">
        <w:t>) specification</w:t>
      </w:r>
      <w:ins w:id="373" w:author="ESCRIU Jordi (JRC-ISPRA) [2]" w:date="2025-05-27T22:08:00Z">
        <w:r w:rsidR="00BF5919">
          <w:t xml:space="preserve"> </w:t>
        </w:r>
        <w:r w:rsidR="00BF5919" w:rsidRPr="00BF5919">
          <w:t>in October 2024</w:t>
        </w:r>
      </w:ins>
      <w:r w:rsidRPr="00901547">
        <w:t>.</w:t>
      </w:r>
    </w:p>
    <w:p w14:paraId="759CF15A" w14:textId="540A9A36" w:rsidR="007D1AE3" w:rsidRPr="00901547" w:rsidRDefault="007D1AE3" w:rsidP="007D1AE3">
      <w:pPr>
        <w:pStyle w:val="JRCText"/>
      </w:pPr>
      <w:r w:rsidRPr="00901547">
        <w:t>It facilitates the transformation of metadata managed by national geospatial data catalogues and their integration within the above-mentioned common reporting flow, by establishing an updated mapping between geospatial/INSPIRE metadata (in ISO 19139 / 19115 format) and DCAT metadata (</w:t>
      </w:r>
      <w:r w:rsidR="003366E1">
        <w:t>in GeoDCAT format) used by the open d</w:t>
      </w:r>
      <w:r w:rsidRPr="00901547">
        <w:t xml:space="preserve">ata community. Furthermore, it incorporates additional provisions to comply with the </w:t>
      </w:r>
      <w:r w:rsidR="005B651A">
        <w:t>HVDs</w:t>
      </w:r>
      <w:r w:rsidRPr="00901547">
        <w:t xml:space="preserve"> Implementing Regulation.</w:t>
      </w:r>
    </w:p>
    <w:p w14:paraId="20E4100B" w14:textId="0C177988" w:rsidR="007D1AE3" w:rsidRPr="00901547" w:rsidRDefault="007D1AE3" w:rsidP="007D1AE3">
      <w:pPr>
        <w:pStyle w:val="JRCText"/>
      </w:pPr>
      <w:r w:rsidRPr="00901547">
        <w:t>The new GeoDCAT-AP 3.0.0 specification and its related XSLT transformation</w:t>
      </w:r>
      <w:r w:rsidR="00901547" w:rsidRPr="00901547">
        <w:t xml:space="preserve"> (</w:t>
      </w:r>
      <w:r w:rsidR="00901547" w:rsidRPr="00901547">
        <w:rPr>
          <w:highlight w:val="yellow"/>
        </w:rPr>
        <w:t>REF</w:t>
      </w:r>
      <w:r w:rsidR="00901547" w:rsidRPr="00901547">
        <w:t>)</w:t>
      </w:r>
      <w:r w:rsidRPr="00901547">
        <w:t xml:space="preserve"> (implementing the specification mapping) were open to public review until the end of September 2024</w:t>
      </w:r>
      <w:del w:id="374" w:author="ESCRIU Jordi (JRC-ISPRA) [2]" w:date="2025-05-27T22:10:00Z">
        <w:r w:rsidR="00901547" w:rsidDel="0002218C">
          <w:delText xml:space="preserve"> </w:delText>
        </w:r>
        <w:r w:rsidR="00901547" w:rsidRPr="00901547" w:rsidDel="0002218C">
          <w:rPr>
            <w:highlight w:val="yellow"/>
          </w:rPr>
          <w:delText xml:space="preserve">and published on </w:delText>
        </w:r>
        <w:r w:rsidR="0095488D" w:rsidDel="0002218C">
          <w:delText>4 October 2024</w:delText>
        </w:r>
      </w:del>
      <w:r w:rsidRPr="00901547">
        <w:t>.</w:t>
      </w:r>
    </w:p>
    <w:p w14:paraId="684843B2" w14:textId="5C95AE2C" w:rsidR="007D1AE3" w:rsidRPr="00901547" w:rsidRDefault="007D1AE3" w:rsidP="00AD0AA2">
      <w:pPr>
        <w:pStyle w:val="JRCLevel-2title"/>
      </w:pPr>
      <w:bookmarkStart w:id="375" w:name="_Toc199415761"/>
      <w:r w:rsidRPr="00901547">
        <w:t>ISO &amp; GeoDCAT-AP Metadata Implementation Pilot</w:t>
      </w:r>
      <w:bookmarkEnd w:id="375"/>
    </w:p>
    <w:p w14:paraId="45C34645" w14:textId="4EDFF72D" w:rsidR="007D1AE3" w:rsidRPr="00901547" w:rsidRDefault="007D1AE3" w:rsidP="007D1AE3">
      <w:pPr>
        <w:pStyle w:val="JRCText"/>
      </w:pPr>
      <w:r w:rsidRPr="00901547">
        <w:t xml:space="preserve">This </w:t>
      </w:r>
      <w:r w:rsidR="00901547">
        <w:t>report</w:t>
      </w:r>
      <w:r w:rsidRPr="00901547">
        <w:t xml:space="preserve"> defines </w:t>
      </w:r>
      <w:r w:rsidR="00901547">
        <w:t>the activities, work and results of a p</w:t>
      </w:r>
      <w:r w:rsidRPr="00901547">
        <w:t>ilot</w:t>
      </w:r>
      <w:r w:rsidR="00901547">
        <w:t xml:space="preserve"> </w:t>
      </w:r>
      <w:r w:rsidR="00FB1528" w:rsidRPr="00FB1528">
        <w:t>sandboxing activity</w:t>
      </w:r>
      <w:r w:rsidR="00901547">
        <w:t xml:space="preserve"> aimed at testing</w:t>
      </w:r>
      <w:r w:rsidRPr="00901547">
        <w:t xml:space="preserve"> both resources,</w:t>
      </w:r>
      <w:r w:rsidR="00901547">
        <w:t xml:space="preserve"> </w:t>
      </w:r>
      <w:r w:rsidR="00901547" w:rsidRPr="00901547">
        <w:t>the GeoDCAT-AP 3.0.0 specification</w:t>
      </w:r>
      <w:r w:rsidR="00901547">
        <w:t xml:space="preserve"> and its </w:t>
      </w:r>
      <w:r w:rsidR="00901547" w:rsidRPr="00901547">
        <w:t>related XSLT transformation</w:t>
      </w:r>
      <w:r w:rsidR="00901547">
        <w:t>,</w:t>
      </w:r>
      <w:r w:rsidRPr="00901547">
        <w:t xml:space="preserve"> </w:t>
      </w:r>
      <w:r w:rsidR="00901547">
        <w:t xml:space="preserve">to </w:t>
      </w:r>
      <w:r w:rsidRPr="00901547">
        <w:t xml:space="preserve">improve them and provide a mechanism to identify and report related issues beyond the </w:t>
      </w:r>
      <w:r w:rsidR="001035D8">
        <w:t xml:space="preserve">previous </w:t>
      </w:r>
      <w:r w:rsidRPr="00901547">
        <w:t>public review period.</w:t>
      </w:r>
    </w:p>
    <w:p w14:paraId="68152518" w14:textId="7CD61DCA" w:rsidR="007D1AE3" w:rsidRPr="00901547" w:rsidRDefault="007D1AE3" w:rsidP="007D1AE3">
      <w:pPr>
        <w:pStyle w:val="JRCText"/>
      </w:pPr>
    </w:p>
    <w:p w14:paraId="24D9EFF4" w14:textId="77777777" w:rsidR="00D06B8C" w:rsidRPr="00896E03" w:rsidRDefault="007D6EDC" w:rsidP="00D06B8C">
      <w:pPr>
        <w:pStyle w:val="JRCLevel-1title"/>
      </w:pPr>
      <w:bookmarkStart w:id="376" w:name="_Toc199415762"/>
      <w:r>
        <w:lastRenderedPageBreak/>
        <w:t>Pilot description</w:t>
      </w:r>
      <w:bookmarkEnd w:id="376"/>
    </w:p>
    <w:p w14:paraId="283F3D31" w14:textId="77777777" w:rsidR="007D6EDC" w:rsidRPr="00896E03" w:rsidRDefault="007D6EDC" w:rsidP="007D6EDC">
      <w:pPr>
        <w:pStyle w:val="JRCLevel-2title"/>
      </w:pPr>
      <w:bookmarkStart w:id="377" w:name="_Toc199415763"/>
      <w:r>
        <w:t>Objectives</w:t>
      </w:r>
      <w:bookmarkEnd w:id="377"/>
    </w:p>
    <w:p w14:paraId="1D1B376D" w14:textId="59DD3AB9" w:rsidR="007D6EDC" w:rsidRDefault="001035D8" w:rsidP="007D6EDC">
      <w:pPr>
        <w:pStyle w:val="JRCText"/>
      </w:pPr>
      <w:r w:rsidRPr="001035D8">
        <w:t>Evaluating the adequacy of the GeoDCAT-AP 3.0.0 specification and its accompanying XSLT transformation regarding the following aspects:</w:t>
      </w:r>
    </w:p>
    <w:p w14:paraId="79CF150B" w14:textId="03D56BE4" w:rsidR="001035D8" w:rsidRPr="001035D8" w:rsidRDefault="001035D8" w:rsidP="001035D8">
      <w:pPr>
        <w:pStyle w:val="JRCTextbulletedlist1"/>
      </w:pPr>
      <w:r w:rsidRPr="001035D8">
        <w:t>Quality of the transformation, quantification and evaluation of potential information losses.</w:t>
      </w:r>
    </w:p>
    <w:p w14:paraId="2D98CCD1" w14:textId="44D41AE8" w:rsidR="001035D8" w:rsidRPr="001035D8" w:rsidRDefault="001035D8" w:rsidP="001035D8">
      <w:pPr>
        <w:pStyle w:val="JRCTextbulletedlist1"/>
      </w:pPr>
      <w:r w:rsidRPr="001035D8">
        <w:t xml:space="preserve">Degree of compliance of the transformed geospatial metadata (in GeoDCAT format) to the provisions set by the INSPIRE Directive and the </w:t>
      </w:r>
      <w:r w:rsidR="005B651A">
        <w:t>HVDs</w:t>
      </w:r>
      <w:r w:rsidRPr="001035D8">
        <w:t xml:space="preserve"> Implementing Regulation.</w:t>
      </w:r>
    </w:p>
    <w:p w14:paraId="4D2370F2" w14:textId="47649940" w:rsidR="001035D8" w:rsidRDefault="001035D8" w:rsidP="001035D8">
      <w:pPr>
        <w:pStyle w:val="JRCTextbulletedlist1"/>
        <w:rPr>
          <w:ins w:id="378" w:author="ESCRIU Jordi (JRC-ISPRA) [2]" w:date="2025-05-29T12:35:00Z"/>
        </w:rPr>
      </w:pPr>
      <w:r w:rsidRPr="001035D8">
        <w:t>Potential implementation issues identified in the pilot to be reported.</w:t>
      </w:r>
    </w:p>
    <w:p w14:paraId="0CD9D46B" w14:textId="6A2C370D" w:rsidR="005A2908" w:rsidRPr="001035D8" w:rsidRDefault="005A2908" w:rsidP="001035D8">
      <w:pPr>
        <w:pStyle w:val="JRCTextbulletedlist1"/>
      </w:pPr>
      <w:ins w:id="379" w:author="ESCRIU Jordi (JRC-ISPRA) [2]" w:date="2025-05-29T12:36:00Z">
        <w:r>
          <w:t>Develop and agree on a good practice candidate for tagging geospatial HVDs.</w:t>
        </w:r>
      </w:ins>
    </w:p>
    <w:p w14:paraId="79580E7A" w14:textId="7E6C8955" w:rsidR="001035D8" w:rsidDel="005A2908" w:rsidRDefault="001035D8" w:rsidP="001035D8">
      <w:pPr>
        <w:pStyle w:val="JRCTextbulletedlist1"/>
        <w:rPr>
          <w:del w:id="380" w:author="ESCRIU Jordi (JRC-ISPRA) [2]" w:date="2025-05-29T12:36:00Z"/>
          <w:color w:val="FF0000"/>
          <w:highlight w:val="yellow"/>
        </w:rPr>
      </w:pPr>
      <w:del w:id="381" w:author="ESCRIU Jordi (JRC-ISPRA) [2]" w:date="2025-05-29T12:36:00Z">
        <w:r w:rsidRPr="001035D8" w:rsidDel="005A2908">
          <w:rPr>
            <w:color w:val="FF0000"/>
            <w:highlight w:val="yellow"/>
          </w:rPr>
          <w:delText>Others?</w:delText>
        </w:r>
        <w:r w:rsidDel="005A2908">
          <w:rPr>
            <w:color w:val="FF0000"/>
            <w:highlight w:val="yellow"/>
          </w:rPr>
          <w:delText xml:space="preserve"> – To be complete based on the related presentations (General and specific objectives)</w:delText>
        </w:r>
        <w:bookmarkStart w:id="382" w:name="_Toc199415764"/>
        <w:bookmarkEnd w:id="382"/>
      </w:del>
    </w:p>
    <w:p w14:paraId="444099B3" w14:textId="61738120" w:rsidR="00D96A53" w:rsidRPr="00D96A53" w:rsidDel="005A2908" w:rsidRDefault="001035D8" w:rsidP="00D96A53">
      <w:pPr>
        <w:pStyle w:val="JRCTextbulletedlist1"/>
        <w:rPr>
          <w:del w:id="383" w:author="ESCRIU Jordi (JRC-ISPRA) [2]" w:date="2025-05-29T12:36:00Z"/>
          <w:color w:val="FF0000"/>
          <w:highlight w:val="yellow"/>
        </w:rPr>
      </w:pPr>
      <w:del w:id="384" w:author="ESCRIU Jordi (JRC-ISPRA) [2]" w:date="2025-05-29T12:36:00Z">
        <w:r w:rsidDel="005A2908">
          <w:rPr>
            <w:color w:val="FF0000"/>
            <w:highlight w:val="yellow"/>
          </w:rPr>
          <w:delText xml:space="preserve">Mention the HVD </w:delText>
        </w:r>
      </w:del>
      <w:del w:id="385" w:author="ESCRIU Jordi (JRC-ISPRA) [2]" w:date="2025-05-27T22:10:00Z">
        <w:r w:rsidDel="0002218C">
          <w:rPr>
            <w:color w:val="FF0000"/>
            <w:highlight w:val="yellow"/>
          </w:rPr>
          <w:delText xml:space="preserve">Tagging </w:delText>
        </w:r>
      </w:del>
      <w:del w:id="386" w:author="ESCRIU Jordi (JRC-ISPRA) [2]" w:date="2025-05-29T12:36:00Z">
        <w:r w:rsidDel="005A2908">
          <w:rPr>
            <w:color w:val="FF0000"/>
            <w:highlight w:val="yellow"/>
          </w:rPr>
          <w:delText>good practice candidate.</w:delText>
        </w:r>
        <w:bookmarkStart w:id="387" w:name="_Toc199415765"/>
        <w:bookmarkEnd w:id="387"/>
      </w:del>
    </w:p>
    <w:p w14:paraId="6C7FBA14" w14:textId="77777777" w:rsidR="00D96A53" w:rsidRPr="00896E03" w:rsidRDefault="00D96A53" w:rsidP="00D96A53">
      <w:pPr>
        <w:pStyle w:val="JRCLevel-2title"/>
      </w:pPr>
      <w:bookmarkStart w:id="388" w:name="_Ref199277720"/>
      <w:bookmarkStart w:id="389" w:name="_Toc199415766"/>
      <w:r>
        <w:t>Pilot participants</w:t>
      </w:r>
      <w:bookmarkEnd w:id="388"/>
      <w:bookmarkEnd w:id="389"/>
    </w:p>
    <w:p w14:paraId="7B127A16" w14:textId="21CBA554" w:rsidR="00D96A53" w:rsidRDefault="00D96A53" w:rsidP="00D96A53">
      <w:pPr>
        <w:pStyle w:val="JRCText"/>
      </w:pPr>
      <w:r>
        <w:t xml:space="preserve">The following stakeholders </w:t>
      </w:r>
      <w:r w:rsidR="005B651A">
        <w:t xml:space="preserve">actively </w:t>
      </w:r>
      <w:r>
        <w:t>participated in this pilot testing:</w:t>
      </w:r>
    </w:p>
    <w:p w14:paraId="62A4650A" w14:textId="1070B40A" w:rsidR="005B651A" w:rsidRPr="005B651A" w:rsidRDefault="00D96A53" w:rsidP="009D0F6E">
      <w:pPr>
        <w:pStyle w:val="JRCTextbulletedlist1"/>
      </w:pPr>
      <w:del w:id="390" w:author="ESCRIU Jordi (JRC-ISPRA) [2]" w:date="2025-05-27T22:11:00Z">
        <w:r w:rsidDel="0002218C">
          <w:delText>T</w:delText>
        </w:r>
        <w:r w:rsidRPr="00D96A53" w:rsidDel="0002218C">
          <w:delText xml:space="preserve">he </w:delText>
        </w:r>
      </w:del>
      <w:ins w:id="391" w:author="ESCRIU Jordi (JRC-ISPRA) [2]" w:date="2025-05-27T22:11:00Z">
        <w:r w:rsidR="0002218C">
          <w:t>Nine</w:t>
        </w:r>
        <w:r w:rsidR="0002218C" w:rsidRPr="00D96A53">
          <w:t xml:space="preserve"> </w:t>
        </w:r>
      </w:ins>
      <w:r w:rsidR="005B651A">
        <w:t>MS</w:t>
      </w:r>
      <w:r w:rsidR="003366E1">
        <w:t>s</w:t>
      </w:r>
      <w:r>
        <w:t>, through</w:t>
      </w:r>
      <w:r w:rsidRPr="00D96A53">
        <w:t xml:space="preserve"> </w:t>
      </w:r>
      <w:r>
        <w:t>the c</w:t>
      </w:r>
      <w:r w:rsidRPr="00D96A53">
        <w:t xml:space="preserve">ontact points responsible for </w:t>
      </w:r>
      <w:r>
        <w:t xml:space="preserve">managing their </w:t>
      </w:r>
      <w:r w:rsidRPr="00D96A53">
        <w:t>national geospatial catalogues</w:t>
      </w:r>
      <w:r>
        <w:t xml:space="preserve">, as main users of </w:t>
      </w:r>
      <w:r w:rsidRPr="00D96A53">
        <w:t xml:space="preserve">GeoDCAT-AP </w:t>
      </w:r>
      <w:r w:rsidR="005B651A">
        <w:t xml:space="preserve">specification and XSLT transformation </w:t>
      </w:r>
      <w:r w:rsidRPr="00D96A53">
        <w:t xml:space="preserve">to </w:t>
      </w:r>
      <w:r w:rsidR="005B651A">
        <w:t>migrate</w:t>
      </w:r>
      <w:r w:rsidRPr="00D96A53">
        <w:t xml:space="preserve"> current geospatial metadata.</w:t>
      </w:r>
      <w:r w:rsidR="005B651A">
        <w:t xml:space="preserve"> P</w:t>
      </w:r>
      <w:r w:rsidR="00BB452B">
        <w:t>articularly:</w:t>
      </w:r>
      <w:r w:rsidR="005B651A">
        <w:t xml:space="preserve"> </w:t>
      </w:r>
      <w:r w:rsidR="009D0F6E" w:rsidRPr="009D0F6E">
        <w:t>Belgium</w:t>
      </w:r>
      <w:r w:rsidR="00BB452B">
        <w:t xml:space="preserve"> (Flanders)</w:t>
      </w:r>
      <w:r w:rsidR="009D0F6E" w:rsidRPr="009D0F6E">
        <w:t>, the Czech Republic, Denmark, France, Italy, Finland, The Netherlands, Spain and Slovakia</w:t>
      </w:r>
      <w:r w:rsidR="005B651A">
        <w:t xml:space="preserve"> participated</w:t>
      </w:r>
      <w:r w:rsidR="009D0F6E">
        <w:t>.</w:t>
      </w:r>
    </w:p>
    <w:p w14:paraId="6D204D80" w14:textId="2C587E95" w:rsidR="00D96A53" w:rsidRPr="00D96A53" w:rsidRDefault="00D96A53" w:rsidP="00D96A53">
      <w:pPr>
        <w:pStyle w:val="JRCTextbulletedlist1"/>
      </w:pPr>
      <w:r w:rsidRPr="00D96A53">
        <w:t xml:space="preserve">The Publication Office of the European Union (OP), </w:t>
      </w:r>
      <w:del w:id="392" w:author="ESCRIU Jordi (JRC-ISPRA) [2]" w:date="2025-05-27T22:17:00Z">
        <w:r w:rsidRPr="00D96A53" w:rsidDel="0002218C">
          <w:delText xml:space="preserve">managing the </w:delText>
        </w:r>
        <w:r w:rsidR="005E1F90" w:rsidDel="0002218C">
          <w:delText>EDP</w:delText>
        </w:r>
        <w:r w:rsidRPr="00D96A53" w:rsidDel="0002218C">
          <w:delText xml:space="preserve"> (</w:delText>
        </w:r>
        <w:r w:rsidRPr="00D96A53" w:rsidDel="0002218C">
          <w:rPr>
            <w:highlight w:val="yellow"/>
          </w:rPr>
          <w:delText>REF</w:delText>
        </w:r>
        <w:r w:rsidRPr="00D96A53" w:rsidDel="0002218C">
          <w:delText xml:space="preserve">), </w:delText>
        </w:r>
      </w:del>
      <w:r w:rsidRPr="00D96A53">
        <w:t>as future receptor of GeoDCAT-AP-based metadata and re-user of the XSLT transformation</w:t>
      </w:r>
      <w:ins w:id="393" w:author="ESCRIU Jordi (JRC-ISPRA) [2]" w:date="2025-05-27T22:12:00Z">
        <w:r w:rsidR="0002218C">
          <w:t xml:space="preserve">, </w:t>
        </w:r>
      </w:ins>
      <w:ins w:id="394" w:author="ESCRIU Jordi (JRC-ISPRA) [2]" w:date="2025-05-27T22:14:00Z">
        <w:r w:rsidR="0002218C">
          <w:t>responsible for</w:t>
        </w:r>
      </w:ins>
      <w:ins w:id="395" w:author="ESCRIU Jordi (JRC-ISPRA) [2]" w:date="2025-05-27T22:12:00Z">
        <w:r w:rsidR="0002218C">
          <w:t xml:space="preserve"> harvest</w:t>
        </w:r>
      </w:ins>
      <w:ins w:id="396" w:author="ESCRIU Jordi (JRC-ISPRA) [2]" w:date="2025-05-27T22:14:00Z">
        <w:r w:rsidR="0002218C">
          <w:t>ing</w:t>
        </w:r>
      </w:ins>
      <w:ins w:id="397" w:author="ESCRIU Jordi (JRC-ISPRA) [2]" w:date="2025-05-27T22:12:00Z">
        <w:r w:rsidR="0002218C">
          <w:t xml:space="preserve"> </w:t>
        </w:r>
        <w:r w:rsidR="0002218C" w:rsidRPr="00901547">
          <w:t xml:space="preserve">national </w:t>
        </w:r>
      </w:ins>
      <w:ins w:id="398" w:author="ESCRIU Jordi (JRC-ISPRA) [2]" w:date="2025-05-27T22:14:00Z">
        <w:r w:rsidR="0002218C">
          <w:t xml:space="preserve">open and </w:t>
        </w:r>
      </w:ins>
      <w:ins w:id="399" w:author="ESCRIU Jordi (JRC-ISPRA) [2]" w:date="2025-05-27T22:12:00Z">
        <w:r w:rsidR="0002218C" w:rsidRPr="00901547">
          <w:t>geospatial data catalogues</w:t>
        </w:r>
      </w:ins>
      <w:ins w:id="400" w:author="ESCRIU Jordi (JRC-ISPRA) [2]" w:date="2025-05-27T22:15:00Z">
        <w:r w:rsidR="0002218C">
          <w:t>,</w:t>
        </w:r>
      </w:ins>
      <w:ins w:id="401" w:author="ESCRIU Jordi (JRC-ISPRA) [2]" w:date="2025-05-27T22:12:00Z">
        <w:r w:rsidR="0002218C">
          <w:t xml:space="preserve"> </w:t>
        </w:r>
      </w:ins>
      <w:ins w:id="402" w:author="ESCRIU Jordi (JRC-ISPRA) [2]" w:date="2025-05-27T22:16:00Z">
        <w:r w:rsidR="0002218C">
          <w:t>manag</w:t>
        </w:r>
      </w:ins>
      <w:ins w:id="403" w:author="ESCRIU Jordi (JRC-ISPRA) [2]" w:date="2025-05-27T22:17:00Z">
        <w:r w:rsidR="0002218C">
          <w:t>er of the</w:t>
        </w:r>
      </w:ins>
      <w:ins w:id="404" w:author="ESCRIU Jordi (JRC-ISPRA) [2]" w:date="2025-05-27T22:16:00Z">
        <w:r w:rsidR="0002218C">
          <w:t xml:space="preserve"> EDP</w:t>
        </w:r>
        <w:r w:rsidR="0002218C" w:rsidRPr="00D96A53">
          <w:t xml:space="preserve"> (</w:t>
        </w:r>
        <w:r w:rsidR="0002218C" w:rsidRPr="00D96A53">
          <w:rPr>
            <w:highlight w:val="yellow"/>
          </w:rPr>
          <w:t>REF</w:t>
        </w:r>
        <w:r w:rsidR="0002218C" w:rsidRPr="00D96A53">
          <w:t>)</w:t>
        </w:r>
        <w:r w:rsidR="0002218C">
          <w:t xml:space="preserve"> </w:t>
        </w:r>
      </w:ins>
      <w:ins w:id="405" w:author="ESCRIU Jordi (JRC-ISPRA) [2]" w:date="2025-05-27T22:12:00Z">
        <w:r w:rsidR="0002218C">
          <w:t>and</w:t>
        </w:r>
      </w:ins>
      <w:ins w:id="406" w:author="ESCRIU Jordi (JRC-ISPRA) [2]" w:date="2025-05-27T22:17:00Z">
        <w:r w:rsidR="0002218C">
          <w:t xml:space="preserve"> final</w:t>
        </w:r>
      </w:ins>
      <w:ins w:id="407" w:author="ESCRIU Jordi (JRC-ISPRA) [2]" w:date="2025-05-27T22:15:00Z">
        <w:r w:rsidR="0002218C">
          <w:t xml:space="preserve"> publish</w:t>
        </w:r>
      </w:ins>
      <w:ins w:id="408" w:author="ESCRIU Jordi (JRC-ISPRA) [2]" w:date="2025-05-27T22:17:00Z">
        <w:r w:rsidR="0002218C">
          <w:t>er of</w:t>
        </w:r>
      </w:ins>
      <w:ins w:id="409" w:author="ESCRIU Jordi (JRC-ISPRA) [2]" w:date="2025-05-27T22:15:00Z">
        <w:r w:rsidR="0002218C">
          <w:t xml:space="preserve"> th</w:t>
        </w:r>
      </w:ins>
      <w:ins w:id="410" w:author="ESCRIU Jordi (JRC-ISPRA) [2]" w:date="2025-05-27T22:17:00Z">
        <w:r w:rsidR="0002218C">
          <w:t>ese data, including a</w:t>
        </w:r>
      </w:ins>
      <w:ins w:id="411" w:author="ESCRIU Jordi (JRC-ISPRA) [2]" w:date="2025-05-27T22:15:00Z">
        <w:r w:rsidR="0002218C">
          <w:t xml:space="preserve"> </w:t>
        </w:r>
      </w:ins>
      <w:ins w:id="412" w:author="ESCRIU Jordi (JRC-ISPRA) [2]" w:date="2025-05-27T22:12:00Z">
        <w:r w:rsidR="0002218C">
          <w:t xml:space="preserve">dedicated page </w:t>
        </w:r>
      </w:ins>
      <w:ins w:id="413" w:author="ESCRIU Jordi (JRC-ISPRA) [2]" w:date="2025-05-27T22:18:00Z">
        <w:r w:rsidR="0002218C">
          <w:t>on</w:t>
        </w:r>
      </w:ins>
      <w:ins w:id="414" w:author="ESCRIU Jordi (JRC-ISPRA) [2]" w:date="2025-05-27T22:12:00Z">
        <w:r w:rsidR="0002218C">
          <w:t xml:space="preserve"> European </w:t>
        </w:r>
      </w:ins>
      <w:ins w:id="415" w:author="ESCRIU Jordi (JRC-ISPRA) [2]" w:date="2025-05-27T22:18:00Z">
        <w:r w:rsidR="0002218C">
          <w:t>HVDs</w:t>
        </w:r>
      </w:ins>
      <w:ins w:id="416" w:author="ESCRIU Jordi (JRC-ISPRA) [2]" w:date="2025-05-27T22:12:00Z">
        <w:r w:rsidR="0002218C">
          <w:t xml:space="preserve"> (</w:t>
        </w:r>
      </w:ins>
      <w:ins w:id="417" w:author="ESCRIU Jordi (JRC-ISPRA) [2]" w:date="2025-05-27T22:18:00Z">
        <w:r w:rsidR="0002218C" w:rsidRPr="00012D02">
          <w:rPr>
            <w:highlight w:val="yellow"/>
          </w:rPr>
          <w:t xml:space="preserve">REF - </w:t>
        </w:r>
      </w:ins>
      <w:ins w:id="418" w:author="ESCRIU Jordi (JRC-ISPRA) [2]" w:date="2025-05-27T22:12:00Z">
        <w:r w:rsidR="0002218C" w:rsidRPr="00012D02">
          <w:rPr>
            <w:highlight w:val="yellow"/>
          </w:rPr>
          <w:t>https://data.europa.eu/data/datasets?is_hvd=true&amp;locale=en</w:t>
        </w:r>
      </w:ins>
      <w:ins w:id="419" w:author="ESCRIU Jordi (JRC-ISPRA) [2]" w:date="2025-05-27T22:18:00Z">
        <w:r w:rsidR="0002218C">
          <w:t>)</w:t>
        </w:r>
      </w:ins>
      <w:r w:rsidRPr="00D96A53">
        <w:t>.</w:t>
      </w:r>
    </w:p>
    <w:p w14:paraId="2098AFE8" w14:textId="66443323" w:rsidR="00D96A53" w:rsidRDefault="00D96A53" w:rsidP="00D96A53">
      <w:pPr>
        <w:pStyle w:val="JRCTextbulletedlist1"/>
      </w:pPr>
      <w:r w:rsidRPr="00D96A53">
        <w:t xml:space="preserve">The European Commission Directorate-General for Digital Services (DIGIT), through its SEMIC group, as point of contact for resolving and contributing to solutions when </w:t>
      </w:r>
      <w:ins w:id="420" w:author="ESCRIU Jordi (JRC-ISPRA) [2]" w:date="2025-05-27T22:19:00Z">
        <w:r w:rsidR="00AF5082" w:rsidRPr="00AF5082">
          <w:t>specification</w:t>
        </w:r>
        <w:r w:rsidR="00AF5082">
          <w:t xml:space="preserve"> and transformation</w:t>
        </w:r>
        <w:r w:rsidR="00AF5082" w:rsidRPr="00AF5082">
          <w:t xml:space="preserve"> related </w:t>
        </w:r>
      </w:ins>
      <w:r w:rsidRPr="00D96A53">
        <w:t>issues are discovered within the pilot.</w:t>
      </w:r>
    </w:p>
    <w:p w14:paraId="61EBF467" w14:textId="09463409" w:rsidR="003366E1" w:rsidRPr="00D96A53" w:rsidRDefault="003366E1" w:rsidP="00D96A53">
      <w:pPr>
        <w:pStyle w:val="JRCTextbulletedlist1"/>
      </w:pPr>
      <w:r w:rsidRPr="00D96A53">
        <w:t>The European Commission Directorate-General for Environment (ENV)</w:t>
      </w:r>
      <w:r>
        <w:t xml:space="preserve">, as EU policy master in the environmental domain, responsible for the INSPIRE Directive and its potential revision under the GreenData4All. </w:t>
      </w:r>
    </w:p>
    <w:p w14:paraId="0314EACA" w14:textId="32FC97C4" w:rsidR="00D96A53" w:rsidRPr="00896E03" w:rsidRDefault="00D96A53" w:rsidP="00D96A53">
      <w:pPr>
        <w:pStyle w:val="JRCTextbulletedlist1"/>
      </w:pPr>
      <w:r w:rsidRPr="00D96A53">
        <w:t xml:space="preserve">The European Commission Joint Research Centre (JRC), as </w:t>
      </w:r>
      <w:r w:rsidR="003366E1">
        <w:t xml:space="preserve">technical coordinator of the INSPIRE infrastructure, and </w:t>
      </w:r>
      <w:r w:rsidRPr="00D96A53">
        <w:t>manager and organiser of the pilot</w:t>
      </w:r>
      <w:r w:rsidR="003366E1">
        <w:t>,</w:t>
      </w:r>
      <w:r w:rsidRPr="00D96A53">
        <w:t xml:space="preserve"> providing as well scientific knowledge on the applicable legal and technical framework.</w:t>
      </w:r>
    </w:p>
    <w:p w14:paraId="382A1409" w14:textId="77777777" w:rsidR="007D6EDC" w:rsidRPr="00896E03" w:rsidRDefault="007D6EDC" w:rsidP="007D6EDC">
      <w:pPr>
        <w:pStyle w:val="JRCLevel-2title"/>
      </w:pPr>
      <w:bookmarkStart w:id="421" w:name="_Ref199277805"/>
      <w:bookmarkStart w:id="422" w:name="_Toc199415767"/>
      <w:r>
        <w:lastRenderedPageBreak/>
        <w:t>Outputs and Results</w:t>
      </w:r>
      <w:bookmarkEnd w:id="421"/>
      <w:bookmarkEnd w:id="422"/>
    </w:p>
    <w:p w14:paraId="414F6307" w14:textId="228D18D2" w:rsidR="007D6EDC" w:rsidRDefault="001035D8" w:rsidP="007D6EDC">
      <w:pPr>
        <w:pStyle w:val="JRCText"/>
      </w:pPr>
      <w:r>
        <w:t>The following outputs and results are expected in the context of this pilot:</w:t>
      </w:r>
    </w:p>
    <w:p w14:paraId="5F981AF5" w14:textId="061EF083" w:rsidR="001035D8" w:rsidRDefault="001035D8" w:rsidP="001035D8">
      <w:pPr>
        <w:pStyle w:val="JRCTextbulletedlist1"/>
      </w:pPr>
      <w:r w:rsidRPr="001035D8">
        <w:t xml:space="preserve">General feedback on the tested specification and transformation, including a detailed set of </w:t>
      </w:r>
      <w:r w:rsidRPr="00012D02">
        <w:rPr>
          <w:rStyle w:val="Strong"/>
        </w:rPr>
        <w:t>issues</w:t>
      </w:r>
      <w:r w:rsidRPr="001035D8">
        <w:t xml:space="preserve"> reported in the GeoDCAT-AP repository (</w:t>
      </w:r>
      <w:r w:rsidRPr="001035D8">
        <w:rPr>
          <w:highlight w:val="yellow"/>
        </w:rPr>
        <w:t>REF</w:t>
      </w:r>
      <w:r w:rsidRPr="001035D8">
        <w:t>) and the XSLT transformation repository (</w:t>
      </w:r>
      <w:r w:rsidRPr="001035D8">
        <w:rPr>
          <w:highlight w:val="yellow"/>
        </w:rPr>
        <w:t>REF</w:t>
      </w:r>
      <w:r w:rsidRPr="001035D8">
        <w:t>), from each participant in the pilot.</w:t>
      </w:r>
    </w:p>
    <w:p w14:paraId="7A08EEAD" w14:textId="5DC86CEC" w:rsidR="00FB1528" w:rsidRPr="00FB1528" w:rsidRDefault="00FB1528" w:rsidP="00FB1528">
      <w:pPr>
        <w:pStyle w:val="JRCTextbulletedlist1"/>
      </w:pPr>
      <w:r w:rsidRPr="00FB1528">
        <w:t xml:space="preserve">Final report summarising the process and </w:t>
      </w:r>
      <w:r w:rsidRPr="00012D02">
        <w:rPr>
          <w:rStyle w:val="Strong"/>
        </w:rPr>
        <w:t>results achieved</w:t>
      </w:r>
      <w:r w:rsidRPr="00FB1528">
        <w:t xml:space="preserve"> in the pilot, including an evaluation on </w:t>
      </w:r>
      <w:del w:id="423" w:author="ESCRIU Jordi (JRC-ISPRA) [2]" w:date="2025-05-27T22:23:00Z">
        <w:r w:rsidRPr="00FB1528" w:rsidDel="00AF3C9C">
          <w:delText xml:space="preserve">the </w:delText>
        </w:r>
      </w:del>
      <w:r w:rsidRPr="00FB1528">
        <w:t>how th</w:t>
      </w:r>
      <w:ins w:id="424" w:author="ESCRIU Jordi (JRC-ISPRA) [2]" w:date="2025-05-27T22:23:00Z">
        <w:r w:rsidR="00AF3C9C">
          <w:t>is</w:t>
        </w:r>
      </w:ins>
      <w:del w:id="425" w:author="ESCRIU Jordi (JRC-ISPRA) [2]" w:date="2025-05-27T22:23:00Z">
        <w:r w:rsidRPr="00FB1528" w:rsidDel="00AF3C9C">
          <w:delText>e</w:delText>
        </w:r>
      </w:del>
      <w:r w:rsidRPr="00FB1528">
        <w:t xml:space="preserve"> transformation help</w:t>
      </w:r>
      <w:ins w:id="426" w:author="ESCRIU Jordi (JRC-ISPRA) [2]" w:date="2025-05-27T22:23:00Z">
        <w:r w:rsidR="00AF3C9C">
          <w:t>s</w:t>
        </w:r>
      </w:ins>
      <w:r w:rsidRPr="00FB1528">
        <w:t xml:space="preserve"> data providers in keeping compliance to the applicable legal framework.</w:t>
      </w:r>
    </w:p>
    <w:p w14:paraId="665DFE76" w14:textId="372B038C" w:rsidR="00FB1528" w:rsidRPr="00FB1528" w:rsidRDefault="00FB1528" w:rsidP="00FB1528">
      <w:pPr>
        <w:pStyle w:val="JRCTextbulletedlist1"/>
      </w:pPr>
      <w:r w:rsidRPr="00FB1528">
        <w:t xml:space="preserve">Definition and agreement on the </w:t>
      </w:r>
      <w:r w:rsidRPr="00012D02">
        <w:rPr>
          <w:rStyle w:val="Strong"/>
        </w:rPr>
        <w:t xml:space="preserve">HVD </w:t>
      </w:r>
      <w:ins w:id="427" w:author="ESCRIU Jordi (JRC-ISPRA) [2]" w:date="2025-05-27T22:22:00Z">
        <w:r w:rsidR="00AF5082">
          <w:rPr>
            <w:rStyle w:val="Strong"/>
          </w:rPr>
          <w:t xml:space="preserve">geospatial </w:t>
        </w:r>
      </w:ins>
      <w:r w:rsidRPr="00012D02">
        <w:rPr>
          <w:rStyle w:val="Strong"/>
        </w:rPr>
        <w:t>tagging candidate good practice</w:t>
      </w:r>
      <w:r w:rsidRPr="00FB1528">
        <w:t>, to smooth its potential endorsement by the INSPIRE MIG-T.</w:t>
      </w:r>
    </w:p>
    <w:p w14:paraId="6BFD8211" w14:textId="0FE3666F" w:rsidR="001035D8" w:rsidDel="0024689D" w:rsidRDefault="00FB1528" w:rsidP="001035D8">
      <w:pPr>
        <w:pStyle w:val="JRCTextbulletedlist1"/>
        <w:rPr>
          <w:del w:id="428" w:author="ESCRIU Jordi (JRC-ISPRA) [2]" w:date="2025-05-27T22:37:00Z"/>
          <w:color w:val="FF0000"/>
          <w:highlight w:val="yellow"/>
        </w:rPr>
      </w:pPr>
      <w:del w:id="429" w:author="ESCRIU Jordi (JRC-ISPRA) [2]" w:date="2025-05-27T22:37:00Z">
        <w:r w:rsidRPr="00FB1528" w:rsidDel="0024689D">
          <w:rPr>
            <w:color w:val="FF0000"/>
            <w:highlight w:val="yellow"/>
          </w:rPr>
          <w:delText>Complete – Others?</w:delText>
        </w:r>
      </w:del>
    </w:p>
    <w:p w14:paraId="67FD519F" w14:textId="6354D2E2" w:rsidR="00FB1528" w:rsidRPr="00FB1528" w:rsidRDefault="00FB1528" w:rsidP="00FB1528">
      <w:pPr>
        <w:pStyle w:val="JRCText"/>
      </w:pPr>
      <w:r w:rsidRPr="00FB1528">
        <w:t xml:space="preserve">These outputs will support the SEMIC community to release an improved GeoDCAT-AP 3.0.0 specification and XSLT transformation, based on pragmatic outcomes from this pilot. This will deliver benefits to involved stakeholders, as summarised </w:t>
      </w:r>
      <w:r>
        <w:t xml:space="preserve">in </w:t>
      </w:r>
      <w:r>
        <w:fldChar w:fldCharType="begin"/>
      </w:r>
      <w:r>
        <w:instrText xml:space="preserve"> REF _Ref196474966 \r \h </w:instrText>
      </w:r>
      <w:r>
        <w:fldChar w:fldCharType="separate"/>
      </w:r>
      <w:r w:rsidR="008718D2">
        <w:t>2.4</w:t>
      </w:r>
      <w:r>
        <w:fldChar w:fldCharType="end"/>
      </w:r>
      <w:r w:rsidRPr="00FB1528">
        <w:t>.</w:t>
      </w:r>
    </w:p>
    <w:p w14:paraId="1D96E181" w14:textId="77777777" w:rsidR="007D6EDC" w:rsidRPr="00896E03" w:rsidRDefault="007D6EDC" w:rsidP="007D6EDC">
      <w:pPr>
        <w:pStyle w:val="JRCLevel-2title"/>
      </w:pPr>
      <w:bookmarkStart w:id="430" w:name="_Ref196474966"/>
      <w:bookmarkStart w:id="431" w:name="_Toc199415768"/>
      <w:r>
        <w:t>Expected benefits</w:t>
      </w:r>
      <w:bookmarkEnd w:id="430"/>
      <w:bookmarkEnd w:id="431"/>
    </w:p>
    <w:p w14:paraId="4055E329" w14:textId="248485EF" w:rsidR="007D6EDC" w:rsidRDefault="003044B0" w:rsidP="007D6EDC">
      <w:pPr>
        <w:pStyle w:val="JRCText"/>
      </w:pPr>
      <w:r>
        <w:t>The following benefits are expected after running the activities foreseen in this pilot:</w:t>
      </w:r>
    </w:p>
    <w:p w14:paraId="6EF92784" w14:textId="741AF4EF" w:rsidR="003044B0" w:rsidRDefault="003044B0" w:rsidP="00CE0135">
      <w:pPr>
        <w:pStyle w:val="JRCTextbulletedlist1"/>
      </w:pPr>
      <w:r w:rsidRPr="003044B0">
        <w:t xml:space="preserve">Implementers in the </w:t>
      </w:r>
      <w:r w:rsidR="005B651A">
        <w:t>MS</w:t>
      </w:r>
      <w:r w:rsidRPr="003044B0">
        <w:t xml:space="preserve"> will have at their fingertips an improved quality tested tool to </w:t>
      </w:r>
      <w:del w:id="432" w:author="ESCRIU Jordi (JRC-ISPRA) [2]" w:date="2025-05-27T22:25:00Z">
        <w:r w:rsidRPr="003044B0" w:rsidDel="00AF3C9C">
          <w:delText xml:space="preserve">channel </w:delText>
        </w:r>
      </w:del>
      <w:ins w:id="433" w:author="ESCRIU Jordi (JRC-ISPRA) [2]" w:date="2025-05-27T22:25:00Z">
        <w:r w:rsidR="00AF3C9C">
          <w:t>transform</w:t>
        </w:r>
        <w:r w:rsidR="00AF3C9C" w:rsidRPr="003044B0">
          <w:t xml:space="preserve"> </w:t>
        </w:r>
      </w:ins>
      <w:r w:rsidRPr="003044B0">
        <w:t>their geospatial met</w:t>
      </w:r>
      <w:r w:rsidR="003366E1">
        <w:t xml:space="preserve">adata descriptions </w:t>
      </w:r>
      <w:ins w:id="434" w:author="ESCRIU Jordi (JRC-ISPRA) [2]" w:date="2025-05-27T22:25:00Z">
        <w:r w:rsidR="00AF3C9C">
          <w:t xml:space="preserve">to open data </w:t>
        </w:r>
      </w:ins>
      <w:ins w:id="435" w:author="ESCRIU Jordi (JRC-ISPRA) [2]" w:date="2025-05-27T22:27:00Z">
        <w:r w:rsidR="00AF3C9C">
          <w:t xml:space="preserve">DCAT </w:t>
        </w:r>
      </w:ins>
      <w:ins w:id="436" w:author="ESCRIU Jordi (JRC-ISPRA) [2]" w:date="2025-05-27T22:26:00Z">
        <w:r w:rsidR="00AF3C9C">
          <w:t>format</w:t>
        </w:r>
      </w:ins>
      <w:ins w:id="437" w:author="ESCRIU Jordi (JRC-ISPRA) [2]" w:date="2025-05-27T22:27:00Z">
        <w:r w:rsidR="00AF3C9C">
          <w:t xml:space="preserve"> (GeoDCAT-</w:t>
        </w:r>
      </w:ins>
      <w:ins w:id="438" w:author="ESCRIU Jordi (JRC-ISPRA) [2]" w:date="2025-05-27T22:28:00Z">
        <w:r w:rsidR="00AF3C9C">
          <w:t>AP</w:t>
        </w:r>
      </w:ins>
      <w:ins w:id="439" w:author="ESCRIU Jordi (JRC-ISPRA) [2]" w:date="2025-05-27T22:27:00Z">
        <w:r w:rsidR="00AF3C9C">
          <w:t>)</w:t>
        </w:r>
      </w:ins>
      <w:ins w:id="440" w:author="ESCRIU Jordi (JRC-ISPRA) [2]" w:date="2025-05-27T22:28:00Z">
        <w:r w:rsidR="00AF3C9C">
          <w:t xml:space="preserve">, </w:t>
        </w:r>
      </w:ins>
      <w:ins w:id="441" w:author="ESCRIU Jordi (JRC-ISPRA) [2]" w:date="2025-05-27T22:29:00Z">
        <w:r w:rsidR="0024689D">
          <w:t xml:space="preserve">easing them their </w:t>
        </w:r>
      </w:ins>
      <w:ins w:id="442" w:author="ESCRIU Jordi (JRC-ISPRA) [2]" w:date="2025-05-27T22:28:00Z">
        <w:r w:rsidR="00AF3C9C">
          <w:t>reporting</w:t>
        </w:r>
      </w:ins>
      <w:ins w:id="443" w:author="ESCRIU Jordi (JRC-ISPRA) [2]" w:date="2025-05-27T22:25:00Z">
        <w:r w:rsidR="00AF3C9C">
          <w:t xml:space="preserve"> </w:t>
        </w:r>
      </w:ins>
      <w:del w:id="444" w:author="ESCRIU Jordi (JRC-ISPRA) [2]" w:date="2025-05-27T22:26:00Z">
        <w:r w:rsidR="003366E1" w:rsidDel="00AF3C9C">
          <w:delText xml:space="preserve">through </w:delText>
        </w:r>
      </w:del>
      <w:ins w:id="445" w:author="ESCRIU Jordi (JRC-ISPRA) [2]" w:date="2025-05-27T22:28:00Z">
        <w:r w:rsidR="00AF3C9C">
          <w:t xml:space="preserve">through </w:t>
        </w:r>
      </w:ins>
      <w:r w:rsidR="003366E1">
        <w:t>the open d</w:t>
      </w:r>
      <w:r w:rsidRPr="003044B0">
        <w:t xml:space="preserve">ata </w:t>
      </w:r>
      <w:ins w:id="446" w:author="ESCRIU Jordi (JRC-ISPRA) [2]" w:date="2025-05-27T22:29:00Z">
        <w:r w:rsidR="0024689D">
          <w:t xml:space="preserve">HVDs </w:t>
        </w:r>
      </w:ins>
      <w:del w:id="447" w:author="ESCRIU Jordi (JRC-ISPRA) [2]" w:date="2025-05-27T22:29:00Z">
        <w:r w:rsidRPr="003044B0" w:rsidDel="0024689D">
          <w:delText xml:space="preserve">reporting </w:delText>
        </w:r>
      </w:del>
      <w:r w:rsidRPr="003044B0">
        <w:t>flow</w:t>
      </w:r>
      <w:del w:id="448" w:author="ESCRIU Jordi (JRC-ISPRA) [2]" w:date="2025-05-27T22:29:00Z">
        <w:r w:rsidRPr="003044B0" w:rsidDel="0024689D">
          <w:delText xml:space="preserve">, easing them the reporting of </w:delText>
        </w:r>
        <w:r w:rsidR="005B651A" w:rsidDel="0024689D">
          <w:delText>HVDs</w:delText>
        </w:r>
      </w:del>
      <w:r w:rsidRPr="00FB1528">
        <w:t>.</w:t>
      </w:r>
      <w:ins w:id="449" w:author="ESCRIU Jordi (JRC-ISPRA) [2]" w:date="2025-05-27T22:31:00Z">
        <w:r w:rsidR="0024689D">
          <w:t xml:space="preserve"> This make</w:t>
        </w:r>
      </w:ins>
      <w:ins w:id="450" w:author="ESCRIU Jordi (JRC-ISPRA) [2]" w:date="2025-05-27T22:32:00Z">
        <w:r w:rsidR="0024689D">
          <w:t>s</w:t>
        </w:r>
      </w:ins>
      <w:ins w:id="451" w:author="ESCRIU Jordi (JRC-ISPRA) [2]" w:date="2025-05-27T22:31:00Z">
        <w:r w:rsidR="0024689D" w:rsidRPr="0024689D">
          <w:t xml:space="preserve"> </w:t>
        </w:r>
      </w:ins>
      <w:ins w:id="452" w:author="ESCRIU Jordi (JRC-ISPRA) [2]" w:date="2025-05-27T22:32:00Z">
        <w:r w:rsidR="0024689D">
          <w:t xml:space="preserve">these metadata records </w:t>
        </w:r>
      </w:ins>
      <w:ins w:id="453" w:author="ESCRIU Jordi (JRC-ISPRA) [2]" w:date="2025-05-27T22:31:00Z">
        <w:r w:rsidR="0024689D" w:rsidRPr="0024689D">
          <w:t xml:space="preserve">compatible with the harvesting by the </w:t>
        </w:r>
      </w:ins>
      <w:ins w:id="454" w:author="ESCRIU Jordi (JRC-ISPRA) [2]" w:date="2025-05-27T22:32:00Z">
        <w:r w:rsidR="0024689D">
          <w:t>EDP</w:t>
        </w:r>
      </w:ins>
      <w:ins w:id="455" w:author="ESCRIU Jordi (JRC-ISPRA) [2]" w:date="2025-05-27T22:31:00Z">
        <w:r w:rsidR="0024689D" w:rsidRPr="0024689D">
          <w:t xml:space="preserve">, </w:t>
        </w:r>
      </w:ins>
      <w:ins w:id="456" w:author="ESCRIU Jordi (JRC-ISPRA) [2]" w:date="2025-05-27T22:32:00Z">
        <w:r w:rsidR="0024689D">
          <w:t>ensuring interoperability o</w:t>
        </w:r>
      </w:ins>
      <w:ins w:id="457" w:author="ESCRIU Jordi (JRC-ISPRA) [2]" w:date="2025-05-27T22:33:00Z">
        <w:r w:rsidR="0024689D">
          <w:t>f</w:t>
        </w:r>
      </w:ins>
      <w:ins w:id="458" w:author="ESCRIU Jordi (JRC-ISPRA) [2]" w:date="2025-05-27T22:31:00Z">
        <w:r w:rsidR="0024689D" w:rsidRPr="0024689D">
          <w:t xml:space="preserve"> geospatial</w:t>
        </w:r>
      </w:ins>
      <w:ins w:id="459" w:author="ESCRIU Jordi (JRC-ISPRA) [2]" w:date="2025-05-27T22:32:00Z">
        <w:r w:rsidR="0024689D">
          <w:t xml:space="preserve"> </w:t>
        </w:r>
      </w:ins>
      <w:ins w:id="460" w:author="ESCRIU Jordi (JRC-ISPRA) [2]" w:date="2025-05-27T22:31:00Z">
        <w:r w:rsidR="0024689D" w:rsidRPr="0024689D">
          <w:t>HVDs with</w:t>
        </w:r>
      </w:ins>
      <w:ins w:id="461" w:author="ESCRIU Jordi (JRC-ISPRA) [2]" w:date="2025-05-27T22:33:00Z">
        <w:r w:rsidR="0024689D">
          <w:t xml:space="preserve"> other </w:t>
        </w:r>
      </w:ins>
      <w:ins w:id="462" w:author="ESCRIU Jordi (JRC-ISPRA) [2]" w:date="2025-05-27T22:31:00Z">
        <w:r w:rsidR="0024689D" w:rsidRPr="0024689D">
          <w:t>HVDs</w:t>
        </w:r>
      </w:ins>
      <w:ins w:id="463" w:author="ESCRIU Jordi (JRC-ISPRA) [2]" w:date="2025-05-27T22:33:00Z">
        <w:r w:rsidR="0024689D">
          <w:t>.</w:t>
        </w:r>
      </w:ins>
    </w:p>
    <w:p w14:paraId="32E69DDA" w14:textId="37661029" w:rsidR="003044B0" w:rsidRDefault="003044B0" w:rsidP="003044B0">
      <w:pPr>
        <w:pStyle w:val="JRCTextbulletedlist1"/>
      </w:pPr>
      <w:r w:rsidRPr="003044B0">
        <w:t xml:space="preserve">The (OP), responsible for the </w:t>
      </w:r>
      <w:r w:rsidR="005E1F90">
        <w:t>EDP</w:t>
      </w:r>
      <w:r>
        <w:t xml:space="preserve"> (</w:t>
      </w:r>
      <w:r w:rsidRPr="003044B0">
        <w:rPr>
          <w:highlight w:val="yellow"/>
        </w:rPr>
        <w:t>REF</w:t>
      </w:r>
      <w:r>
        <w:t>)</w:t>
      </w:r>
      <w:r w:rsidRPr="003044B0">
        <w:t>, will be able to harvest metadata with increased quality, minimising information losses</w:t>
      </w:r>
      <w:ins w:id="464" w:author="ESCRIU Jordi (JRC-ISPRA) [2]" w:date="2025-05-27T22:33:00Z">
        <w:r w:rsidR="0024689D">
          <w:t xml:space="preserve"> </w:t>
        </w:r>
      </w:ins>
      <w:del w:id="465" w:author="ESCRIU Jordi (JRC-ISPRA) [2]" w:date="2025-05-27T22:33:00Z">
        <w:r w:rsidRPr="003044B0" w:rsidDel="0024689D">
          <w:delText xml:space="preserve"> </w:delText>
        </w:r>
      </w:del>
      <w:ins w:id="466" w:author="ESCRIU Jordi (JRC-ISPRA) [2]" w:date="2025-05-27T22:33:00Z">
        <w:r w:rsidR="0024689D">
          <w:t>(</w:t>
        </w:r>
      </w:ins>
      <w:ins w:id="467" w:author="ESCRIU Jordi (JRC-ISPRA) [2]" w:date="2025-05-27T22:35:00Z">
        <w:r w:rsidR="0024689D">
          <w:t>s</w:t>
        </w:r>
      </w:ins>
      <w:ins w:id="468" w:author="ESCRIU Jordi (JRC-ISPRA) [2]" w:date="2025-05-27T22:33:00Z">
        <w:r w:rsidR="0024689D">
          <w:t>ee</w:t>
        </w:r>
      </w:ins>
      <w:ins w:id="469" w:author="ESCRIU Jordi (JRC-ISPRA) [2]" w:date="2025-05-27T22:35:00Z">
        <w:r w:rsidR="0024689D">
          <w:t xml:space="preserve"> also</w:t>
        </w:r>
      </w:ins>
      <w:ins w:id="470" w:author="ESCRIU Jordi (JRC-ISPRA) [2]" w:date="2025-05-27T22:33:00Z">
        <w:r w:rsidR="0024689D">
          <w:t xml:space="preserve"> Section</w:t>
        </w:r>
      </w:ins>
      <w:ins w:id="471" w:author="ESCRIU Jordi (JRC-ISPRA) [2]" w:date="2025-05-27T22:36:00Z">
        <w:r w:rsidR="0024689D">
          <w:t xml:space="preserve"> </w:t>
        </w:r>
        <w:r w:rsidR="0024689D">
          <w:fldChar w:fldCharType="begin"/>
        </w:r>
        <w:r w:rsidR="0024689D">
          <w:instrText xml:space="preserve"> REF _Ref199277805 \r \h </w:instrText>
        </w:r>
      </w:ins>
      <w:r w:rsidR="0024689D">
        <w:fldChar w:fldCharType="separate"/>
      </w:r>
      <w:r w:rsidR="008718D2">
        <w:t>2.3</w:t>
      </w:r>
      <w:ins w:id="472" w:author="ESCRIU Jordi (JRC-ISPRA) [2]" w:date="2025-05-27T22:36:00Z">
        <w:r w:rsidR="0024689D">
          <w:fldChar w:fldCharType="end"/>
        </w:r>
      </w:ins>
      <w:ins w:id="473" w:author="ESCRIU Jordi (JRC-ISPRA) [2]" w:date="2025-05-27T22:33:00Z">
        <w:r w:rsidR="0024689D">
          <w:t>)</w:t>
        </w:r>
      </w:ins>
      <w:del w:id="474" w:author="ESCRIU Jordi (JRC-ISPRA) [2]" w:date="2025-05-27T22:33:00Z">
        <w:r w:rsidRPr="003044B0" w:rsidDel="0024689D">
          <w:delText xml:space="preserve">and potential issues in extracting the results of </w:delText>
        </w:r>
        <w:r w:rsidR="005B651A" w:rsidDel="0024689D">
          <w:delText>HVD</w:delText>
        </w:r>
        <w:r w:rsidRPr="003044B0" w:rsidDel="0024689D">
          <w:delText xml:space="preserve"> reporting process</w:delText>
        </w:r>
      </w:del>
      <w:r>
        <w:t>.</w:t>
      </w:r>
      <w:ins w:id="475" w:author="ESCRIU Jordi (JRC-ISPRA) [2]" w:date="2025-05-27T22:31:00Z">
        <w:r w:rsidR="0024689D">
          <w:t xml:space="preserve"> </w:t>
        </w:r>
      </w:ins>
    </w:p>
    <w:p w14:paraId="1F96F928" w14:textId="4060F730" w:rsidR="00D96A53" w:rsidRPr="00D96A53" w:rsidRDefault="00D96A53" w:rsidP="00D96A53">
      <w:pPr>
        <w:pStyle w:val="JRCTextbulletedlist1"/>
      </w:pPr>
      <w:r>
        <w:t xml:space="preserve">The </w:t>
      </w:r>
      <w:r w:rsidRPr="00D96A53">
        <w:t>SEMIC group</w:t>
      </w:r>
      <w:r>
        <w:t xml:space="preserve"> of DIGIT</w:t>
      </w:r>
      <w:r w:rsidRPr="00D96A53">
        <w:t xml:space="preserve"> and </w:t>
      </w:r>
      <w:r w:rsidR="003366E1">
        <w:t xml:space="preserve">its </w:t>
      </w:r>
      <w:r w:rsidRPr="00D96A53">
        <w:t>underlying community will achieve a more solid release of the specification and XSLT transformation, based on the outcomes of a real testing case scenario.</w:t>
      </w:r>
    </w:p>
    <w:p w14:paraId="04435F6D" w14:textId="60E7118E" w:rsidR="003044B0" w:rsidRPr="00FB1528" w:rsidRDefault="00D96A53" w:rsidP="00D96A53">
      <w:pPr>
        <w:pStyle w:val="JRCTextbulletedlist1"/>
      </w:pPr>
      <w:r w:rsidRPr="00D96A53">
        <w:t>ENV</w:t>
      </w:r>
      <w:r w:rsidR="003366E1">
        <w:t xml:space="preserve"> </w:t>
      </w:r>
      <w:r w:rsidRPr="00D96A53">
        <w:t>and the JRC, main stakeholders driving INSPIRE and the GreenData</w:t>
      </w:r>
      <w:r>
        <w:t>4</w:t>
      </w:r>
      <w:r w:rsidRPr="00D96A53">
        <w:t>All, will attain a streamlined report</w:t>
      </w:r>
      <w:r w:rsidR="003366E1">
        <w:t>ing mechanism aligned with the o</w:t>
      </w:r>
      <w:r w:rsidRPr="00D96A53">
        <w:t xml:space="preserve">pen </w:t>
      </w:r>
      <w:r w:rsidR="003366E1">
        <w:t>d</w:t>
      </w:r>
      <w:r w:rsidRPr="00D96A53">
        <w:t>ata flows</w:t>
      </w:r>
      <w:r>
        <w:t>.</w:t>
      </w:r>
    </w:p>
    <w:p w14:paraId="0B12DD78" w14:textId="14F166C2" w:rsidR="003044B0" w:rsidRPr="003366E1" w:rsidDel="0024689D" w:rsidRDefault="003044B0" w:rsidP="007D6EDC">
      <w:pPr>
        <w:pStyle w:val="JRCTextbulletedlist1"/>
        <w:rPr>
          <w:del w:id="476" w:author="ESCRIU Jordi (JRC-ISPRA) [2]" w:date="2025-05-27T22:36:00Z"/>
          <w:color w:val="FF0000"/>
          <w:highlight w:val="yellow"/>
        </w:rPr>
      </w:pPr>
      <w:del w:id="477" w:author="ESCRIU Jordi (JRC-ISPRA) [2]" w:date="2025-05-27T22:36:00Z">
        <w:r w:rsidRPr="00FB1528" w:rsidDel="0024689D">
          <w:rPr>
            <w:color w:val="FF0000"/>
            <w:highlight w:val="yellow"/>
          </w:rPr>
          <w:lastRenderedPageBreak/>
          <w:delText>Complete – Others?</w:delText>
        </w:r>
        <w:bookmarkStart w:id="478" w:name="_Toc199280663"/>
        <w:bookmarkStart w:id="479" w:name="_Toc199280832"/>
        <w:bookmarkStart w:id="480" w:name="_Toc199415769"/>
        <w:bookmarkEnd w:id="478"/>
        <w:bookmarkEnd w:id="479"/>
        <w:bookmarkEnd w:id="480"/>
      </w:del>
    </w:p>
    <w:p w14:paraId="755FBEFF" w14:textId="77777777" w:rsidR="007D6EDC" w:rsidRPr="00896E03" w:rsidRDefault="007D6EDC" w:rsidP="00F4085D">
      <w:pPr>
        <w:pStyle w:val="JRCLevel-2title"/>
      </w:pPr>
      <w:bookmarkStart w:id="481" w:name="_Toc199415770"/>
      <w:r>
        <w:t>Timeline</w:t>
      </w:r>
      <w:bookmarkEnd w:id="481"/>
    </w:p>
    <w:p w14:paraId="752F4095" w14:textId="0CB0B285" w:rsidR="007D6EDC" w:rsidRDefault="003366E1" w:rsidP="00F4085D">
      <w:pPr>
        <w:pStyle w:val="JRCText"/>
        <w:keepNext/>
        <w:keepLines/>
      </w:pPr>
      <w:r>
        <w:t xml:space="preserve">The pilot </w:t>
      </w:r>
      <w:r w:rsidR="00F4085D">
        <w:t>wa</w:t>
      </w:r>
      <w:r>
        <w:t>s</w:t>
      </w:r>
      <w:r w:rsidR="001B75A7">
        <w:t xml:space="preserve"> </w:t>
      </w:r>
      <w:r w:rsidR="00F4085D">
        <w:t>planned</w:t>
      </w:r>
      <w:r w:rsidR="001B75A7">
        <w:t xml:space="preserve"> to run for nine months</w:t>
      </w:r>
      <w:del w:id="482" w:author="ESCRIU Jordi (JRC-ISPRA) [2]" w:date="2025-05-29T12:59:00Z">
        <w:r w:rsidDel="00012D02">
          <w:delText>,</w:delText>
        </w:r>
      </w:del>
      <w:r>
        <w:t xml:space="preserve"> from the </w:t>
      </w:r>
      <w:r w:rsidRPr="003366E1">
        <w:t>2 October 2024</w:t>
      </w:r>
      <w:r>
        <w:t xml:space="preserve"> until</w:t>
      </w:r>
      <w:r w:rsidRPr="003366E1">
        <w:t xml:space="preserve"> 3</w:t>
      </w:r>
      <w:r>
        <w:t>0 June</w:t>
      </w:r>
      <w:r w:rsidR="001B75A7">
        <w:t xml:space="preserve"> 2025, as illustrated in </w:t>
      </w:r>
      <w:r w:rsidR="00F4085D">
        <w:rPr>
          <w:highlight w:val="yellow"/>
        </w:rPr>
        <w:fldChar w:fldCharType="begin"/>
      </w:r>
      <w:r w:rsidR="00F4085D">
        <w:rPr>
          <w:highlight w:val="yellow"/>
        </w:rPr>
        <w:instrText xml:space="preserve"> REF _Ref196480336 \h </w:instrText>
      </w:r>
      <w:r w:rsidR="00F4085D">
        <w:rPr>
          <w:highlight w:val="yellow"/>
        </w:rPr>
      </w:r>
      <w:r w:rsidR="00F4085D">
        <w:rPr>
          <w:highlight w:val="yellow"/>
        </w:rPr>
        <w:fldChar w:fldCharType="separate"/>
      </w:r>
      <w:ins w:id="483" w:author="ESCRIU Jordi (JRC-ISPRA) [2]" w:date="2025-05-29T12:55:00Z">
        <w:r w:rsidR="008718D2" w:rsidRPr="00896E03">
          <w:rPr>
            <w:b/>
            <w:bCs/>
          </w:rPr>
          <w:t xml:space="preserve">Figure </w:t>
        </w:r>
        <w:r w:rsidR="008718D2">
          <w:rPr>
            <w:b/>
            <w:bCs/>
            <w:noProof/>
          </w:rPr>
          <w:t>1</w:t>
        </w:r>
      </w:ins>
      <w:del w:id="484" w:author="ESCRIU Jordi (JRC-ISPRA) [2]" w:date="2025-05-29T12:55:00Z">
        <w:r w:rsidR="006C7C6C" w:rsidRPr="00896E03" w:rsidDel="008718D2">
          <w:rPr>
            <w:b/>
            <w:bCs/>
          </w:rPr>
          <w:delText xml:space="preserve">Figure </w:delText>
        </w:r>
        <w:r w:rsidR="006C7C6C" w:rsidDel="008718D2">
          <w:rPr>
            <w:b/>
            <w:bCs/>
            <w:noProof/>
          </w:rPr>
          <w:delText>1</w:delText>
        </w:r>
      </w:del>
      <w:r w:rsidR="00F4085D">
        <w:rPr>
          <w:highlight w:val="yellow"/>
        </w:rPr>
        <w:fldChar w:fldCharType="end"/>
      </w:r>
      <w:r w:rsidR="001B75A7">
        <w:t xml:space="preserve">. </w:t>
      </w:r>
    </w:p>
    <w:p w14:paraId="68B0700D" w14:textId="241673D1" w:rsidR="001B75A7" w:rsidRPr="00896E03" w:rsidRDefault="001B75A7" w:rsidP="001B75A7">
      <w:pPr>
        <w:pStyle w:val="JRCFigurecaption"/>
      </w:pPr>
      <w:bookmarkStart w:id="485" w:name="_Ref196480336"/>
      <w:bookmarkStart w:id="486" w:name="_Ref196480324"/>
      <w:bookmarkStart w:id="487" w:name="_Toc199415924"/>
      <w:r w:rsidRPr="00896E03">
        <w:rPr>
          <w:b/>
          <w:bCs/>
        </w:rPr>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8718D2">
        <w:rPr>
          <w:b/>
          <w:bCs/>
          <w:noProof/>
        </w:rPr>
        <w:t>1</w:t>
      </w:r>
      <w:r w:rsidRPr="00896E03">
        <w:rPr>
          <w:b/>
          <w:bCs/>
        </w:rPr>
        <w:fldChar w:fldCharType="end"/>
      </w:r>
      <w:bookmarkEnd w:id="485"/>
      <w:r w:rsidRPr="00896E03">
        <w:rPr>
          <w:b/>
          <w:bCs/>
        </w:rPr>
        <w:t>.</w:t>
      </w:r>
      <w:r w:rsidRPr="00896E03">
        <w:t xml:space="preserve"> </w:t>
      </w:r>
      <w:r>
        <w:t>ISO &amp; GeoDCAT-AP metadata implementation pilot timeline</w:t>
      </w:r>
      <w:r w:rsidRPr="001B75A7">
        <w:t>.</w:t>
      </w:r>
      <w:bookmarkEnd w:id="486"/>
      <w:bookmarkEnd w:id="487"/>
    </w:p>
    <w:p w14:paraId="53C7A360" w14:textId="30BAF155" w:rsidR="001B75A7" w:rsidRPr="00896E03" w:rsidRDefault="00CC3831" w:rsidP="001B75A7">
      <w:pPr>
        <w:pStyle w:val="JRCFigureplaceholder"/>
      </w:pPr>
      <w:r>
        <w:rPr>
          <w:noProof/>
          <w:lang w:eastAsia="en-GB"/>
        </w:rPr>
        <w:drawing>
          <wp:inline distT="0" distB="0" distL="0" distR="0" wp14:anchorId="15F02935" wp14:editId="23B3F9A1">
            <wp:extent cx="575564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5640" cy="2038985"/>
                    </a:xfrm>
                    <a:prstGeom prst="rect">
                      <a:avLst/>
                    </a:prstGeom>
                    <a:noFill/>
                    <a:ln>
                      <a:noFill/>
                    </a:ln>
                  </pic:spPr>
                </pic:pic>
              </a:graphicData>
            </a:graphic>
          </wp:inline>
        </w:drawing>
      </w:r>
    </w:p>
    <w:p w14:paraId="2CD36EFF" w14:textId="59245E6C" w:rsidR="001B75A7" w:rsidRPr="00F4085D" w:rsidRDefault="001B75A7" w:rsidP="001B75A7">
      <w:pPr>
        <w:pStyle w:val="JRCFiguresource"/>
      </w:pPr>
      <w:bookmarkStart w:id="488" w:name="_Hlk199269513"/>
      <w:r w:rsidRPr="00896E03">
        <w:t>Source</w:t>
      </w:r>
      <w:r w:rsidR="00F4085D" w:rsidRPr="00F4085D">
        <w:t xml:space="preserve"> Figure created for the purpose of this pilot</w:t>
      </w:r>
      <w:r w:rsidRPr="00F4085D">
        <w:t>.</w:t>
      </w:r>
      <w:bookmarkEnd w:id="488"/>
    </w:p>
    <w:p w14:paraId="254510FB" w14:textId="352CFC12" w:rsidR="007D1AE3" w:rsidRPr="00896E03" w:rsidRDefault="007D1AE3" w:rsidP="007D1AE3">
      <w:pPr>
        <w:pStyle w:val="JRCLevel-2title"/>
      </w:pPr>
      <w:bookmarkStart w:id="489" w:name="_Toc199415771"/>
      <w:r>
        <w:t>Pilot repository</w:t>
      </w:r>
      <w:bookmarkEnd w:id="489"/>
    </w:p>
    <w:p w14:paraId="088897DC" w14:textId="098296E0" w:rsidR="00F4085D" w:rsidRDefault="00F4085D" w:rsidP="007D1AE3">
      <w:pPr>
        <w:pStyle w:val="JRCText"/>
      </w:pPr>
      <w:r>
        <w:t>A GitHub repository was created to host the materials for running this pilot, including description, meeting materials, outputs and results</w:t>
      </w:r>
      <w:r w:rsidR="007D1AE3" w:rsidRPr="00896E03">
        <w:t>.</w:t>
      </w:r>
      <w:r>
        <w:t xml:space="preserve"> I</w:t>
      </w:r>
      <w:r w:rsidR="009D0F6E">
        <w:t>t is publicly accessible under this URL</w:t>
      </w:r>
      <w:r>
        <w:t xml:space="preserve">: </w:t>
      </w:r>
    </w:p>
    <w:p w14:paraId="06420CB7" w14:textId="061A1C09" w:rsidR="00F4085D" w:rsidRDefault="00012D02" w:rsidP="007D1AE3">
      <w:pPr>
        <w:pStyle w:val="JRCText"/>
      </w:pPr>
      <w:r>
        <w:fldChar w:fldCharType="begin"/>
      </w:r>
      <w:r>
        <w:instrText>HYPERLINK "https://github.com/INSPIRE-MIF/GeoDCAT-AP-pilot"</w:instrText>
      </w:r>
      <w:ins w:id="490" w:author="ESCRIU Jordi (JRC-ISPRA) [2]" w:date="2025-05-29T12:55:00Z"/>
      <w:r>
        <w:fldChar w:fldCharType="separate"/>
      </w:r>
      <w:r w:rsidR="00F4085D" w:rsidRPr="00ED7155">
        <w:rPr>
          <w:rStyle w:val="Hyperlink"/>
        </w:rPr>
        <w:t>https://github.com/INSPIRE-MIF/GeoDCAT-AP-pilot</w:t>
      </w:r>
      <w:r>
        <w:rPr>
          <w:rStyle w:val="Hyperlink"/>
        </w:rPr>
        <w:fldChar w:fldCharType="end"/>
      </w:r>
      <w:r w:rsidR="00F4085D">
        <w:t xml:space="preserve"> </w:t>
      </w:r>
    </w:p>
    <w:p w14:paraId="65A9406D" w14:textId="530A7807" w:rsidR="007D1AE3" w:rsidRDefault="00F4085D" w:rsidP="007D1AE3">
      <w:pPr>
        <w:pStyle w:val="JRCText"/>
      </w:pPr>
      <w:r>
        <w:t>Additionally, a set of issues were collected to discuss and agree on specific proposals and issues identified by the participants, where needed.</w:t>
      </w:r>
    </w:p>
    <w:p w14:paraId="17962B8E" w14:textId="784F1F0A" w:rsidR="00F4085D" w:rsidRPr="00896E03" w:rsidRDefault="00012D02" w:rsidP="007D1AE3">
      <w:pPr>
        <w:pStyle w:val="JRCText"/>
      </w:pPr>
      <w:r>
        <w:fldChar w:fldCharType="begin"/>
      </w:r>
      <w:r>
        <w:instrText>HYPERLINK "https://github.com/INSPIRE-MIF/GeoDCAT-AP-pilot/issues"</w:instrText>
      </w:r>
      <w:ins w:id="491" w:author="ESCRIU Jordi (JRC-ISPRA) [2]" w:date="2025-05-29T12:55:00Z"/>
      <w:r>
        <w:fldChar w:fldCharType="separate"/>
      </w:r>
      <w:r w:rsidR="00F4085D" w:rsidRPr="00ED7155">
        <w:rPr>
          <w:rStyle w:val="Hyperlink"/>
        </w:rPr>
        <w:t>https://github.com/INSPIRE-MIF/GeoDCAT-AP-pilot/issues</w:t>
      </w:r>
      <w:r>
        <w:rPr>
          <w:rStyle w:val="Hyperlink"/>
        </w:rPr>
        <w:fldChar w:fldCharType="end"/>
      </w:r>
      <w:r w:rsidR="00F4085D">
        <w:t xml:space="preserve"> </w:t>
      </w:r>
    </w:p>
    <w:p w14:paraId="1A0BC4A1" w14:textId="186334FF" w:rsidR="007D1AE3" w:rsidRPr="00896E03" w:rsidDel="005A2908" w:rsidRDefault="007D1AE3" w:rsidP="007D6EDC">
      <w:pPr>
        <w:pStyle w:val="JRCText"/>
        <w:rPr>
          <w:del w:id="492" w:author="ESCRIU Jordi (JRC-ISPRA) [2]" w:date="2025-05-29T12:37:00Z"/>
        </w:rPr>
      </w:pPr>
    </w:p>
    <w:p w14:paraId="30CD8F63" w14:textId="77777777" w:rsidR="007D6EDC" w:rsidRPr="00012D02" w:rsidRDefault="007D6EDC" w:rsidP="00D06B8C">
      <w:pPr>
        <w:pStyle w:val="JRCText"/>
      </w:pPr>
    </w:p>
    <w:p w14:paraId="59029B29" w14:textId="208362A3" w:rsidR="00D06B8C" w:rsidRPr="00896E03" w:rsidRDefault="007D6EDC" w:rsidP="00D06B8C">
      <w:pPr>
        <w:pStyle w:val="JRCLevel-1title"/>
      </w:pPr>
      <w:bookmarkStart w:id="493" w:name="_Toc199415772"/>
      <w:r>
        <w:lastRenderedPageBreak/>
        <w:t>Background</w:t>
      </w:r>
      <w:r w:rsidR="00C83873">
        <w:t>, initial</w:t>
      </w:r>
      <w:r>
        <w:t xml:space="preserve"> expectations</w:t>
      </w:r>
      <w:r w:rsidR="00C83873">
        <w:t xml:space="preserve"> and proposals</w:t>
      </w:r>
      <w:bookmarkEnd w:id="493"/>
    </w:p>
    <w:p w14:paraId="540757B3" w14:textId="6BD494FE" w:rsidR="00D06B8C" w:rsidRPr="00CF624C" w:rsidRDefault="00C83873" w:rsidP="00D06B8C">
      <w:pPr>
        <w:pStyle w:val="JRCText"/>
      </w:pPr>
      <w:r w:rsidRPr="00CF624C">
        <w:t xml:space="preserve">During the </w:t>
      </w:r>
      <w:r w:rsidR="0042533B">
        <w:t>second</w:t>
      </w:r>
      <w:r w:rsidRPr="00CF624C">
        <w:t xml:space="preserve"> meeting hold on 2</w:t>
      </w:r>
      <w:r w:rsidR="0042533B">
        <w:t>0</w:t>
      </w:r>
      <w:r w:rsidRPr="00CF624C">
        <w:t xml:space="preserve"> </w:t>
      </w:r>
      <w:r w:rsidR="0042533B">
        <w:t>Novem</w:t>
      </w:r>
      <w:r w:rsidRPr="00CF624C">
        <w:t>ber 2024, the participants were requested to provide some background information concerning the pilot</w:t>
      </w:r>
      <w:r w:rsidR="00D06B8C" w:rsidRPr="00CF624C">
        <w:t>.</w:t>
      </w:r>
      <w:r w:rsidRPr="00CF624C">
        <w:t xml:space="preserve"> This included: </w:t>
      </w:r>
    </w:p>
    <w:p w14:paraId="072E0017" w14:textId="0031C721" w:rsidR="00C83873" w:rsidRPr="00CF624C" w:rsidRDefault="00C83873" w:rsidP="00C83873">
      <w:pPr>
        <w:pStyle w:val="JRCTextbulletedlist1"/>
      </w:pPr>
      <w:r w:rsidRPr="00CF624C">
        <w:t>Previous</w:t>
      </w:r>
      <w:r w:rsidR="0042533B">
        <w:t xml:space="preserve"> work and experience</w:t>
      </w:r>
      <w:r w:rsidRPr="00CF624C">
        <w:t xml:space="preserve"> about the use of </w:t>
      </w:r>
      <w:r w:rsidR="0042533B">
        <w:t xml:space="preserve">DCAT-AP / </w:t>
      </w:r>
      <w:r w:rsidRPr="00CF624C">
        <w:t>GeoDCAT-AP and the related transformation</w:t>
      </w:r>
      <w:r w:rsidR="00CF624C" w:rsidRPr="00CF624C">
        <w:t>s available</w:t>
      </w:r>
      <w:r w:rsidRPr="00CF624C">
        <w:t>.</w:t>
      </w:r>
    </w:p>
    <w:p w14:paraId="61F19C04" w14:textId="18ADA735" w:rsidR="00C83873" w:rsidRPr="00CF624C" w:rsidRDefault="00C83873" w:rsidP="00C83873">
      <w:pPr>
        <w:pStyle w:val="JRCTextbulletedlist1"/>
      </w:pPr>
      <w:r w:rsidRPr="00CF624C">
        <w:t>Expectations on the pilot and initial proposals (if any).</w:t>
      </w:r>
    </w:p>
    <w:p w14:paraId="58F46070" w14:textId="5B972E44" w:rsidR="00C83873" w:rsidRPr="00CF624C" w:rsidRDefault="00C83873" w:rsidP="00C83873">
      <w:pPr>
        <w:pStyle w:val="JRCTextbulletedlist1"/>
      </w:pPr>
      <w:r w:rsidRPr="00CF624C">
        <w:t xml:space="preserve">Their selected focus for the pilot testing, i.e. </w:t>
      </w:r>
      <w:r w:rsidR="00CF624C" w:rsidRPr="00CF624C">
        <w:t xml:space="preserve">mainly: </w:t>
      </w:r>
      <w:r w:rsidRPr="00CF624C">
        <w:t>the GeoDCAT-AP specification, the XSLT transformation</w:t>
      </w:r>
      <w:r w:rsidR="00CF624C" w:rsidRPr="00CF624C">
        <w:t>, or both.</w:t>
      </w:r>
    </w:p>
    <w:p w14:paraId="38C41832" w14:textId="5E41F1E3" w:rsidR="00C83873" w:rsidRPr="00CF624C" w:rsidRDefault="00C83873" w:rsidP="00D06B8C">
      <w:pPr>
        <w:pStyle w:val="JRCText"/>
      </w:pPr>
      <w:r w:rsidRPr="00CF624C">
        <w:t>The subsections below summarise</w:t>
      </w:r>
      <w:del w:id="494" w:author="ESCRIU Jordi (JRC-ISPRA) [2]" w:date="2025-05-27T22:38:00Z">
        <w:r w:rsidRPr="00CF624C" w:rsidDel="0024689D">
          <w:delText>s</w:delText>
        </w:r>
      </w:del>
      <w:r w:rsidRPr="00CF624C">
        <w:t xml:space="preserve"> these information </w:t>
      </w:r>
      <w:del w:id="495" w:author="ESCRIU Jordi (JRC-ISPRA) [2]" w:date="2025-05-27T22:39:00Z">
        <w:r w:rsidRPr="00CF624C" w:rsidDel="0024689D">
          <w:delText xml:space="preserve">items </w:delText>
        </w:r>
      </w:del>
      <w:r w:rsidRPr="00CF624C">
        <w:t xml:space="preserve">for each of the participants. </w:t>
      </w:r>
    </w:p>
    <w:p w14:paraId="54F47416" w14:textId="7E0B3B8E" w:rsidR="00D762C4" w:rsidRDefault="00D762C4" w:rsidP="00D762C4">
      <w:pPr>
        <w:pStyle w:val="JRCLevel-2title"/>
      </w:pPr>
      <w:bookmarkStart w:id="496" w:name="_Toc199415773"/>
      <w:r w:rsidRPr="00D762C4">
        <w:t>Belgium</w:t>
      </w:r>
      <w:r w:rsidR="00BB452B">
        <w:t xml:space="preserve"> (Flanders)</w:t>
      </w:r>
      <w:bookmarkEnd w:id="496"/>
    </w:p>
    <w:p w14:paraId="7E8793E5" w14:textId="77777777" w:rsidR="00BE6807" w:rsidRPr="00896E03" w:rsidRDefault="00BE6807" w:rsidP="00BE6807">
      <w:pPr>
        <w:pStyle w:val="JRCLevel-3title"/>
      </w:pPr>
      <w:bookmarkStart w:id="497" w:name="_Toc199415774"/>
      <w:r>
        <w:t>Testing focus</w:t>
      </w:r>
      <w:bookmarkEnd w:id="497"/>
    </w:p>
    <w:p w14:paraId="3241ABA8" w14:textId="77777777" w:rsidR="00BE6807" w:rsidRDefault="00BE6807" w:rsidP="00BE6807">
      <w:pPr>
        <w:pStyle w:val="JRCText"/>
      </w:pPr>
      <w:r>
        <w:t>Belgium-Flanders is interested in testing real implementation examples developed through available software (e.g. GeoNetwork), including geospatial metadata HVD implementations.</w:t>
      </w:r>
    </w:p>
    <w:p w14:paraId="111D9F7E" w14:textId="16FB8720" w:rsidR="00CF624C" w:rsidRPr="00CF624C" w:rsidRDefault="00CF624C" w:rsidP="007E1B81">
      <w:pPr>
        <w:pStyle w:val="JRCLevel-3title"/>
      </w:pPr>
      <w:bookmarkStart w:id="498" w:name="_Toc199415775"/>
      <w:r>
        <w:t>Pre</w:t>
      </w:r>
      <w:r w:rsidR="00D97A6B">
        <w:t xml:space="preserve">liminary </w:t>
      </w:r>
      <w:r w:rsidR="0042533B">
        <w:t xml:space="preserve">work and </w:t>
      </w:r>
      <w:r>
        <w:t>experience</w:t>
      </w:r>
      <w:bookmarkEnd w:id="498"/>
    </w:p>
    <w:p w14:paraId="6C38CD92" w14:textId="18BD4CF0" w:rsidR="00D03BEE" w:rsidRPr="000D092B" w:rsidRDefault="00D03BEE" w:rsidP="00C83873">
      <w:pPr>
        <w:pStyle w:val="JRCText"/>
      </w:pPr>
      <w:r w:rsidRPr="000D092B">
        <w:t>Belgium F</w:t>
      </w:r>
      <w:r w:rsidR="000D092B">
        <w:t xml:space="preserve">landers </w:t>
      </w:r>
      <w:r w:rsidRPr="000D092B">
        <w:t xml:space="preserve">is leading a </w:t>
      </w:r>
      <w:r w:rsidR="00DE756B">
        <w:t xml:space="preserve">joint-effort </w:t>
      </w:r>
      <w:r w:rsidRPr="000D092B">
        <w:t xml:space="preserve">working group </w:t>
      </w:r>
      <w:r w:rsidR="000D092B">
        <w:t>to implement a</w:t>
      </w:r>
      <w:r w:rsidRPr="000D092B">
        <w:t xml:space="preserve"> DCAT schema plugin</w:t>
      </w:r>
      <w:r w:rsidR="000D092B">
        <w:t xml:space="preserve"> for GeoNetwork</w:t>
      </w:r>
      <w:r w:rsidR="001B678D">
        <w:t xml:space="preserve"> open source</w:t>
      </w:r>
      <w:r w:rsidR="000D092B">
        <w:t xml:space="preserve">. The repository </w:t>
      </w:r>
      <w:r w:rsidR="001B678D">
        <w:t>of this</w:t>
      </w:r>
      <w:r w:rsidR="000D092B">
        <w:t xml:space="preserve"> working group is available at </w:t>
      </w:r>
      <w:r w:rsidR="00012D02">
        <w:fldChar w:fldCharType="begin"/>
      </w:r>
      <w:r w:rsidR="00012D02">
        <w:instrText>HYPERLINK "https://github.com/metadata101/dcat-ap"</w:instrText>
      </w:r>
      <w:ins w:id="499" w:author="ESCRIU Jordi (JRC-ISPRA) [2]" w:date="2025-05-29T12:55:00Z"/>
      <w:r w:rsidR="00012D02">
        <w:fldChar w:fldCharType="separate"/>
      </w:r>
      <w:r w:rsidR="000D092B" w:rsidRPr="000D092B">
        <w:rPr>
          <w:rStyle w:val="Hyperlink"/>
        </w:rPr>
        <w:t>https://github.com/metadata101/dcat-ap</w:t>
      </w:r>
      <w:r w:rsidR="00012D02">
        <w:rPr>
          <w:rStyle w:val="Hyperlink"/>
        </w:rPr>
        <w:fldChar w:fldCharType="end"/>
      </w:r>
      <w:r w:rsidR="000D092B">
        <w:t>.</w:t>
      </w:r>
    </w:p>
    <w:p w14:paraId="70D529F0" w14:textId="145D572B" w:rsidR="00D03BEE" w:rsidRDefault="000D092B" w:rsidP="00C83873">
      <w:pPr>
        <w:pStyle w:val="JRCText"/>
      </w:pPr>
      <w:r w:rsidRPr="000D092B">
        <w:t xml:space="preserve">As part of this work, </w:t>
      </w:r>
      <w:r w:rsidR="00D03BEE" w:rsidRPr="000D092B">
        <w:t>different</w:t>
      </w:r>
      <w:r w:rsidRPr="000D092B">
        <w:t xml:space="preserve"> HVD</w:t>
      </w:r>
      <w:r>
        <w:t xml:space="preserve"> </w:t>
      </w:r>
      <w:r w:rsidRPr="000D092B">
        <w:t>metadata</w:t>
      </w:r>
      <w:r w:rsidR="00D03BEE" w:rsidRPr="000D092B">
        <w:t xml:space="preserve"> implementations </w:t>
      </w:r>
      <w:r w:rsidRPr="000D092B">
        <w:t xml:space="preserve">from Germany, the Netherlands and Belgium were compared. This included </w:t>
      </w:r>
      <w:r w:rsidR="00D03BEE" w:rsidRPr="000D092B">
        <w:t>discuss</w:t>
      </w:r>
      <w:r w:rsidRPr="000D092B">
        <w:t xml:space="preserve">ions </w:t>
      </w:r>
      <w:r w:rsidR="00D03BEE" w:rsidRPr="000D092B">
        <w:t xml:space="preserve">with </w:t>
      </w:r>
      <w:r w:rsidRPr="000D092B">
        <w:t>SEMIC, which helped to converge in the regional approach currently in use in Flanders</w:t>
      </w:r>
      <w:r w:rsidR="00D03BEE" w:rsidRPr="000D092B">
        <w:t>.</w:t>
      </w:r>
    </w:p>
    <w:p w14:paraId="76E74916" w14:textId="5F50D6A7" w:rsidR="000D092B" w:rsidRDefault="000D092B" w:rsidP="00C83873">
      <w:pPr>
        <w:pStyle w:val="JRCText"/>
      </w:pPr>
      <w:r>
        <w:t xml:space="preserve">This approach includes the use of Fladers Spatial Data Infrastructure (SDI) thesauri for </w:t>
      </w:r>
      <w:r w:rsidR="001B678D">
        <w:t>encoding</w:t>
      </w:r>
      <w:r>
        <w:t xml:space="preserve"> keywords in geospatial metadata </w:t>
      </w:r>
      <w:r w:rsidR="001B678D">
        <w:t>used for</w:t>
      </w:r>
      <w:r>
        <w:t xml:space="preserve"> tagging INSPIRE and HVD dataset metadata records</w:t>
      </w:r>
      <w:r w:rsidR="001B678D">
        <w:t>. The category and subcategory for HVDs are also encoded according to the HVDs Implementing Regulation.</w:t>
      </w:r>
    </w:p>
    <w:p w14:paraId="24AC2800" w14:textId="5A4DE4A7" w:rsidR="001B678D" w:rsidRPr="000D092B" w:rsidRDefault="001B678D" w:rsidP="00C83873">
      <w:pPr>
        <w:pStyle w:val="JRCText"/>
      </w:pPr>
      <w:r>
        <w:t>Afterwards, a mapping is used to match these keywords to DCAT-AP elements. Encoding example in ISO and DCAT native format are available.</w:t>
      </w:r>
    </w:p>
    <w:p w14:paraId="0966E3AE" w14:textId="7A97B1D7" w:rsidR="00C83873" w:rsidRPr="00896E03" w:rsidRDefault="00CF624C" w:rsidP="007E1B81">
      <w:pPr>
        <w:pStyle w:val="JRCLevel-3title"/>
      </w:pPr>
      <w:bookmarkStart w:id="500" w:name="_Toc199415776"/>
      <w:r>
        <w:lastRenderedPageBreak/>
        <w:t>Initial expectations and proposals</w:t>
      </w:r>
      <w:bookmarkEnd w:id="500"/>
    </w:p>
    <w:p w14:paraId="79D48B7F" w14:textId="634F0EE2" w:rsidR="00DE756B" w:rsidRDefault="001B678D" w:rsidP="00CF624C">
      <w:pPr>
        <w:pStyle w:val="JRCText"/>
      </w:pPr>
      <w:r w:rsidRPr="00DE756B">
        <w:t xml:space="preserve">Belgium Flanders is willing to push for the implementation of DCAT-based metadata plugins in GeoNetwork. </w:t>
      </w:r>
    </w:p>
    <w:p w14:paraId="792B2F0A" w14:textId="6570531D" w:rsidR="004E7DF8" w:rsidRDefault="001B678D" w:rsidP="00CF624C">
      <w:pPr>
        <w:pStyle w:val="JRCText"/>
      </w:pPr>
      <w:r w:rsidRPr="00DE756B">
        <w:t xml:space="preserve">As organisers of the </w:t>
      </w:r>
      <w:r w:rsidR="004E7DF8">
        <w:t>‘</w:t>
      </w:r>
      <w:r w:rsidR="00DE756B" w:rsidRPr="00DE756B">
        <w:t>DCAT schema plugin for GeoNetwork’ working group,</w:t>
      </w:r>
      <w:r w:rsidRPr="00DE756B">
        <w:t xml:space="preserve"> they encourage the participa</w:t>
      </w:r>
      <w:r w:rsidR="00DE756B" w:rsidRPr="00DE756B">
        <w:t>nts</w:t>
      </w:r>
      <w:r w:rsidRPr="00DE756B">
        <w:t xml:space="preserve"> of the ISO</w:t>
      </w:r>
      <w:r w:rsidR="00DE756B" w:rsidRPr="00DE756B">
        <w:t xml:space="preserve"> </w:t>
      </w:r>
      <w:r w:rsidRPr="00DE756B">
        <w:t>&amp;</w:t>
      </w:r>
      <w:r w:rsidR="00DE756B" w:rsidRPr="00DE756B">
        <w:t xml:space="preserve"> </w:t>
      </w:r>
      <w:r w:rsidRPr="00DE756B">
        <w:t>GeoDCAT-AP</w:t>
      </w:r>
      <w:r w:rsidR="00DE756B" w:rsidRPr="00DE756B">
        <w:t xml:space="preserve"> metadata implementation pilot to take part </w:t>
      </w:r>
      <w:r w:rsidR="00DE756B">
        <w:t xml:space="preserve">in the upcoming sprints </w:t>
      </w:r>
      <w:r w:rsidR="00DE756B" w:rsidRPr="00DE756B">
        <w:t>of the mentioned working group</w:t>
      </w:r>
      <w:r w:rsidR="004E7DF8">
        <w:t>, including related testing efforts</w:t>
      </w:r>
      <w:r w:rsidR="00DE756B" w:rsidRPr="00DE756B">
        <w:t>.</w:t>
      </w:r>
      <w:r w:rsidR="00DE756B">
        <w:t xml:space="preserve"> </w:t>
      </w:r>
    </w:p>
    <w:p w14:paraId="0A22BBA0" w14:textId="56D7156F" w:rsidR="00DE756B" w:rsidRDefault="00DE756B" w:rsidP="00CF624C">
      <w:pPr>
        <w:pStyle w:val="JRCText"/>
      </w:pPr>
      <w:r>
        <w:t>The plan is to extend this DCAT-AP plugin</w:t>
      </w:r>
      <w:del w:id="501" w:author="ESCRIU Jordi (JRC-ISPRA) [2]" w:date="2025-05-27T22:40:00Z">
        <w:r w:rsidDel="005630E9">
          <w:delText>g</w:delText>
        </w:r>
      </w:del>
      <w:r>
        <w:t xml:space="preserve"> also to GeoDCAT-AP.</w:t>
      </w:r>
    </w:p>
    <w:p w14:paraId="37DF1340" w14:textId="2CE1C543" w:rsidR="004E7DF8" w:rsidRDefault="004E7DF8" w:rsidP="004E7DF8">
      <w:pPr>
        <w:pStyle w:val="JRCText"/>
      </w:pPr>
      <w:r>
        <w:t>Therefore, it is proposed to establishing synergies with between the ‘</w:t>
      </w:r>
      <w:r w:rsidRPr="00DE756B">
        <w:t>DCAT schema plugin for GeoNetwork’ working group</w:t>
      </w:r>
      <w:r>
        <w:t xml:space="preserve"> and the </w:t>
      </w:r>
      <w:r w:rsidRPr="00DE756B">
        <w:t>ISO &amp; GeoDCAT-AP metadata implementation pilot</w:t>
      </w:r>
      <w:r>
        <w:t>.</w:t>
      </w:r>
    </w:p>
    <w:p w14:paraId="6C595B40" w14:textId="3D1A7A0C" w:rsidR="004E7DF8" w:rsidRDefault="004E7DF8" w:rsidP="004E7DF8">
      <w:pPr>
        <w:pStyle w:val="JRCText"/>
      </w:pPr>
      <w:r>
        <w:t>The convenience of aligning the timelines of both, the mentioned working group and the pilot</w:t>
      </w:r>
      <w:ins w:id="502" w:author="ESCRIU Jordi (JRC-ISPRA) [2]" w:date="2025-05-27T22:40:00Z">
        <w:r w:rsidR="005630E9">
          <w:t>,</w:t>
        </w:r>
      </w:ins>
      <w:r>
        <w:t xml:space="preserve"> is</w:t>
      </w:r>
      <w:ins w:id="503" w:author="ESCRIU Jordi (JRC-ISPRA) [2]" w:date="2025-05-27T22:40:00Z">
        <w:r w:rsidR="005630E9">
          <w:t xml:space="preserve"> </w:t>
        </w:r>
      </w:ins>
      <w:r>
        <w:t>highlighted, so that the real implementation examples prepared with the GeoNetwork plugin can be tested during the pilot.</w:t>
      </w:r>
    </w:p>
    <w:p w14:paraId="425499F8" w14:textId="77777777" w:rsidR="00E14ACB" w:rsidRDefault="00E14ACB" w:rsidP="00E14ACB">
      <w:pPr>
        <w:pStyle w:val="JRCLevel-2title"/>
      </w:pPr>
      <w:bookmarkStart w:id="504" w:name="_Toc199415777"/>
      <w:r w:rsidRPr="00E14ACB">
        <w:t>Czech Republic</w:t>
      </w:r>
      <w:bookmarkEnd w:id="504"/>
    </w:p>
    <w:p w14:paraId="6A16DA66" w14:textId="77777777" w:rsidR="00BD7BB6" w:rsidRPr="00AA5A6F" w:rsidRDefault="00BD7BB6" w:rsidP="00BD7BB6">
      <w:pPr>
        <w:pStyle w:val="JRCLevel-3title"/>
        <w:rPr>
          <w:ins w:id="505" w:author="ESCRIU Jordi (JRC-ISPRA) [2]" w:date="2025-05-27T15:02:00Z"/>
        </w:rPr>
      </w:pPr>
      <w:bookmarkStart w:id="506" w:name="_Toc199415778"/>
      <w:ins w:id="507" w:author="ESCRIU Jordi (JRC-ISPRA) [2]" w:date="2025-05-27T15:02:00Z">
        <w:r w:rsidRPr="00AA5A6F">
          <w:t>Testing focus</w:t>
        </w:r>
        <w:bookmarkEnd w:id="506"/>
      </w:ins>
    </w:p>
    <w:p w14:paraId="09C56C5A" w14:textId="4BE326CB" w:rsidR="00BD7BB6" w:rsidRPr="00AA5A6F" w:rsidRDefault="00BD7BB6" w:rsidP="00BD7BB6">
      <w:pPr>
        <w:rPr>
          <w:ins w:id="508" w:author="ESCRIU Jordi (JRC-ISPRA) [2]" w:date="2025-05-27T15:02:00Z"/>
        </w:rPr>
      </w:pPr>
      <w:ins w:id="509" w:author="ESCRIU Jordi (JRC-ISPRA) [2]" w:date="2025-05-27T15:02:00Z">
        <w:r w:rsidRPr="00AA5A6F">
          <w:t xml:space="preserve">In the Czech Republic the provision of INSPIRE ISO metadata is </w:t>
        </w:r>
        <w:r>
          <w:t>(more or less)</w:t>
        </w:r>
        <w:r w:rsidRPr="00AA5A6F">
          <w:t xml:space="preserve"> separated from open data DCAT metadata. Regarding INSPIRE ISO metadata there is the National metadata profile, which is a robust extension of INSPIRE metadata profile. ISO metadata are harvested on the </w:t>
        </w:r>
        <w:r>
          <w:t>N</w:t>
        </w:r>
        <w:r w:rsidRPr="00AA5A6F">
          <w:t xml:space="preserve">ational INSPIRE Geoportal and subsequently on the European INSPIRE Geoportal. Metadata for Open Data Portal are created separately and harvested from local catalogues to the national Open Data Portal and from there to the European Data Portal. Currently some publishers have to create metadata in two </w:t>
        </w:r>
      </w:ins>
      <w:ins w:id="510" w:author="ESCRIU Jordi (JRC-ISPRA) [2]" w:date="2025-05-27T15:04:00Z">
        <w:r>
          <w:t xml:space="preserve">different </w:t>
        </w:r>
      </w:ins>
      <w:ins w:id="511" w:author="ESCRIU Jordi (JRC-ISPRA) [2]" w:date="2025-05-27T15:02:00Z">
        <w:r w:rsidRPr="00AA5A6F">
          <w:t>formats and provide</w:t>
        </w:r>
      </w:ins>
      <w:ins w:id="512" w:author="ESCRIU Jordi (JRC-ISPRA) [2]" w:date="2025-05-27T15:05:00Z">
        <w:r>
          <w:t xml:space="preserve"> then to</w:t>
        </w:r>
      </w:ins>
      <w:ins w:id="513" w:author="ESCRIU Jordi (JRC-ISPRA) [2]" w:date="2025-05-27T15:02:00Z">
        <w:r w:rsidRPr="00AA5A6F">
          <w:t xml:space="preserve"> two local catalogues at the same time. </w:t>
        </w:r>
      </w:ins>
    </w:p>
    <w:p w14:paraId="75DA5E62" w14:textId="6A93E131" w:rsidR="00BD7BB6" w:rsidRPr="00AA5A6F" w:rsidRDefault="00BD7BB6" w:rsidP="00BD7BB6">
      <w:pPr>
        <w:rPr>
          <w:ins w:id="514" w:author="ESCRIU Jordi (JRC-ISPRA) [2]" w:date="2025-05-27T15:02:00Z"/>
        </w:rPr>
      </w:pPr>
      <w:ins w:id="515" w:author="ESCRIU Jordi (JRC-ISPRA) [2]" w:date="2025-05-27T15:02:00Z">
        <w:r w:rsidRPr="00AA5A6F">
          <w:t>The Czech open data metadata profile (the metadata profile that requires Czech Open Data Portal) is based on DCAT-AP version 3.0 and it also implements</w:t>
        </w:r>
      </w:ins>
      <w:ins w:id="516" w:author="ESCRIU Jordi (JRC-ISPRA) [2]" w:date="2025-05-27T15:05:00Z">
        <w:r>
          <w:t xml:space="preserve"> the</w:t>
        </w:r>
      </w:ins>
      <w:ins w:id="517" w:author="ESCRIU Jordi (JRC-ISPRA) [2]" w:date="2025-05-27T15:02:00Z">
        <w:r w:rsidRPr="00AA5A6F">
          <w:t xml:space="preserve"> HVD extension.</w:t>
        </w:r>
      </w:ins>
    </w:p>
    <w:p w14:paraId="5563BD74" w14:textId="77777777" w:rsidR="00BD7BB6" w:rsidRPr="00AA5A6F" w:rsidRDefault="00BD7BB6" w:rsidP="00BD7BB6">
      <w:pPr>
        <w:rPr>
          <w:ins w:id="518" w:author="ESCRIU Jordi (JRC-ISPRA) [2]" w:date="2025-05-27T15:02:00Z"/>
        </w:rPr>
      </w:pPr>
      <w:ins w:id="519" w:author="ESCRIU Jordi (JRC-ISPRA) [2]" w:date="2025-05-27T15:02:00Z">
        <w:r w:rsidRPr="00AA5A6F">
          <w:t>The main testing focus in the Czech Republic is testing the XSLT transformation.</w:t>
        </w:r>
      </w:ins>
    </w:p>
    <w:p w14:paraId="6E67DBB0" w14:textId="77777777" w:rsidR="00BD7BB6" w:rsidRPr="00AA5A6F" w:rsidRDefault="00BD7BB6" w:rsidP="00BD7BB6">
      <w:pPr>
        <w:pStyle w:val="JRCLevel-3title"/>
        <w:rPr>
          <w:ins w:id="520" w:author="ESCRIU Jordi (JRC-ISPRA) [2]" w:date="2025-05-27T15:02:00Z"/>
        </w:rPr>
      </w:pPr>
      <w:bookmarkStart w:id="521" w:name="_Toc199415779"/>
      <w:ins w:id="522" w:author="ESCRIU Jordi (JRC-ISPRA) [2]" w:date="2025-05-27T15:02:00Z">
        <w:r w:rsidRPr="00AA5A6F">
          <w:t>Preliminary work and experience</w:t>
        </w:r>
        <w:bookmarkEnd w:id="521"/>
      </w:ins>
    </w:p>
    <w:p w14:paraId="2163D2E5" w14:textId="5DE50653" w:rsidR="00BD7BB6" w:rsidRPr="00AA5A6F" w:rsidRDefault="00BD7BB6" w:rsidP="00BD7BB6">
      <w:pPr>
        <w:rPr>
          <w:ins w:id="523" w:author="ESCRIU Jordi (JRC-ISPRA) [2]" w:date="2025-05-27T15:02:00Z"/>
        </w:rPr>
      </w:pPr>
      <w:ins w:id="524" w:author="ESCRIU Jordi (JRC-ISPRA) [2]" w:date="2025-05-27T15:02:00Z">
        <w:r w:rsidRPr="00AA5A6F">
          <w:t>Czech National Metadata Profile (ISO metadata) was extended by several items to be compatible with the Czech Open Data profile (DCAT metadata)</w:t>
        </w:r>
      </w:ins>
      <w:ins w:id="525" w:author="ESCRIU Jordi (JRC-ISPRA) [2]" w:date="2025-05-27T15:06:00Z">
        <w:r>
          <w:t>.</w:t>
        </w:r>
      </w:ins>
      <w:ins w:id="526" w:author="ESCRIU Jordi (JRC-ISPRA) [2]" w:date="2025-05-27T15:02:00Z">
        <w:r w:rsidRPr="00AA5A6F">
          <w:t xml:space="preserve"> </w:t>
        </w:r>
      </w:ins>
      <w:ins w:id="527" w:author="ESCRIU Jordi (JRC-ISPRA) [2]" w:date="2025-05-27T15:06:00Z">
        <w:r>
          <w:t>T</w:t>
        </w:r>
      </w:ins>
      <w:ins w:id="528" w:author="ESCRIU Jordi (JRC-ISPRA) [2]" w:date="2025-05-27T15:02:00Z">
        <w:r w:rsidRPr="00AA5A6F">
          <w:t>herefore</w:t>
        </w:r>
      </w:ins>
      <w:ins w:id="529" w:author="ESCRIU Jordi (JRC-ISPRA) [2]" w:date="2025-05-27T15:06:00Z">
        <w:r>
          <w:t>,</w:t>
        </w:r>
      </w:ins>
      <w:ins w:id="530" w:author="ESCRIU Jordi (JRC-ISPRA) [2]" w:date="2025-05-27T15:02:00Z">
        <w:r w:rsidRPr="00AA5A6F">
          <w:t xml:space="preserve"> a mapping and transformation from ISO to DCAT-AP is feasible in a simple way.</w:t>
        </w:r>
      </w:ins>
    </w:p>
    <w:p w14:paraId="0D9E5AA9" w14:textId="77777777" w:rsidR="00BD7BB6" w:rsidRPr="00AA5A6F" w:rsidRDefault="00BD7BB6" w:rsidP="00BD7BB6">
      <w:pPr>
        <w:rPr>
          <w:ins w:id="531" w:author="ESCRIU Jordi (JRC-ISPRA) [2]" w:date="2025-05-27T15:02:00Z"/>
        </w:rPr>
      </w:pPr>
      <w:ins w:id="532" w:author="ESCRIU Jordi (JRC-ISPRA) [2]" w:date="2025-05-27T15:02:00Z">
        <w:r w:rsidRPr="00AA5A6F">
          <w:lastRenderedPageBreak/>
          <w:t xml:space="preserve">HVD items/tagging were added to the Czech ISO profile in spring 2024. </w:t>
        </w:r>
      </w:ins>
    </w:p>
    <w:p w14:paraId="0F08B31B" w14:textId="1D5BF0C6" w:rsidR="00BD7BB6" w:rsidRPr="00AA5A6F" w:rsidRDefault="00BD7BB6" w:rsidP="00BD7BB6">
      <w:pPr>
        <w:rPr>
          <w:ins w:id="533" w:author="ESCRIU Jordi (JRC-ISPRA) [2]" w:date="2025-05-27T15:02:00Z"/>
        </w:rPr>
      </w:pPr>
      <w:ins w:id="534" w:author="ESCRIU Jordi (JRC-ISPRA) [2]" w:date="2025-05-27T15:02:00Z">
        <w:r w:rsidRPr="00AA5A6F">
          <w:t>Czech National INSPIRE Geoportal has been able to transform ISO metadata to DCAT metadata for several years. In September 2024</w:t>
        </w:r>
      </w:ins>
      <w:ins w:id="535" w:author="ESCRIU Jordi (JRC-ISPRA) [2]" w:date="2025-05-27T15:07:00Z">
        <w:r>
          <w:t>, the</w:t>
        </w:r>
      </w:ins>
      <w:ins w:id="536" w:author="ESCRIU Jordi (JRC-ISPRA) [2]" w:date="2025-05-27T15:02:00Z">
        <w:r w:rsidRPr="00AA5A6F">
          <w:t xml:space="preserve"> national requirements for HVD tagging were added into the transformation.</w:t>
        </w:r>
      </w:ins>
    </w:p>
    <w:p w14:paraId="5BCBBEA4" w14:textId="77777777" w:rsidR="00BD7BB6" w:rsidRPr="00AA5A6F" w:rsidRDefault="00BD7BB6" w:rsidP="00BD7BB6">
      <w:pPr>
        <w:pStyle w:val="JRCLevel-3title"/>
        <w:rPr>
          <w:ins w:id="537" w:author="ESCRIU Jordi (JRC-ISPRA) [2]" w:date="2025-05-27T15:02:00Z"/>
        </w:rPr>
      </w:pPr>
      <w:bookmarkStart w:id="538" w:name="_Toc199415780"/>
      <w:ins w:id="539" w:author="ESCRIU Jordi (JRC-ISPRA) [2]" w:date="2025-05-27T15:02:00Z">
        <w:r w:rsidRPr="00AA5A6F">
          <w:t>Initial expectations and proposals</w:t>
        </w:r>
        <w:bookmarkEnd w:id="538"/>
      </w:ins>
    </w:p>
    <w:p w14:paraId="479FF058" w14:textId="0EB2BD59" w:rsidR="00BD7BB6" w:rsidRDefault="00BD7BB6" w:rsidP="00BD7BB6">
      <w:pPr>
        <w:rPr>
          <w:ins w:id="540" w:author="ESCRIU Jordi (JRC-ISPRA) [2]" w:date="2025-05-27T15:02:00Z"/>
        </w:rPr>
      </w:pPr>
      <w:ins w:id="541" w:author="ESCRIU Jordi (JRC-ISPRA) [2]" w:date="2025-05-27T15:02:00Z">
        <w:r>
          <w:t>The pilot can be the first step to the s</w:t>
        </w:r>
        <w:r w:rsidRPr="00AA5A6F">
          <w:t>implification of the Czech ISO metadata profile</w:t>
        </w:r>
        <w:r>
          <w:t xml:space="preserve"> and INSPIRE profile. And</w:t>
        </w:r>
      </w:ins>
      <w:ins w:id="542" w:author="ESCRIU Jordi (JRC-ISPRA) [2]" w:date="2025-05-27T15:07:00Z">
        <w:r>
          <w:t>,</w:t>
        </w:r>
      </w:ins>
      <w:ins w:id="543" w:author="ESCRIU Jordi (JRC-ISPRA) [2]" w:date="2025-05-27T15:02:00Z">
        <w:r>
          <w:t xml:space="preserve"> gradually</w:t>
        </w:r>
      </w:ins>
      <w:ins w:id="544" w:author="ESCRIU Jordi (JRC-ISPRA) [2]" w:date="2025-05-27T15:07:00Z">
        <w:r>
          <w:t>,</w:t>
        </w:r>
      </w:ins>
      <w:ins w:id="545" w:author="ESCRIU Jordi (JRC-ISPRA) [2]" w:date="2025-05-27T15:02:00Z">
        <w:r>
          <w:t xml:space="preserve"> to get rid of the parallel system of metadata provision.</w:t>
        </w:r>
      </w:ins>
    </w:p>
    <w:p w14:paraId="5DD42E58" w14:textId="5B208122" w:rsidR="00BD7BB6" w:rsidRDefault="00BD7BB6" w:rsidP="00BD7BB6">
      <w:pPr>
        <w:rPr>
          <w:ins w:id="546" w:author="ESCRIU Jordi (JRC-ISPRA) [2]" w:date="2025-05-27T15:02:00Z"/>
        </w:rPr>
      </w:pPr>
      <w:ins w:id="547" w:author="ESCRIU Jordi (JRC-ISPRA) [2]" w:date="2025-05-27T15:02:00Z">
        <w:r>
          <w:t>Some providers are currently planning to revamp their metadata catalogues and geoportals</w:t>
        </w:r>
      </w:ins>
      <w:ins w:id="548" w:author="ESCRIU Jordi (JRC-ISPRA) [2]" w:date="2025-05-27T15:07:00Z">
        <w:r>
          <w:t>.</w:t>
        </w:r>
      </w:ins>
      <w:ins w:id="549" w:author="ESCRIU Jordi (JRC-ISPRA) [2]" w:date="2025-05-27T15:02:00Z">
        <w:r>
          <w:t xml:space="preserve"> </w:t>
        </w:r>
      </w:ins>
      <w:ins w:id="550" w:author="ESCRIU Jordi (JRC-ISPRA) [2]" w:date="2025-05-27T15:07:00Z">
        <w:r>
          <w:t>T</w:t>
        </w:r>
      </w:ins>
      <w:ins w:id="551" w:author="ESCRIU Jordi (JRC-ISPRA) [2]" w:date="2025-05-27T15:02:00Z">
        <w:r>
          <w:t>herefore</w:t>
        </w:r>
      </w:ins>
      <w:ins w:id="552" w:author="ESCRIU Jordi (JRC-ISPRA) [2]" w:date="2025-05-27T15:07:00Z">
        <w:r>
          <w:t>,</w:t>
        </w:r>
      </w:ins>
      <w:ins w:id="553" w:author="ESCRIU Jordi (JRC-ISPRA) [2]" w:date="2025-05-27T15:02:00Z">
        <w:r>
          <w:t xml:space="preserve"> the results from the pilot could help</w:t>
        </w:r>
        <w:r w:rsidRPr="00AA5A6F">
          <w:t xml:space="preserve"> </w:t>
        </w:r>
        <w:r>
          <w:t xml:space="preserve">them to define their requirements. </w:t>
        </w:r>
      </w:ins>
    </w:p>
    <w:p w14:paraId="284CEFA7" w14:textId="715BA94C" w:rsidR="00E14ACB" w:rsidRPr="00E14ACB" w:rsidDel="00BD7BB6" w:rsidRDefault="00E14ACB" w:rsidP="00E14ACB">
      <w:pPr>
        <w:pStyle w:val="JRCText"/>
        <w:rPr>
          <w:del w:id="554" w:author="ESCRIU Jordi (JRC-ISPRA) [2]" w:date="2025-05-27T15:02:00Z"/>
          <w:color w:val="FF0000"/>
          <w:highlight w:val="yellow"/>
        </w:rPr>
      </w:pPr>
      <w:del w:id="555" w:author="ESCRIU Jordi (JRC-ISPRA) [2]" w:date="2025-05-27T15:02:00Z">
        <w:r w:rsidRPr="00E14ACB" w:rsidDel="00BD7BB6">
          <w:rPr>
            <w:color w:val="FF0000"/>
            <w:highlight w:val="yellow"/>
          </w:rPr>
          <w:delText xml:space="preserve">Czech Republic was unable to participate in the </w:delText>
        </w:r>
        <w:r w:rsidR="00DB5A6B" w:rsidDel="00BD7BB6">
          <w:rPr>
            <w:color w:val="FF0000"/>
            <w:highlight w:val="yellow"/>
          </w:rPr>
          <w:delText>Second</w:delText>
        </w:r>
        <w:r w:rsidRPr="00E14ACB" w:rsidDel="00BD7BB6">
          <w:rPr>
            <w:color w:val="FF0000"/>
            <w:highlight w:val="yellow"/>
          </w:rPr>
          <w:delText xml:space="preserve"> Meeting</w:delText>
        </w:r>
        <w:r w:rsidR="00DB5A6B" w:rsidDel="00BD7BB6">
          <w:rPr>
            <w:color w:val="FF0000"/>
            <w:highlight w:val="yellow"/>
          </w:rPr>
          <w:delText xml:space="preserve"> of the pilot</w:delText>
        </w:r>
        <w:r w:rsidRPr="00E14ACB" w:rsidDel="00BD7BB6">
          <w:rPr>
            <w:color w:val="FF0000"/>
            <w:highlight w:val="yellow"/>
          </w:rPr>
          <w:delText>.</w:delText>
        </w:r>
        <w:bookmarkStart w:id="556" w:name="_Toc199280675"/>
        <w:bookmarkStart w:id="557" w:name="_Toc199280844"/>
        <w:bookmarkStart w:id="558" w:name="_Toc199415781"/>
        <w:bookmarkEnd w:id="556"/>
        <w:bookmarkEnd w:id="557"/>
        <w:bookmarkEnd w:id="558"/>
      </w:del>
    </w:p>
    <w:p w14:paraId="2A92A92B" w14:textId="18E025CD" w:rsidR="00E14ACB" w:rsidRPr="00E14ACB" w:rsidDel="00BD7BB6" w:rsidRDefault="00E14ACB" w:rsidP="00E14ACB">
      <w:pPr>
        <w:pStyle w:val="JRCText"/>
        <w:rPr>
          <w:del w:id="559" w:author="ESCRIU Jordi (JRC-ISPRA) [2]" w:date="2025-05-27T15:02:00Z"/>
          <w:color w:val="FF0000"/>
        </w:rPr>
      </w:pPr>
      <w:del w:id="560" w:author="ESCRIU Jordi (JRC-ISPRA) [2]" w:date="2025-05-27T15:02:00Z">
        <w:r w:rsidRPr="00E14ACB" w:rsidDel="00BD7BB6">
          <w:rPr>
            <w:color w:val="FF0000"/>
            <w:highlight w:val="yellow"/>
          </w:rPr>
          <w:delText>Please, complete your contribution on expectations here (if needed)</w:delText>
        </w:r>
        <w:r w:rsidDel="00BD7BB6">
          <w:rPr>
            <w:color w:val="FF0000"/>
          </w:rPr>
          <w:delText xml:space="preserve"> </w:delText>
        </w:r>
        <w:bookmarkStart w:id="561" w:name="_Toc199280676"/>
        <w:bookmarkStart w:id="562" w:name="_Toc199280845"/>
        <w:bookmarkStart w:id="563" w:name="_Toc199415782"/>
        <w:bookmarkEnd w:id="561"/>
        <w:bookmarkEnd w:id="562"/>
        <w:bookmarkEnd w:id="563"/>
      </w:del>
    </w:p>
    <w:p w14:paraId="4ACA378D" w14:textId="7A2AFB5A" w:rsidR="00E14ACB" w:rsidRDefault="00E14ACB" w:rsidP="00E14ACB">
      <w:pPr>
        <w:pStyle w:val="JRCLevel-2title"/>
      </w:pPr>
      <w:bookmarkStart w:id="564" w:name="_Toc199415783"/>
      <w:r w:rsidRPr="009D0F6E">
        <w:t>De</w:t>
      </w:r>
      <w:r>
        <w:t>nmark</w:t>
      </w:r>
      <w:bookmarkEnd w:id="564"/>
    </w:p>
    <w:p w14:paraId="7143C92B" w14:textId="77777777" w:rsidR="00BE6807" w:rsidRPr="00896E03" w:rsidRDefault="00BE6807" w:rsidP="00BE6807">
      <w:pPr>
        <w:pStyle w:val="JRCLevel-3title"/>
      </w:pPr>
      <w:bookmarkStart w:id="565" w:name="_Toc199415784"/>
      <w:r>
        <w:t>Testing focus</w:t>
      </w:r>
      <w:bookmarkEnd w:id="565"/>
    </w:p>
    <w:p w14:paraId="50895CBF" w14:textId="5A792EEA" w:rsidR="00BE6807" w:rsidRDefault="00BE6807" w:rsidP="00BE6807">
      <w:pPr>
        <w:pStyle w:val="JRCText"/>
        <w:rPr>
          <w:ins w:id="566" w:author="ESCRIU Jordi (JRC-ISPRA) [2]" w:date="2025-05-27T15:18:00Z"/>
        </w:rPr>
      </w:pPr>
      <w:r w:rsidRPr="00527F27">
        <w:t>In Denmark, the national geoportal (geodata-info.dk) stores metadata records based on the ISO 19115-3 metadata standard. Later on, these records are also transformed and published as ISO 19115/19139 metadata. Subsequently, they are transformed to GeoDCAT-AP and harvested by the national open data portal</w:t>
      </w:r>
      <w:ins w:id="567" w:author="ESCRIU Jordi (JRC-ISPRA) [2]" w:date="2025-05-27T15:17:00Z">
        <w:r w:rsidR="00EB1BB6">
          <w:t xml:space="preserve"> (datavejviser.dk)</w:t>
        </w:r>
      </w:ins>
      <w:r w:rsidRPr="00527F27">
        <w:t xml:space="preserve">. Once in that portal, the metadata information is transferred to the </w:t>
      </w:r>
      <w:r w:rsidR="005E1F90">
        <w:t>EDP</w:t>
      </w:r>
      <w:r w:rsidRPr="00527F27">
        <w:t xml:space="preserve"> (</w:t>
      </w:r>
      <w:r w:rsidRPr="00527F27">
        <w:rPr>
          <w:highlight w:val="yellow"/>
        </w:rPr>
        <w:t>REF</w:t>
      </w:r>
      <w:r w:rsidRPr="00527F27">
        <w:t xml:space="preserve">). </w:t>
      </w:r>
    </w:p>
    <w:p w14:paraId="12E21567" w14:textId="2D08CA50" w:rsidR="00EB1BB6" w:rsidRDefault="00EB1BB6" w:rsidP="00EB1BB6">
      <w:pPr>
        <w:pStyle w:val="JRCText"/>
        <w:rPr>
          <w:ins w:id="568" w:author="ESCRIU Jordi (JRC-ISPRA) [2]" w:date="2025-05-27T15:19:00Z"/>
        </w:rPr>
      </w:pPr>
      <w:ins w:id="569" w:author="ESCRIU Jordi (JRC-ISPRA) [2]" w:date="2025-05-27T15:19:00Z">
        <w:r>
          <w:t>As illustration, below it is shared th</w:t>
        </w:r>
      </w:ins>
      <w:ins w:id="570" w:author="ESCRIU Jordi (JRC-ISPRA) [2]" w:date="2025-05-27T15:20:00Z">
        <w:r>
          <w:t>e metadata for a single dataset in the three different portals:</w:t>
        </w:r>
      </w:ins>
    </w:p>
    <w:p w14:paraId="692A8A0D" w14:textId="1936BDA1" w:rsidR="00EB1BB6" w:rsidRDefault="00EB1BB6" w:rsidP="00012D02">
      <w:pPr>
        <w:pStyle w:val="JRCText"/>
        <w:numPr>
          <w:ilvl w:val="0"/>
          <w:numId w:val="38"/>
        </w:numPr>
        <w:rPr>
          <w:ins w:id="571" w:author="ESCRIU Jordi (JRC-ISPRA) [2]" w:date="2025-05-27T15:19:00Z"/>
        </w:rPr>
      </w:pPr>
      <w:ins w:id="572" w:author="ESCRIU Jordi (JRC-ISPRA) [2]" w:date="2025-05-27T15:19:00Z">
        <w:r>
          <w:t xml:space="preserve">Danish Geoportal: </w:t>
        </w:r>
      </w:ins>
      <w:ins w:id="573" w:author="ESCRIU Jordi (JRC-ISPRA) [2]" w:date="2025-05-27T15:21:00Z">
        <w:r>
          <w:fldChar w:fldCharType="begin"/>
        </w:r>
        <w:r>
          <w:instrText>HYPERLINK "</w:instrText>
        </w:r>
      </w:ins>
      <w:ins w:id="574" w:author="ESCRIU Jordi (JRC-ISPRA) [2]" w:date="2025-05-27T15:19:00Z">
        <w:r>
          <w:instrText>https://geodata-info.dk/srv/dan/catalog.search#/metadata/50b921ea-935e-d605-2287-4ee364046795</w:instrText>
        </w:r>
      </w:ins>
      <w:ins w:id="575" w:author="ESCRIU Jordi (JRC-ISPRA) [2]" w:date="2025-05-27T15:21:00Z">
        <w:r>
          <w:instrText>"</w:instrText>
        </w:r>
      </w:ins>
      <w:ins w:id="576" w:author="ESCRIU Jordi (JRC-ISPRA) [2]" w:date="2025-05-29T12:55:00Z"/>
      <w:ins w:id="577" w:author="ESCRIU Jordi (JRC-ISPRA) [2]" w:date="2025-05-27T15:21:00Z">
        <w:r>
          <w:fldChar w:fldCharType="separate"/>
        </w:r>
      </w:ins>
      <w:ins w:id="578" w:author="ESCRIU Jordi (JRC-ISPRA) [2]" w:date="2025-05-27T15:19:00Z">
        <w:r w:rsidRPr="00D40FF4">
          <w:rPr>
            <w:rStyle w:val="Hyperlink"/>
          </w:rPr>
          <w:t>https://geodata-info.dk/srv/dan/catalog.search#/metadata/50b921ea-935e-d605-2287-4ee364046795</w:t>
        </w:r>
      </w:ins>
      <w:ins w:id="579" w:author="ESCRIU Jordi (JRC-ISPRA) [2]" w:date="2025-05-27T15:21:00Z">
        <w:r>
          <w:fldChar w:fldCharType="end"/>
        </w:r>
        <w:r>
          <w:t xml:space="preserve"> </w:t>
        </w:r>
      </w:ins>
    </w:p>
    <w:p w14:paraId="17D299C6" w14:textId="26C9C884" w:rsidR="00EB1BB6" w:rsidRDefault="00EB1BB6" w:rsidP="00012D02">
      <w:pPr>
        <w:pStyle w:val="JRCText"/>
        <w:numPr>
          <w:ilvl w:val="0"/>
          <w:numId w:val="38"/>
        </w:numPr>
        <w:rPr>
          <w:ins w:id="580" w:author="ESCRIU Jordi (JRC-ISPRA) [2]" w:date="2025-05-27T15:19:00Z"/>
        </w:rPr>
      </w:pPr>
      <w:ins w:id="581" w:author="ESCRIU Jordi (JRC-ISPRA) [2]" w:date="2025-05-27T15:20:00Z">
        <w:r>
          <w:t xml:space="preserve">Danish Open Data portal: </w:t>
        </w:r>
      </w:ins>
      <w:ins w:id="582" w:author="ESCRIU Jordi (JRC-ISPRA) [2]" w:date="2025-05-27T15:21:00Z">
        <w:r>
          <w:fldChar w:fldCharType="begin"/>
        </w:r>
        <w:r>
          <w:instrText>HYPERLINK "</w:instrText>
        </w:r>
      </w:ins>
      <w:ins w:id="583" w:author="ESCRIU Jordi (JRC-ISPRA) [2]" w:date="2025-05-27T15:19:00Z">
        <w:r>
          <w:instrText>https://datavejviser.dk/katalog/klimadatastyrelsen/8d1c3287-5b77-40dc-8ed8-e66ad8d42f0d</w:instrText>
        </w:r>
      </w:ins>
      <w:ins w:id="584" w:author="ESCRIU Jordi (JRC-ISPRA) [2]" w:date="2025-05-27T15:21:00Z">
        <w:r>
          <w:instrText>"</w:instrText>
        </w:r>
      </w:ins>
      <w:ins w:id="585" w:author="ESCRIU Jordi (JRC-ISPRA) [2]" w:date="2025-05-29T12:55:00Z"/>
      <w:ins w:id="586" w:author="ESCRIU Jordi (JRC-ISPRA) [2]" w:date="2025-05-27T15:21:00Z">
        <w:r>
          <w:fldChar w:fldCharType="separate"/>
        </w:r>
      </w:ins>
      <w:ins w:id="587" w:author="ESCRIU Jordi (JRC-ISPRA) [2]" w:date="2025-05-27T15:19:00Z">
        <w:r w:rsidRPr="00D40FF4">
          <w:rPr>
            <w:rStyle w:val="Hyperlink"/>
          </w:rPr>
          <w:t>https://datavejviser.dk/katalog/klimadatastyrelsen/8d1c3287-5b77-40dc-8ed8-e66ad8d42f0d</w:t>
        </w:r>
      </w:ins>
      <w:ins w:id="588" w:author="ESCRIU Jordi (JRC-ISPRA) [2]" w:date="2025-05-27T15:21:00Z">
        <w:r>
          <w:fldChar w:fldCharType="end"/>
        </w:r>
        <w:r>
          <w:t xml:space="preserve"> </w:t>
        </w:r>
      </w:ins>
    </w:p>
    <w:p w14:paraId="7CEB7EAA" w14:textId="72696945" w:rsidR="00EB1BB6" w:rsidRPr="00012D02" w:rsidRDefault="00EB1BB6" w:rsidP="00012D02">
      <w:pPr>
        <w:pStyle w:val="JRCText"/>
        <w:numPr>
          <w:ilvl w:val="0"/>
          <w:numId w:val="38"/>
        </w:numPr>
        <w:rPr>
          <w:lang w:val="it-IT"/>
        </w:rPr>
      </w:pPr>
      <w:ins w:id="589" w:author="ESCRIU Jordi (JRC-ISPRA) [2]" w:date="2025-05-27T15:21:00Z">
        <w:r w:rsidRPr="00012D02">
          <w:rPr>
            <w:lang w:val="it-IT"/>
          </w:rPr>
          <w:t>ED</w:t>
        </w:r>
        <w:r>
          <w:rPr>
            <w:lang w:val="it-IT"/>
          </w:rPr>
          <w:t>P</w:t>
        </w:r>
        <w:r w:rsidRPr="00012D02">
          <w:rPr>
            <w:lang w:val="it-IT"/>
          </w:rPr>
          <w:t xml:space="preserve">: </w:t>
        </w:r>
      </w:ins>
      <w:ins w:id="590" w:author="ESCRIU Jordi (JRC-ISPRA) [2]" w:date="2025-05-27T15:22:00Z">
        <w:r>
          <w:rPr>
            <w:lang w:val="it-IT"/>
          </w:rPr>
          <w:fldChar w:fldCharType="begin"/>
        </w:r>
        <w:r>
          <w:rPr>
            <w:lang w:val="it-IT"/>
          </w:rPr>
          <w:instrText>HYPERLINK "</w:instrText>
        </w:r>
      </w:ins>
      <w:ins w:id="591" w:author="ESCRIU Jordi (JRC-ISPRA) [2]" w:date="2025-05-27T15:19:00Z">
        <w:r w:rsidRPr="00012D02">
          <w:rPr>
            <w:lang w:val="it-IT"/>
          </w:rPr>
          <w:instrText>https://data.europa.eu/data/datasets/https-geo-data-gov-dk-dataset-50b921ea-935e-d605-2287-4ee364046795~~1?locale=en</w:instrText>
        </w:r>
      </w:ins>
      <w:ins w:id="592" w:author="ESCRIU Jordi (JRC-ISPRA) [2]" w:date="2025-05-27T15:22:00Z">
        <w:r>
          <w:rPr>
            <w:lang w:val="it-IT"/>
          </w:rPr>
          <w:instrText>"</w:instrText>
        </w:r>
      </w:ins>
      <w:ins w:id="593" w:author="ESCRIU Jordi (JRC-ISPRA) [2]" w:date="2025-05-29T12:55:00Z">
        <w:r w:rsidR="008718D2">
          <w:rPr>
            <w:lang w:val="it-IT"/>
          </w:rPr>
        </w:r>
      </w:ins>
      <w:ins w:id="594" w:author="ESCRIU Jordi (JRC-ISPRA) [2]" w:date="2025-05-27T15:22:00Z">
        <w:r>
          <w:rPr>
            <w:lang w:val="it-IT"/>
          </w:rPr>
          <w:fldChar w:fldCharType="separate"/>
        </w:r>
      </w:ins>
      <w:ins w:id="595" w:author="ESCRIU Jordi (JRC-ISPRA) [2]" w:date="2025-05-27T15:19:00Z">
        <w:r w:rsidRPr="00012D02">
          <w:rPr>
            <w:rStyle w:val="Hyperlink"/>
            <w:lang w:val="it-IT"/>
          </w:rPr>
          <w:t>https://data.europa.eu/data/datasets/https-geo-data-gov-dk-dataset-50b921ea-935e-d605-2287-4ee364046795~~1?locale=en</w:t>
        </w:r>
      </w:ins>
      <w:ins w:id="596" w:author="ESCRIU Jordi (JRC-ISPRA) [2]" w:date="2025-05-27T15:22:00Z">
        <w:r>
          <w:rPr>
            <w:lang w:val="it-IT"/>
          </w:rPr>
          <w:fldChar w:fldCharType="end"/>
        </w:r>
        <w:r>
          <w:rPr>
            <w:lang w:val="it-IT"/>
          </w:rPr>
          <w:t xml:space="preserve"> </w:t>
        </w:r>
      </w:ins>
    </w:p>
    <w:p w14:paraId="40B7FB68" w14:textId="0FD8939A" w:rsidR="00BE6807" w:rsidRPr="00527F27" w:rsidRDefault="00BE6807" w:rsidP="00BE6807">
      <w:pPr>
        <w:pStyle w:val="JRCText"/>
      </w:pPr>
      <w:r w:rsidRPr="00527F27">
        <w:t xml:space="preserve">Therefore, the testing for this country is twofold. On one hand, testing the overall transformation pipeline (including the XSLT transformation tool, the mapping from geospatial metadata to GeoDCAT-AP and the geoportal CSW output). On the other hand, testing the tagging of </w:t>
      </w:r>
      <w:ins w:id="597" w:author="ESCRIU Jordi (JRC-ISPRA) [2]" w:date="2025-05-27T22:41:00Z">
        <w:r w:rsidR="005630E9">
          <w:t xml:space="preserve">geospatial </w:t>
        </w:r>
      </w:ins>
      <w:r w:rsidRPr="00527F27">
        <w:t>HVD metadata and their corresponding categories.</w:t>
      </w:r>
    </w:p>
    <w:p w14:paraId="574BFF3E" w14:textId="13B8E0B6" w:rsidR="007E1B81" w:rsidRPr="00CF624C" w:rsidRDefault="00D97A6B" w:rsidP="007E1B81">
      <w:pPr>
        <w:pStyle w:val="JRCLevel-3title"/>
      </w:pPr>
      <w:bookmarkStart w:id="598" w:name="_Toc199415785"/>
      <w:r>
        <w:lastRenderedPageBreak/>
        <w:t>Preliminary work and experience</w:t>
      </w:r>
      <w:bookmarkEnd w:id="598"/>
    </w:p>
    <w:p w14:paraId="69B6FC86" w14:textId="64CC1557" w:rsidR="00970633" w:rsidRPr="00970633" w:rsidRDefault="00FE79B6" w:rsidP="00F9675C">
      <w:pPr>
        <w:pStyle w:val="JRCText"/>
      </w:pPr>
      <w:r w:rsidRPr="00970633">
        <w:t>Denmark highlighted</w:t>
      </w:r>
      <w:r w:rsidR="00F9675C" w:rsidRPr="00970633">
        <w:t xml:space="preserve"> years of experience using </w:t>
      </w:r>
      <w:r w:rsidRPr="00970633">
        <w:t xml:space="preserve">the </w:t>
      </w:r>
      <w:r w:rsidR="00F9675C" w:rsidRPr="00970633">
        <w:t>current and previous versions of GeoDCAT-AP</w:t>
      </w:r>
      <w:del w:id="599" w:author="ESCRIU Jordi (JRC-ISPRA) [2]" w:date="2025-05-27T22:42:00Z">
        <w:r w:rsidR="00970633" w:rsidRPr="00970633" w:rsidDel="005630E9">
          <w:delText>,</w:delText>
        </w:r>
      </w:del>
      <w:r w:rsidR="00970633" w:rsidRPr="00970633">
        <w:t xml:space="preserve"> and is willing to update its </w:t>
      </w:r>
      <w:ins w:id="600" w:author="ESCRIU Jordi (JRC-ISPRA) [2]" w:date="2025-05-27T15:22:00Z">
        <w:r w:rsidR="00EB1BB6">
          <w:t>transformation setup</w:t>
        </w:r>
        <w:r w:rsidR="00EB1BB6" w:rsidRPr="00970633" w:rsidDel="00EB1BB6">
          <w:t xml:space="preserve"> </w:t>
        </w:r>
      </w:ins>
      <w:del w:id="601" w:author="ESCRIU Jordi (JRC-ISPRA) [2]" w:date="2025-05-27T15:22:00Z">
        <w:r w:rsidR="00970633" w:rsidRPr="00970633" w:rsidDel="00EB1BB6">
          <w:delText>infrastructure</w:delText>
        </w:r>
      </w:del>
      <w:del w:id="602" w:author="ESCRIU Jordi (JRC-ISPRA) [2]" w:date="2025-05-27T15:23:00Z">
        <w:r w:rsidR="00970633" w:rsidRPr="00970633" w:rsidDel="00EB1BB6">
          <w:delText xml:space="preserve"> </w:delText>
        </w:r>
      </w:del>
      <w:r w:rsidR="00970633" w:rsidRPr="00970633">
        <w:t xml:space="preserve">to the current legal and technical context. </w:t>
      </w:r>
    </w:p>
    <w:p w14:paraId="45369BFF" w14:textId="2CBE0EBA" w:rsidR="00F9675C" w:rsidRDefault="00EB1BB6" w:rsidP="00F9675C">
      <w:pPr>
        <w:pStyle w:val="JRCText"/>
      </w:pPr>
      <w:ins w:id="603" w:author="ESCRIU Jordi (JRC-ISPRA) [2]" w:date="2025-05-27T15:26:00Z">
        <w:r>
          <w:t xml:space="preserve">For the purpose of </w:t>
        </w:r>
        <w:r w:rsidRPr="00EB1BB6">
          <w:t>this pilot exercise</w:t>
        </w:r>
      </w:ins>
      <w:ins w:id="604" w:author="ESCRIU Jordi (JRC-ISPRA) [2]" w:date="2025-05-27T15:27:00Z">
        <w:r>
          <w:t>,</w:t>
        </w:r>
      </w:ins>
      <w:ins w:id="605" w:author="ESCRIU Jordi (JRC-ISPRA) [2]" w:date="2025-05-27T15:26:00Z">
        <w:r w:rsidRPr="00EB1BB6">
          <w:t xml:space="preserve"> </w:t>
        </w:r>
      </w:ins>
      <w:ins w:id="606" w:author="ESCRIU Jordi (JRC-ISPRA) [2]" w:date="2025-05-27T15:27:00Z">
        <w:r>
          <w:t>g</w:t>
        </w:r>
      </w:ins>
      <w:del w:id="607" w:author="ESCRIU Jordi (JRC-ISPRA) [2]" w:date="2025-05-27T15:27:00Z">
        <w:r w:rsidR="00970633" w:rsidRPr="00970633" w:rsidDel="00EB1BB6">
          <w:delText>G</w:delText>
        </w:r>
      </w:del>
      <w:r w:rsidR="00970633" w:rsidRPr="00970633">
        <w:t xml:space="preserve">eospatial </w:t>
      </w:r>
      <w:r w:rsidR="00527F27" w:rsidRPr="00527F27">
        <w:t>ISO 19115/19139</w:t>
      </w:r>
      <w:r w:rsidR="00970633" w:rsidRPr="00970633">
        <w:t xml:space="preserve"> dataset metadata were transformed into DCAT-AP metadata using SAXON (</w:t>
      </w:r>
      <w:r w:rsidR="00970633" w:rsidRPr="00970633">
        <w:rPr>
          <w:highlight w:val="yellow"/>
        </w:rPr>
        <w:t>REF</w:t>
      </w:r>
      <w:r w:rsidR="00970633" w:rsidRPr="00970633">
        <w:t xml:space="preserve">). </w:t>
      </w:r>
      <w:r w:rsidR="00F9675C" w:rsidRPr="00970633">
        <w:t xml:space="preserve">After </w:t>
      </w:r>
      <w:r w:rsidR="00970633" w:rsidRPr="00970633">
        <w:t xml:space="preserve">applying the </w:t>
      </w:r>
      <w:r w:rsidR="00F9675C" w:rsidRPr="00970633">
        <w:t>transformation</w:t>
      </w:r>
      <w:r w:rsidR="00970633" w:rsidRPr="00970633">
        <w:t xml:space="preserve">, a </w:t>
      </w:r>
      <w:r w:rsidR="00F9675C" w:rsidRPr="00970633">
        <w:t>manual</w:t>
      </w:r>
      <w:r w:rsidR="00970633" w:rsidRPr="00970633">
        <w:t xml:space="preserve"> </w:t>
      </w:r>
      <w:r w:rsidR="00F9675C" w:rsidRPr="00970633">
        <w:t>compar</w:t>
      </w:r>
      <w:r w:rsidR="00970633" w:rsidRPr="00970633">
        <w:t>ison of both the</w:t>
      </w:r>
      <w:r w:rsidR="00F9675C" w:rsidRPr="00970633">
        <w:t xml:space="preserve"> source and</w:t>
      </w:r>
      <w:r w:rsidR="00970633" w:rsidRPr="00970633">
        <w:t xml:space="preserve"> the</w:t>
      </w:r>
      <w:r w:rsidR="00F9675C" w:rsidRPr="00970633">
        <w:t xml:space="preserve"> output </w:t>
      </w:r>
      <w:r w:rsidR="00970633" w:rsidRPr="00970633">
        <w:t>files was performed, finding several preliminary issues, which are included in this report</w:t>
      </w:r>
      <w:r w:rsidR="00F9675C" w:rsidRPr="00970633">
        <w:t>.</w:t>
      </w:r>
    </w:p>
    <w:p w14:paraId="2BEF8125" w14:textId="7E12D1C9" w:rsidR="00527F27" w:rsidRPr="005A5908" w:rsidRDefault="00527F27" w:rsidP="00527F27">
      <w:pPr>
        <w:pStyle w:val="JRCText"/>
      </w:pPr>
      <w:r w:rsidRPr="00527F27">
        <w:t>The country initially tested the transformation of a limited number of metadata from national geoportal (geodata-info.dk) using the SEMIC XSLT transformation ava</w:t>
      </w:r>
      <w:r w:rsidR="00D64094">
        <w:t>ilable at the time of the second</w:t>
      </w:r>
      <w:r w:rsidRPr="00527F27">
        <w:t xml:space="preserve"> pilot meeting</w:t>
      </w:r>
      <w:ins w:id="608" w:author="ESCRIU Jordi (JRC-ISPRA) [2]" w:date="2025-05-27T15:28:00Z">
        <w:r w:rsidR="005A5908">
          <w:t xml:space="preserve">, </w:t>
        </w:r>
        <w:r w:rsidR="005A5908" w:rsidRPr="005A5908">
          <w:t>based on</w:t>
        </w:r>
      </w:ins>
      <w:del w:id="609" w:author="ESCRIU Jordi (JRC-ISPRA) [2]" w:date="2025-05-27T15:30:00Z">
        <w:r w:rsidRPr="005A5908" w:rsidDel="005A5908">
          <w:delText xml:space="preserve"> </w:delText>
        </w:r>
      </w:del>
      <w:ins w:id="610" w:author="ESCRIU Jordi (JRC-ISPRA) [2]" w:date="2025-05-27T15:30:00Z">
        <w:r w:rsidR="005A5908">
          <w:t xml:space="preserve"> </w:t>
        </w:r>
      </w:ins>
      <w:ins w:id="611" w:author="ESCRIU Jordi (JRC-ISPRA) [2]" w:date="2025-05-27T15:29:00Z">
        <w:r w:rsidR="005A5908" w:rsidRPr="00012D02">
          <w:t xml:space="preserve">GeoDCAT-AP </w:t>
        </w:r>
        <w:del w:id="612" w:author="ESCRIU Jordi (JRC-ISPRA) [2]" w:date="2025-05-27T15:29:00Z">
          <w:r w:rsidR="005A5908" w:rsidRPr="00012D02" w:rsidDel="005A5908">
            <w:delText xml:space="preserve">v2 or </w:delText>
          </w:r>
        </w:del>
        <w:r w:rsidR="005A5908" w:rsidRPr="00012D02">
          <w:t>v3</w:t>
        </w:r>
      </w:ins>
      <w:del w:id="613" w:author="ESCRIU Jordi (JRC-ISPRA) [2]" w:date="2025-05-27T15:28:00Z">
        <w:r w:rsidRPr="005A5908" w:rsidDel="005A5908">
          <w:delText>(</w:delText>
        </w:r>
        <w:r w:rsidR="005B16CE" w:rsidRPr="00012D02" w:rsidDel="005A5908">
          <w:delText>the version b</w:delText>
        </w:r>
        <w:r w:rsidRPr="00012D02" w:rsidDel="005A5908">
          <w:delText>ased on</w:delText>
        </w:r>
      </w:del>
      <w:del w:id="614" w:author="ESCRIU Jordi (JRC-ISPRA) [2]" w:date="2025-05-27T15:29:00Z">
        <w:r w:rsidRPr="00012D02" w:rsidDel="005A5908">
          <w:delText>?</w:delText>
        </w:r>
        <w:r w:rsidRPr="005A5908" w:rsidDel="005A5908">
          <w:delText>)</w:delText>
        </w:r>
      </w:del>
      <w:r w:rsidRPr="005A5908">
        <w:t>.</w:t>
      </w:r>
    </w:p>
    <w:p w14:paraId="3BEDF740" w14:textId="07A36C26" w:rsidR="00527F27" w:rsidRPr="00527F27" w:rsidRDefault="00527F27" w:rsidP="00527F27">
      <w:pPr>
        <w:pStyle w:val="JRCText"/>
      </w:pPr>
      <w:r>
        <w:t>It is reported</w:t>
      </w:r>
      <w:r w:rsidRPr="00F837BA">
        <w:t xml:space="preserve"> </w:t>
      </w:r>
      <w:r>
        <w:t xml:space="preserve">that the </w:t>
      </w:r>
      <w:r w:rsidRPr="00F837BA">
        <w:t>strict adherence to</w:t>
      </w:r>
      <w:r>
        <w:t xml:space="preserve"> the mapping between</w:t>
      </w:r>
      <w:r w:rsidRPr="00F837BA">
        <w:t xml:space="preserve"> </w:t>
      </w:r>
      <w:r>
        <w:t xml:space="preserve">the </w:t>
      </w:r>
      <w:r w:rsidRPr="00F837BA">
        <w:t>INSPIRE-theme</w:t>
      </w:r>
      <w:r>
        <w:t xml:space="preserve"> keyword to </w:t>
      </w:r>
      <w:r w:rsidRPr="00F837BA">
        <w:t>HVD</w:t>
      </w:r>
      <w:r>
        <w:t xml:space="preserve"> </w:t>
      </w:r>
      <w:r w:rsidRPr="00F837BA">
        <w:t>categor</w:t>
      </w:r>
      <w:r>
        <w:t>ies</w:t>
      </w:r>
      <w:r w:rsidRPr="00F837BA">
        <w:t xml:space="preserve"> could likely create </w:t>
      </w:r>
      <w:r w:rsidRPr="00012D02">
        <w:rPr>
          <w:rStyle w:val="Strong"/>
        </w:rPr>
        <w:t>false positives</w:t>
      </w:r>
      <w:r w:rsidRPr="00F837BA">
        <w:t xml:space="preserve"> and present issues for non-INSPIRE-HVD harvested from geoportals.</w:t>
      </w:r>
    </w:p>
    <w:p w14:paraId="26967C7B" w14:textId="77777777" w:rsidR="007E1B81" w:rsidRPr="00896E03" w:rsidRDefault="007E1B81" w:rsidP="007E1B81">
      <w:pPr>
        <w:pStyle w:val="JRCLevel-3title"/>
      </w:pPr>
      <w:bookmarkStart w:id="615" w:name="_Toc199415786"/>
      <w:r>
        <w:t>Initial expectations and proposals</w:t>
      </w:r>
      <w:bookmarkEnd w:id="615"/>
    </w:p>
    <w:p w14:paraId="7459DE7A" w14:textId="3419CD0F" w:rsidR="00970633" w:rsidRPr="0006709D" w:rsidRDefault="0006709D" w:rsidP="00F9675C">
      <w:pPr>
        <w:pStyle w:val="JRCText"/>
      </w:pPr>
      <w:r w:rsidRPr="0006709D">
        <w:t>Denmark</w:t>
      </w:r>
      <w:ins w:id="616" w:author="ESCRIU Jordi (JRC-ISPRA) [2]" w:date="2025-05-27T15:30:00Z">
        <w:r w:rsidR="005A5908">
          <w:t>’s</w:t>
        </w:r>
      </w:ins>
      <w:r w:rsidR="00970633" w:rsidRPr="0006709D">
        <w:t xml:space="preserve"> main interest is figuring out if </w:t>
      </w:r>
      <w:r w:rsidRPr="0006709D">
        <w:t>its</w:t>
      </w:r>
      <w:r w:rsidR="00970633" w:rsidRPr="0006709D">
        <w:t xml:space="preserve"> architecture is still viable</w:t>
      </w:r>
      <w:r w:rsidRPr="0006709D">
        <w:t xml:space="preserve"> in the current legal and technical requirements</w:t>
      </w:r>
      <w:r w:rsidR="00970633" w:rsidRPr="0006709D">
        <w:t xml:space="preserve">, i.e. creating stable links to open GeoDCAT-AP endpoints (transformed from the geoportal CSW) which can be harvested to the national </w:t>
      </w:r>
      <w:r w:rsidRPr="0006709D">
        <w:t xml:space="preserve">open data </w:t>
      </w:r>
      <w:r w:rsidR="00970633" w:rsidRPr="0006709D">
        <w:t>portal.</w:t>
      </w:r>
    </w:p>
    <w:p w14:paraId="1EEF8D9B" w14:textId="54A92AAA" w:rsidR="0006709D" w:rsidRPr="0006709D" w:rsidRDefault="0006709D" w:rsidP="00F9675C">
      <w:pPr>
        <w:pStyle w:val="JRCText"/>
      </w:pPr>
      <w:r w:rsidRPr="0006709D">
        <w:t xml:space="preserve">The country is </w:t>
      </w:r>
      <w:r>
        <w:t>expecting</w:t>
      </w:r>
      <w:r w:rsidRPr="0006709D">
        <w:t xml:space="preserve">: </w:t>
      </w:r>
    </w:p>
    <w:p w14:paraId="17803848" w14:textId="368836FC" w:rsidR="00F9675C" w:rsidRDefault="0006709D" w:rsidP="00F9675C">
      <w:pPr>
        <w:pStyle w:val="JRCTextbulletedlist1"/>
      </w:pPr>
      <w:r w:rsidRPr="0006709D">
        <w:t>EU-wide shared tooling and recommendations to run the XLST transformation, which could be used by different MSs.</w:t>
      </w:r>
    </w:p>
    <w:p w14:paraId="6B8F10B5" w14:textId="78196414" w:rsidR="00F837BA" w:rsidRDefault="00F837BA" w:rsidP="00F837BA">
      <w:pPr>
        <w:pStyle w:val="JRCTextbulletedlist1"/>
      </w:pPr>
      <w:r w:rsidRPr="00F837BA">
        <w:t xml:space="preserve">Metadata </w:t>
      </w:r>
      <w:r>
        <w:t xml:space="preserve">that </w:t>
      </w:r>
      <w:r w:rsidRPr="00F837BA">
        <w:t>can fulfill reporting obligation</w:t>
      </w:r>
      <w:r>
        <w:t>s</w:t>
      </w:r>
      <w:r w:rsidRPr="00F837BA">
        <w:t xml:space="preserve"> </w:t>
      </w:r>
      <w:r>
        <w:t>for</w:t>
      </w:r>
      <w:r w:rsidRPr="00F837BA">
        <w:t xml:space="preserve"> both </w:t>
      </w:r>
      <w:r>
        <w:t xml:space="preserve">the </w:t>
      </w:r>
      <w:r w:rsidRPr="00F837BA">
        <w:t>INSPIRE</w:t>
      </w:r>
      <w:r>
        <w:t xml:space="preserve"> Directive</w:t>
      </w:r>
      <w:r w:rsidRPr="00F837BA">
        <w:t xml:space="preserve"> and</w:t>
      </w:r>
      <w:r>
        <w:t xml:space="preserve"> the</w:t>
      </w:r>
      <w:r w:rsidRPr="00F837BA">
        <w:t xml:space="preserve"> HVD </w:t>
      </w:r>
      <w:r>
        <w:t>Implementing Regulation.</w:t>
      </w:r>
    </w:p>
    <w:p w14:paraId="22B226A2" w14:textId="40B1441E" w:rsidR="0006709D" w:rsidRPr="0006709D" w:rsidRDefault="0006709D" w:rsidP="00F837BA">
      <w:pPr>
        <w:pStyle w:val="JRCTextbulletedlist1"/>
      </w:pPr>
      <w:r w:rsidRPr="0006709D">
        <w:t>Definitive commonly agreed guidelines on HVD and license tagging</w:t>
      </w:r>
      <w:r w:rsidR="00F837BA">
        <w:t>, which prevents false positives</w:t>
      </w:r>
      <w:r w:rsidRPr="0006709D">
        <w:t>.</w:t>
      </w:r>
    </w:p>
    <w:p w14:paraId="12721BCA" w14:textId="4C8D26D2" w:rsidR="0006709D" w:rsidRPr="0006709D" w:rsidRDefault="0006709D" w:rsidP="00F9675C">
      <w:pPr>
        <w:pStyle w:val="JRCTextbulletedlist1"/>
      </w:pPr>
      <w:r w:rsidRPr="0006709D">
        <w:t>Rough sketch of better handling of data services outlined.</w:t>
      </w:r>
    </w:p>
    <w:p w14:paraId="5E1727C5" w14:textId="644E1208" w:rsidR="0006709D" w:rsidRPr="0006709D" w:rsidRDefault="0006709D" w:rsidP="00F837BA">
      <w:pPr>
        <w:pStyle w:val="JRCTextbulletedlist1"/>
      </w:pPr>
      <w:r w:rsidRPr="0006709D">
        <w:t xml:space="preserve">Close correspondence between legal text and </w:t>
      </w:r>
      <w:r w:rsidR="00F837BA">
        <w:t xml:space="preserve">applicable </w:t>
      </w:r>
      <w:r w:rsidRPr="0006709D">
        <w:t>profile</w:t>
      </w:r>
      <w:r>
        <w:t>s</w:t>
      </w:r>
      <w:r w:rsidR="00F837BA">
        <w:t>. A</w:t>
      </w:r>
      <w:r w:rsidRPr="0006709D">
        <w:t>s</w:t>
      </w:r>
      <w:r w:rsidR="00F837BA">
        <w:t xml:space="preserve"> illustration</w:t>
      </w:r>
      <w:r w:rsidRPr="0006709D">
        <w:t xml:space="preserve">, </w:t>
      </w:r>
      <w:r w:rsidR="00F837BA">
        <w:t xml:space="preserve">the </w:t>
      </w:r>
      <w:r w:rsidRPr="0006709D">
        <w:t>DCAT-AP</w:t>
      </w:r>
      <w:r w:rsidR="00F837BA">
        <w:t xml:space="preserve"> for </w:t>
      </w:r>
      <w:r w:rsidRPr="0006709D">
        <w:t>HVD</w:t>
      </w:r>
      <w:r w:rsidR="00F837BA">
        <w:t>s</w:t>
      </w:r>
      <w:r w:rsidRPr="0006709D">
        <w:t xml:space="preserve"> profile </w:t>
      </w:r>
      <w:r w:rsidR="00F837BA">
        <w:t>incorporates</w:t>
      </w:r>
      <w:r w:rsidRPr="0006709D">
        <w:t xml:space="preserve"> re</w:t>
      </w:r>
      <w:r w:rsidR="00F837BA">
        <w:t xml:space="preserve">quirements for metadata which </w:t>
      </w:r>
      <w:r w:rsidRPr="0006709D">
        <w:t>cannot</w:t>
      </w:r>
      <w:r w:rsidR="00F837BA">
        <w:t xml:space="preserve"> be identified</w:t>
      </w:r>
      <w:r w:rsidRPr="0006709D">
        <w:t xml:space="preserve"> in the </w:t>
      </w:r>
      <w:r w:rsidR="00F837BA" w:rsidRPr="00F837BA">
        <w:t>HVD Implementing Regulation</w:t>
      </w:r>
      <w:r w:rsidRPr="0006709D">
        <w:t xml:space="preserve">. </w:t>
      </w:r>
    </w:p>
    <w:p w14:paraId="21E3FA76" w14:textId="6F959071" w:rsidR="00F9675C" w:rsidRPr="00F837BA" w:rsidRDefault="00F837BA" w:rsidP="00F9675C">
      <w:pPr>
        <w:pStyle w:val="JRCText"/>
      </w:pPr>
      <w:r w:rsidRPr="00F837BA">
        <w:t>Danish participants also present some initial proposals:</w:t>
      </w:r>
    </w:p>
    <w:p w14:paraId="30ADF025" w14:textId="107CE5AF" w:rsidR="00F9675C" w:rsidRPr="00F837BA" w:rsidRDefault="00F837BA" w:rsidP="00527F27">
      <w:pPr>
        <w:pStyle w:val="JRCTextbulletedlist1"/>
      </w:pPr>
      <w:r>
        <w:t>To m</w:t>
      </w:r>
      <w:r w:rsidRPr="00F837BA">
        <w:t xml:space="preserve">ap the </w:t>
      </w:r>
      <w:r w:rsidR="00F9675C" w:rsidRPr="00F837BA">
        <w:t>gmd:purpose</w:t>
      </w:r>
      <w:r w:rsidRPr="00F837BA">
        <w:t xml:space="preserve"> </w:t>
      </w:r>
      <w:r w:rsidR="00527F27" w:rsidRPr="00527F27">
        <w:t>ISO 19115/19139</w:t>
      </w:r>
      <w:r w:rsidRPr="00F837BA">
        <w:t xml:space="preserve"> metadata element to</w:t>
      </w:r>
      <w:r w:rsidR="00F9675C" w:rsidRPr="00F837BA">
        <w:t xml:space="preserve"> dcat:description</w:t>
      </w:r>
      <w:r w:rsidRPr="00F837BA">
        <w:t xml:space="preserve"> element in DCAT-AP / GeoDCAT-AP.</w:t>
      </w:r>
    </w:p>
    <w:p w14:paraId="1BE29356" w14:textId="65EFA9D1" w:rsidR="00F9675C" w:rsidRPr="00F837BA" w:rsidRDefault="00F837BA" w:rsidP="00F837BA">
      <w:pPr>
        <w:pStyle w:val="JRCTextbulletedlist1"/>
      </w:pPr>
      <w:r>
        <w:lastRenderedPageBreak/>
        <w:t>Agree on a common</w:t>
      </w:r>
      <w:r w:rsidR="00F9675C" w:rsidRPr="00F837BA">
        <w:t xml:space="preserve"> way </w:t>
      </w:r>
      <w:r>
        <w:t>for</w:t>
      </w:r>
      <w:r w:rsidR="00F9675C" w:rsidRPr="00F837BA">
        <w:t xml:space="preserve"> tag</w:t>
      </w:r>
      <w:r>
        <w:t>ging</w:t>
      </w:r>
      <w:r w:rsidR="00F9675C" w:rsidRPr="00F837BA">
        <w:t xml:space="preserve"> metadata as </w:t>
      </w:r>
      <w:r>
        <w:t xml:space="preserve">a </w:t>
      </w:r>
      <w:r w:rsidR="00DB5A6B">
        <w:t>HVD at</w:t>
      </w:r>
      <w:r w:rsidR="00F9675C" w:rsidRPr="00F837BA">
        <w:t xml:space="preserve"> legislation and </w:t>
      </w:r>
      <w:r w:rsidR="00DB5A6B">
        <w:t>category level.</w:t>
      </w:r>
      <w:r w:rsidR="00F9675C" w:rsidRPr="00F837BA">
        <w:t xml:space="preserve"> </w:t>
      </w:r>
      <w:r>
        <w:t>An input</w:t>
      </w:r>
      <w:r w:rsidR="00DB5A6B">
        <w:t xml:space="preserve"> related</w:t>
      </w:r>
      <w:r>
        <w:t xml:space="preserve"> </w:t>
      </w:r>
      <w:r w:rsidR="00F9675C" w:rsidRPr="00F837BA">
        <w:t xml:space="preserve">proposal </w:t>
      </w:r>
      <w:r>
        <w:t>is available at</w:t>
      </w:r>
      <w:r w:rsidR="00F9675C" w:rsidRPr="00F837BA">
        <w:t xml:space="preserve"> </w:t>
      </w:r>
      <w:r w:rsidR="00012D02">
        <w:fldChar w:fldCharType="begin"/>
      </w:r>
      <w:r w:rsidR="00012D02">
        <w:instrText>HYPERLINK "https://github.com/INSPIRE-MIF/hvd-inspire/issues/3"</w:instrText>
      </w:r>
      <w:ins w:id="617" w:author="ESCRIU Jordi (JRC-ISPRA) [2]" w:date="2025-05-29T12:55:00Z"/>
      <w:r w:rsidR="00012D02">
        <w:fldChar w:fldCharType="separate"/>
      </w:r>
      <w:r w:rsidRPr="00ED7155">
        <w:rPr>
          <w:rStyle w:val="Hyperlink"/>
        </w:rPr>
        <w:t>https://github.com/INSPIRE-MIF/hvd-inspire/issues/3</w:t>
      </w:r>
      <w:r w:rsidR="00012D02">
        <w:rPr>
          <w:rStyle w:val="Hyperlink"/>
        </w:rPr>
        <w:fldChar w:fldCharType="end"/>
      </w:r>
      <w:r>
        <w:t>.</w:t>
      </w:r>
      <w:r w:rsidR="00F9675C" w:rsidRPr="00F837BA">
        <w:t xml:space="preserve"> </w:t>
      </w:r>
    </w:p>
    <w:p w14:paraId="01330739" w14:textId="6C01B554" w:rsidR="00F9675C" w:rsidRPr="00F837BA" w:rsidRDefault="00F9675C" w:rsidP="00F837BA">
      <w:pPr>
        <w:pStyle w:val="JRCTextbulletedlist1"/>
      </w:pPr>
      <w:r w:rsidRPr="00F837BA">
        <w:t xml:space="preserve">Focus </w:t>
      </w:r>
      <w:r w:rsidR="00F837BA">
        <w:t xml:space="preserve">the pilot work </w:t>
      </w:r>
      <w:r w:rsidRPr="00F837BA">
        <w:t xml:space="preserve">on how to indicate the format(s) supported by </w:t>
      </w:r>
      <w:r w:rsidR="00F837BA">
        <w:t>each</w:t>
      </w:r>
      <w:r w:rsidRPr="00F837BA">
        <w:t xml:space="preserve"> distribution</w:t>
      </w:r>
      <w:r w:rsidR="00F837BA">
        <w:t>.</w:t>
      </w:r>
    </w:p>
    <w:p w14:paraId="2CDC9676" w14:textId="77777777" w:rsidR="00E14ACB" w:rsidRDefault="00E14ACB" w:rsidP="00E14ACB">
      <w:pPr>
        <w:pStyle w:val="JRCLevel-2title"/>
      </w:pPr>
      <w:bookmarkStart w:id="618" w:name="_Toc199415787"/>
      <w:r>
        <w:t>France</w:t>
      </w:r>
      <w:bookmarkEnd w:id="618"/>
    </w:p>
    <w:p w14:paraId="3530CFC9" w14:textId="4BEB090D" w:rsidR="00E14ACB" w:rsidRPr="00E14ACB" w:rsidRDefault="00E14ACB" w:rsidP="00E14ACB">
      <w:pPr>
        <w:pStyle w:val="JRCText"/>
        <w:rPr>
          <w:color w:val="FF0000"/>
          <w:highlight w:val="yellow"/>
        </w:rPr>
      </w:pPr>
      <w:r w:rsidRPr="00E14ACB">
        <w:rPr>
          <w:color w:val="FF0000"/>
          <w:highlight w:val="yellow"/>
        </w:rPr>
        <w:t xml:space="preserve">France started its participation in the pilot after the </w:t>
      </w:r>
      <w:del w:id="619" w:author="ESCRIU Jordi (JRC-ISPRA) [2]" w:date="2025-05-29T12:52:00Z">
        <w:r w:rsidR="00DB5A6B" w:rsidDel="00BE1308">
          <w:rPr>
            <w:color w:val="FF0000"/>
            <w:highlight w:val="yellow"/>
          </w:rPr>
          <w:delText>S</w:delText>
        </w:r>
      </w:del>
      <w:ins w:id="620" w:author="ESCRIU Jordi (JRC-ISPRA) [2]" w:date="2025-05-29T12:52:00Z">
        <w:r w:rsidR="00BE1308">
          <w:rPr>
            <w:color w:val="FF0000"/>
            <w:highlight w:val="yellow"/>
          </w:rPr>
          <w:t>s</w:t>
        </w:r>
      </w:ins>
      <w:r w:rsidR="00DB5A6B">
        <w:rPr>
          <w:color w:val="FF0000"/>
          <w:highlight w:val="yellow"/>
        </w:rPr>
        <w:t>econd</w:t>
      </w:r>
      <w:r w:rsidRPr="00E14ACB">
        <w:rPr>
          <w:color w:val="FF0000"/>
          <w:highlight w:val="yellow"/>
        </w:rPr>
        <w:t xml:space="preserve"> </w:t>
      </w:r>
      <w:del w:id="621" w:author="ESCRIU Jordi (JRC-ISPRA) [2]" w:date="2025-05-29T12:52:00Z">
        <w:r w:rsidRPr="00E14ACB" w:rsidDel="00BE1308">
          <w:rPr>
            <w:color w:val="FF0000"/>
            <w:highlight w:val="yellow"/>
          </w:rPr>
          <w:delText>M</w:delText>
        </w:r>
      </w:del>
      <w:ins w:id="622" w:author="ESCRIU Jordi (JRC-ISPRA) [2]" w:date="2025-05-29T12:52:00Z">
        <w:r w:rsidR="00BE1308">
          <w:rPr>
            <w:color w:val="FF0000"/>
            <w:highlight w:val="yellow"/>
          </w:rPr>
          <w:t>m</w:t>
        </w:r>
      </w:ins>
      <w:r w:rsidRPr="00E14ACB">
        <w:rPr>
          <w:color w:val="FF0000"/>
          <w:highlight w:val="yellow"/>
        </w:rPr>
        <w:t>eeting.</w:t>
      </w:r>
    </w:p>
    <w:p w14:paraId="04B20BDD" w14:textId="288FF182"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1CFF0819" w14:textId="77777777" w:rsidR="00E14ACB" w:rsidRDefault="00E14ACB" w:rsidP="00E14ACB">
      <w:pPr>
        <w:pStyle w:val="JRCLevel-2title"/>
      </w:pPr>
      <w:bookmarkStart w:id="623" w:name="_Toc199415788"/>
      <w:r>
        <w:t>Italy</w:t>
      </w:r>
      <w:bookmarkEnd w:id="623"/>
    </w:p>
    <w:p w14:paraId="7EE674EE" w14:textId="735477A4" w:rsidR="00E14ACB" w:rsidRDefault="00E14ACB" w:rsidP="00E14ACB">
      <w:pPr>
        <w:pStyle w:val="JRCText"/>
        <w:rPr>
          <w:color w:val="FF0000"/>
          <w:lang w:val="it-IT"/>
        </w:rPr>
      </w:pPr>
      <w:r w:rsidRPr="00E14ACB">
        <w:rPr>
          <w:color w:val="FF0000"/>
          <w:highlight w:val="yellow"/>
        </w:rPr>
        <w:t>Progress report not available</w:t>
      </w:r>
      <w:r w:rsidRPr="00E14ACB">
        <w:rPr>
          <w:color w:val="FF0000"/>
          <w:highlight w:val="yellow"/>
          <w:lang w:val="it-IT"/>
        </w:rPr>
        <w:t>.</w:t>
      </w:r>
    </w:p>
    <w:p w14:paraId="79D432DB" w14:textId="77777777"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7F275A38" w14:textId="6A6FEB6E" w:rsidR="00D762C4" w:rsidRDefault="00D762C4" w:rsidP="00E14ACB">
      <w:pPr>
        <w:pStyle w:val="JRCLevel-2title"/>
      </w:pPr>
      <w:bookmarkStart w:id="624" w:name="_Toc199415789"/>
      <w:r w:rsidRPr="00E14ACB">
        <w:t>Finland</w:t>
      </w:r>
      <w:bookmarkEnd w:id="624"/>
    </w:p>
    <w:p w14:paraId="06DD5877" w14:textId="77777777" w:rsidR="00BE6807" w:rsidRPr="00896E03" w:rsidRDefault="00BE6807" w:rsidP="00BE6807">
      <w:pPr>
        <w:pStyle w:val="JRCLevel-3title"/>
      </w:pPr>
      <w:bookmarkStart w:id="625" w:name="_Toc199415790"/>
      <w:r>
        <w:t>Testing focus</w:t>
      </w:r>
      <w:bookmarkEnd w:id="625"/>
    </w:p>
    <w:p w14:paraId="09D97DDF" w14:textId="15B245B9" w:rsidR="00440741" w:rsidRPr="00012D02" w:rsidRDefault="00440741" w:rsidP="00440741">
      <w:pPr>
        <w:pStyle w:val="JRCText"/>
        <w:rPr>
          <w:ins w:id="626" w:author="ESCRIU Jordi (JRC-ISPRA) [2]" w:date="2025-05-27T15:44:00Z"/>
        </w:rPr>
      </w:pPr>
      <w:ins w:id="627" w:author="ESCRIU Jordi (JRC-ISPRA) [2]" w:date="2025-05-27T15:44:00Z">
        <w:r w:rsidRPr="00012D02">
          <w:t>In Finland, metadata for open geospatial data and services are harvested from the INSPIRE national metadata catalogue and discovery service to the national open data portal (OpenData.fi), and from there on further to the EDP.</w:t>
        </w:r>
      </w:ins>
    </w:p>
    <w:p w14:paraId="77BE83D0" w14:textId="77777777" w:rsidR="00440741" w:rsidRPr="00012D02" w:rsidRDefault="00440741" w:rsidP="00440741">
      <w:pPr>
        <w:pStyle w:val="JRCText"/>
        <w:rPr>
          <w:ins w:id="628" w:author="ESCRIU Jordi (JRC-ISPRA) [2]" w:date="2025-05-27T15:44:00Z"/>
        </w:rPr>
      </w:pPr>
      <w:ins w:id="629" w:author="ESCRIU Jordi (JRC-ISPRA) [2]" w:date="2025-05-27T15:44:00Z">
        <w:r w:rsidRPr="00012D02">
          <w:t>Opendata.fi has already (11/2024) implemented Geo-DCAT-AP v2 and technical supports the use of the 6 main HVD categories. The Finnish open data portal team is not participating in this pilot. The tests are carried out by the National Land Survey of Finland (NLS-FI).</w:t>
        </w:r>
      </w:ins>
    </w:p>
    <w:p w14:paraId="62D3BE6B" w14:textId="77777777" w:rsidR="00440741" w:rsidRPr="00012D02" w:rsidRDefault="00440741" w:rsidP="00440741">
      <w:pPr>
        <w:pStyle w:val="JRCText"/>
        <w:rPr>
          <w:ins w:id="630" w:author="ESCRIU Jordi (JRC-ISPRA) [2]" w:date="2025-05-27T15:44:00Z"/>
        </w:rPr>
      </w:pPr>
      <w:ins w:id="631" w:author="ESCRIU Jordi (JRC-ISPRA) [2]" w:date="2025-05-27T15:44:00Z">
        <w:r w:rsidRPr="00012D02">
          <w:t>NLS-FI focuses its testing on the SEMIC XSL transformation and the requirements for HVD-reporting.</w:t>
        </w:r>
      </w:ins>
    </w:p>
    <w:p w14:paraId="703CF273" w14:textId="77777777" w:rsidR="00440741" w:rsidRPr="00012D02" w:rsidRDefault="00440741" w:rsidP="00440741">
      <w:pPr>
        <w:pStyle w:val="JRCText"/>
        <w:rPr>
          <w:ins w:id="632" w:author="ESCRIU Jordi (JRC-ISPRA) [2]" w:date="2025-05-27T15:44:00Z"/>
        </w:rPr>
      </w:pPr>
      <w:ins w:id="633" w:author="ESCRIU Jordi (JRC-ISPRA) [2]" w:date="2025-05-27T15:44:00Z">
        <w:r w:rsidRPr="00012D02">
          <w:t>The characteristics of the metadata to be tested in this pilot are summarised below:</w:t>
        </w:r>
      </w:ins>
    </w:p>
    <w:p w14:paraId="6D2E0EF9" w14:textId="77777777" w:rsidR="00440741" w:rsidRPr="00012D02" w:rsidRDefault="00440741" w:rsidP="00440741">
      <w:pPr>
        <w:pStyle w:val="JRCTextbulletedlist1"/>
        <w:rPr>
          <w:ins w:id="634" w:author="ESCRIU Jordi (JRC-ISPRA) [2]" w:date="2025-05-27T15:44:00Z"/>
        </w:rPr>
      </w:pPr>
      <w:ins w:id="635" w:author="ESCRIU Jordi (JRC-ISPRA) [2]" w:date="2025-05-27T15:44:00Z">
        <w:r w:rsidRPr="00012D02">
          <w:t>Natively produced and harvested metadata that passes the INSPIRE-validator tests, despite Conformance Class 8 (INSPIRE data set and dataset series linked service metadata).</w:t>
        </w:r>
      </w:ins>
    </w:p>
    <w:p w14:paraId="1B016790" w14:textId="77777777" w:rsidR="00440741" w:rsidRPr="00012D02" w:rsidRDefault="00440741" w:rsidP="00440741">
      <w:pPr>
        <w:pStyle w:val="JRCTextbulletedlist1"/>
        <w:rPr>
          <w:ins w:id="636" w:author="ESCRIU Jordi (JRC-ISPRA) [2]" w:date="2025-05-27T15:44:00Z"/>
        </w:rPr>
      </w:pPr>
      <w:ins w:id="637" w:author="ESCRIU Jordi (JRC-ISPRA) [2]" w:date="2025-05-27T15:44:00Z">
        <w:r w:rsidRPr="00012D02">
          <w:lastRenderedPageBreak/>
          <w:t>Monolingual and multilingual metadata records.</w:t>
        </w:r>
      </w:ins>
    </w:p>
    <w:p w14:paraId="1FEEB197" w14:textId="77777777" w:rsidR="00440741" w:rsidRPr="00012D02" w:rsidRDefault="00440741" w:rsidP="00440741">
      <w:pPr>
        <w:pStyle w:val="JRCTextbulletedlist1"/>
        <w:rPr>
          <w:ins w:id="638" w:author="ESCRIU Jordi (JRC-ISPRA) [2]" w:date="2025-05-27T15:44:00Z"/>
        </w:rPr>
      </w:pPr>
      <w:ins w:id="639" w:author="ESCRIU Jordi (JRC-ISPRA) [2]" w:date="2025-05-27T15:44:00Z">
        <w:r w:rsidRPr="00012D02">
          <w:t>9 service metadata records, describing WMS, WCS, OGC API Features, OGC API Processes, and INSPIRE-ATOM services.</w:t>
        </w:r>
      </w:ins>
    </w:p>
    <w:p w14:paraId="231FC320" w14:textId="77777777" w:rsidR="00440741" w:rsidRPr="00012D02" w:rsidRDefault="00440741" w:rsidP="00440741">
      <w:pPr>
        <w:pStyle w:val="JRCTextbulletedlist1"/>
        <w:rPr>
          <w:ins w:id="640" w:author="ESCRIU Jordi (JRC-ISPRA) [2]" w:date="2025-05-27T15:44:00Z"/>
        </w:rPr>
      </w:pPr>
      <w:ins w:id="641" w:author="ESCRIU Jordi (JRC-ISPRA) [2]" w:date="2025-05-27T15:44:00Z">
        <w:r w:rsidRPr="00012D02">
          <w:t>7 dataset metadata records, describing geospatial dataset and dataset series</w:t>
        </w:r>
      </w:ins>
    </w:p>
    <w:p w14:paraId="148D713A" w14:textId="77777777" w:rsidR="00440741" w:rsidRPr="00012D02" w:rsidRDefault="00440741" w:rsidP="00440741">
      <w:pPr>
        <w:pStyle w:val="JRCTextbulletedlist1"/>
        <w:rPr>
          <w:ins w:id="642" w:author="ESCRIU Jordi (JRC-ISPRA) [2]" w:date="2025-05-27T15:44:00Z"/>
        </w:rPr>
      </w:pPr>
      <w:ins w:id="643" w:author="ESCRIU Jordi (JRC-ISPRA) [2]" w:date="2025-05-27T15:44:00Z">
        <w:r w:rsidRPr="00012D02">
          <w:t xml:space="preserve">Most of the metadata have been marked with HVD information (HVD Category and ELI-code). </w:t>
        </w:r>
      </w:ins>
    </w:p>
    <w:p w14:paraId="74977EFB" w14:textId="3310B9D5" w:rsidR="00BE6807" w:rsidRPr="00D643D5" w:rsidDel="00440741" w:rsidRDefault="00EE1E1E" w:rsidP="00BE6807">
      <w:pPr>
        <w:pStyle w:val="JRCText"/>
        <w:rPr>
          <w:del w:id="644" w:author="ESCRIU Jordi (JRC-ISPRA) [2]" w:date="2025-05-27T15:45:00Z"/>
        </w:rPr>
      </w:pPr>
      <w:del w:id="645" w:author="ESCRIU Jordi (JRC-ISPRA) [2]" w:date="2025-05-27T15:45:00Z">
        <w:r w:rsidRPr="00D643D5" w:rsidDel="00440741">
          <w:delText>In Finland,</w:delText>
        </w:r>
        <w:r w:rsidR="00BE6807" w:rsidRPr="00D643D5" w:rsidDel="00440741">
          <w:delText xml:space="preserve"> </w:delText>
        </w:r>
        <w:r w:rsidRPr="00D643D5" w:rsidDel="00440741">
          <w:delText>m</w:delText>
        </w:r>
        <w:r w:rsidR="00BE6807" w:rsidRPr="00D643D5" w:rsidDel="00440741">
          <w:delText xml:space="preserve">etadata are harvested from the INSPIRE </w:delText>
        </w:r>
        <w:r w:rsidRPr="00D643D5" w:rsidDel="00440741">
          <w:delText xml:space="preserve">national </w:delText>
        </w:r>
        <w:r w:rsidR="00BE6807" w:rsidRPr="00D643D5" w:rsidDel="00440741">
          <w:delText xml:space="preserve">discovery service to the </w:delText>
        </w:r>
        <w:r w:rsidRPr="00D643D5" w:rsidDel="00440741">
          <w:delText>the national open data portal (</w:delText>
        </w:r>
        <w:r w:rsidR="00BE6807" w:rsidRPr="00D643D5" w:rsidDel="00440741">
          <w:delText>OpenData.fi</w:delText>
        </w:r>
        <w:r w:rsidRPr="00D643D5" w:rsidDel="00440741">
          <w:delText>)</w:delText>
        </w:r>
        <w:r w:rsidR="00BE6807" w:rsidRPr="00D643D5" w:rsidDel="00440741">
          <w:delText xml:space="preserve">, and from there on further to the </w:delText>
        </w:r>
        <w:r w:rsidR="005E1F90" w:rsidDel="00440741">
          <w:delText>EDP</w:delText>
        </w:r>
        <w:r w:rsidR="00D643D5" w:rsidRPr="00D643D5" w:rsidDel="00440741">
          <w:delText>.</w:delText>
        </w:r>
        <w:bookmarkStart w:id="646" w:name="_Toc199280685"/>
        <w:bookmarkStart w:id="647" w:name="_Toc199280854"/>
        <w:bookmarkStart w:id="648" w:name="_Toc199415791"/>
        <w:bookmarkEnd w:id="646"/>
        <w:bookmarkEnd w:id="647"/>
        <w:bookmarkEnd w:id="648"/>
      </w:del>
    </w:p>
    <w:p w14:paraId="72EF5466" w14:textId="07873AC1" w:rsidR="00BE6807" w:rsidRPr="00D643D5" w:rsidDel="00440741" w:rsidRDefault="00BE6807" w:rsidP="00BE6807">
      <w:pPr>
        <w:pStyle w:val="JRCText"/>
        <w:rPr>
          <w:del w:id="649" w:author="ESCRIU Jordi (JRC-ISPRA) [2]" w:date="2025-05-27T15:45:00Z"/>
        </w:rPr>
      </w:pPr>
      <w:del w:id="650" w:author="ESCRIU Jordi (JRC-ISPRA) [2]" w:date="2025-05-27T15:45:00Z">
        <w:r w:rsidRPr="00D643D5" w:rsidDel="00440741">
          <w:delText xml:space="preserve">Opendata.fi has implemented Geo-DCAT-AP </w:delText>
        </w:r>
        <w:r w:rsidR="00D643D5" w:rsidRPr="00D643D5" w:rsidDel="00440741">
          <w:delText>v</w:delText>
        </w:r>
        <w:r w:rsidRPr="00D643D5" w:rsidDel="00440741">
          <w:delText>2, supports the use of 6 HVD categories</w:delText>
        </w:r>
        <w:r w:rsidR="00D643D5" w:rsidRPr="00D643D5" w:rsidDel="00440741">
          <w:delText>.</w:delText>
        </w:r>
        <w:r w:rsidRPr="00D643D5" w:rsidDel="00440741">
          <w:delText xml:space="preserve"> </w:delText>
        </w:r>
        <w:r w:rsidR="00D643D5" w:rsidRPr="00D643D5" w:rsidDel="00440741">
          <w:delText>The Finish open data portal not participating in this</w:delText>
        </w:r>
        <w:r w:rsidRPr="00D643D5" w:rsidDel="00440741">
          <w:delText xml:space="preserve"> pilot.</w:delText>
        </w:r>
        <w:r w:rsidR="00D643D5" w:rsidRPr="00D643D5" w:rsidDel="00440741">
          <w:delText xml:space="preserve"> The National Land Survey of Finland (NLS-FI) does it.</w:delText>
        </w:r>
        <w:bookmarkStart w:id="651" w:name="_Toc199280686"/>
        <w:bookmarkStart w:id="652" w:name="_Toc199280855"/>
        <w:bookmarkStart w:id="653" w:name="_Toc199415792"/>
        <w:bookmarkEnd w:id="651"/>
        <w:bookmarkEnd w:id="652"/>
        <w:bookmarkEnd w:id="653"/>
      </w:del>
    </w:p>
    <w:p w14:paraId="6285B893" w14:textId="61CF7AAD" w:rsidR="00BE6807" w:rsidRPr="00D643D5" w:rsidDel="00440741" w:rsidRDefault="00BE6807" w:rsidP="00BE6807">
      <w:pPr>
        <w:pStyle w:val="JRCText"/>
        <w:rPr>
          <w:del w:id="654" w:author="ESCRIU Jordi (JRC-ISPRA) [2]" w:date="2025-05-27T15:45:00Z"/>
        </w:rPr>
      </w:pPr>
      <w:del w:id="655" w:author="ESCRIU Jordi (JRC-ISPRA) [2]" w:date="2025-05-27T15:45:00Z">
        <w:r w:rsidRPr="00D643D5" w:rsidDel="00440741">
          <w:delText xml:space="preserve">NLS-FI focuses </w:delText>
        </w:r>
        <w:r w:rsidR="00D643D5" w:rsidRPr="00D643D5" w:rsidDel="00440741">
          <w:delText>its</w:delText>
        </w:r>
        <w:r w:rsidRPr="00D643D5" w:rsidDel="00440741">
          <w:delText xml:space="preserve"> testing the XSL transformation and </w:delText>
        </w:r>
        <w:r w:rsidR="00D643D5" w:rsidRPr="00D643D5" w:rsidDel="00440741">
          <w:delText xml:space="preserve">the </w:delText>
        </w:r>
        <w:r w:rsidRPr="00D643D5" w:rsidDel="00440741">
          <w:delText>requirements</w:delText>
        </w:r>
        <w:r w:rsidR="00D643D5" w:rsidRPr="00D643D5" w:rsidDel="00440741">
          <w:delText xml:space="preserve"> for HVD-reporting.</w:delText>
        </w:r>
        <w:bookmarkStart w:id="656" w:name="_Toc199280687"/>
        <w:bookmarkStart w:id="657" w:name="_Toc199280856"/>
        <w:bookmarkStart w:id="658" w:name="_Toc199415793"/>
        <w:bookmarkEnd w:id="656"/>
        <w:bookmarkEnd w:id="657"/>
        <w:bookmarkEnd w:id="658"/>
      </w:del>
    </w:p>
    <w:p w14:paraId="3F06D26B" w14:textId="18E878BE" w:rsidR="00BE6807" w:rsidRPr="00D643D5" w:rsidDel="00440741" w:rsidRDefault="00D643D5" w:rsidP="00BE6807">
      <w:pPr>
        <w:pStyle w:val="JRCText"/>
        <w:rPr>
          <w:del w:id="659" w:author="ESCRIU Jordi (JRC-ISPRA) [2]" w:date="2025-05-27T15:45:00Z"/>
        </w:rPr>
      </w:pPr>
      <w:del w:id="660" w:author="ESCRIU Jordi (JRC-ISPRA) [2]" w:date="2025-05-27T15:45:00Z">
        <w:r w:rsidRPr="00D643D5" w:rsidDel="00440741">
          <w:delText>The characteristics of the m</w:delText>
        </w:r>
        <w:r w:rsidR="00BE6807" w:rsidRPr="00D643D5" w:rsidDel="00440741">
          <w:delText xml:space="preserve">etadata </w:delText>
        </w:r>
        <w:r w:rsidRPr="00D643D5" w:rsidDel="00440741">
          <w:delText>to be tested in</w:delText>
        </w:r>
        <w:r w:rsidR="00BE6807" w:rsidRPr="00D643D5" w:rsidDel="00440741">
          <w:delText xml:space="preserve"> th</w:delText>
        </w:r>
        <w:r w:rsidRPr="00D643D5" w:rsidDel="00440741">
          <w:delText>is</w:delText>
        </w:r>
        <w:r w:rsidR="00BE6807" w:rsidRPr="00D643D5" w:rsidDel="00440741">
          <w:delText xml:space="preserve"> pilot</w:delText>
        </w:r>
        <w:r w:rsidRPr="00D643D5" w:rsidDel="00440741">
          <w:delText xml:space="preserve"> are summarised below</w:delText>
        </w:r>
        <w:r w:rsidR="00BE6807" w:rsidRPr="00D643D5" w:rsidDel="00440741">
          <w:delText>:</w:delText>
        </w:r>
        <w:bookmarkStart w:id="661" w:name="_Toc199280688"/>
        <w:bookmarkStart w:id="662" w:name="_Toc199280857"/>
        <w:bookmarkStart w:id="663" w:name="_Toc199415794"/>
        <w:bookmarkEnd w:id="661"/>
        <w:bookmarkEnd w:id="662"/>
        <w:bookmarkEnd w:id="663"/>
      </w:del>
    </w:p>
    <w:p w14:paraId="03C325BF" w14:textId="517BE273" w:rsidR="00BE6807" w:rsidRPr="00D643D5" w:rsidDel="00440741" w:rsidRDefault="00BE6807" w:rsidP="00D643D5">
      <w:pPr>
        <w:pStyle w:val="JRCTextbulletedlist1"/>
        <w:rPr>
          <w:del w:id="664" w:author="ESCRIU Jordi (JRC-ISPRA) [2]" w:date="2025-05-27T15:45:00Z"/>
        </w:rPr>
      </w:pPr>
      <w:del w:id="665" w:author="ESCRIU Jordi (JRC-ISPRA) [2]" w:date="2025-05-27T15:45:00Z">
        <w:r w:rsidRPr="00D643D5" w:rsidDel="00440741">
          <w:delText>Natively produced and harvested metadata that passes the INSPIRE-validator tests, despite Conform</w:delText>
        </w:r>
        <w:r w:rsidR="00D643D5" w:rsidDel="00440741">
          <w:delText>ance Class 8 (INSPIRE data set and dataset series</w:delText>
        </w:r>
        <w:r w:rsidRPr="00D643D5" w:rsidDel="00440741">
          <w:delText xml:space="preserve"> linked service metadata</w:delText>
        </w:r>
        <w:r w:rsidR="00D643D5" w:rsidDel="00440741">
          <w:delText>).</w:delText>
        </w:r>
        <w:bookmarkStart w:id="666" w:name="_Toc199280689"/>
        <w:bookmarkStart w:id="667" w:name="_Toc199280858"/>
        <w:bookmarkStart w:id="668" w:name="_Toc199415795"/>
        <w:bookmarkEnd w:id="666"/>
        <w:bookmarkEnd w:id="667"/>
        <w:bookmarkEnd w:id="668"/>
      </w:del>
    </w:p>
    <w:p w14:paraId="708BBFD0" w14:textId="5DFB5B83" w:rsidR="00BE6807" w:rsidRPr="00D643D5" w:rsidDel="00440741" w:rsidRDefault="00D643D5" w:rsidP="00D643D5">
      <w:pPr>
        <w:pStyle w:val="JRCTextbulletedlist1"/>
        <w:rPr>
          <w:del w:id="669" w:author="ESCRIU Jordi (JRC-ISPRA) [2]" w:date="2025-05-27T15:45:00Z"/>
        </w:rPr>
      </w:pPr>
      <w:del w:id="670" w:author="ESCRIU Jordi (JRC-ISPRA) [2]" w:date="2025-05-27T15:45:00Z">
        <w:r w:rsidDel="00440741">
          <w:delText>Available as both monolingual</w:delText>
        </w:r>
        <w:r w:rsidR="00BE6807" w:rsidRPr="00D643D5" w:rsidDel="00440741">
          <w:delText xml:space="preserve"> and multilingual </w:delText>
        </w:r>
        <w:r w:rsidDel="00440741">
          <w:delText>metadata records.</w:delText>
        </w:r>
        <w:bookmarkStart w:id="671" w:name="_Toc199280690"/>
        <w:bookmarkStart w:id="672" w:name="_Toc199280859"/>
        <w:bookmarkStart w:id="673" w:name="_Toc199415796"/>
        <w:bookmarkEnd w:id="671"/>
        <w:bookmarkEnd w:id="672"/>
        <w:bookmarkEnd w:id="673"/>
      </w:del>
    </w:p>
    <w:p w14:paraId="3C4A8DF1" w14:textId="0AA36BB9" w:rsidR="00BE6807" w:rsidRPr="00D643D5" w:rsidDel="00440741" w:rsidRDefault="00D643D5" w:rsidP="00D643D5">
      <w:pPr>
        <w:pStyle w:val="JRCTextbulletedlist1"/>
        <w:rPr>
          <w:del w:id="674" w:author="ESCRIU Jordi (JRC-ISPRA) [2]" w:date="2025-05-27T15:45:00Z"/>
        </w:rPr>
      </w:pPr>
      <w:del w:id="675" w:author="ESCRIU Jordi (JRC-ISPRA) [2]" w:date="2025-05-27T15:45:00Z">
        <w:r w:rsidDel="00440741">
          <w:delText>9</w:delText>
        </w:r>
        <w:r w:rsidR="00BE6807" w:rsidRPr="00D643D5" w:rsidDel="00440741">
          <w:delText xml:space="preserve"> service</w:delText>
        </w:r>
        <w:r w:rsidDel="00440741">
          <w:delText xml:space="preserve"> </w:delText>
        </w:r>
        <w:r w:rsidR="00BE6807" w:rsidRPr="00D643D5" w:rsidDel="00440741">
          <w:delText>metadata</w:delText>
        </w:r>
        <w:r w:rsidDel="00440741">
          <w:delText xml:space="preserve"> records, of type</w:delText>
        </w:r>
        <w:r w:rsidR="00BE6807" w:rsidRPr="00D643D5" w:rsidDel="00440741">
          <w:delText xml:space="preserve"> WMS, WCS, OGC API Features, OGC API Processes, </w:delText>
        </w:r>
        <w:r w:rsidDel="00440741">
          <w:delText xml:space="preserve">and </w:delText>
        </w:r>
        <w:r w:rsidR="00BE6807" w:rsidRPr="00D643D5" w:rsidDel="00440741">
          <w:delText>INSPIRE-ATOM</w:delText>
        </w:r>
        <w:r w:rsidDel="00440741">
          <w:delText>.</w:delText>
        </w:r>
        <w:bookmarkStart w:id="676" w:name="_Toc199280691"/>
        <w:bookmarkStart w:id="677" w:name="_Toc199280860"/>
        <w:bookmarkStart w:id="678" w:name="_Toc199415797"/>
        <w:bookmarkEnd w:id="676"/>
        <w:bookmarkEnd w:id="677"/>
        <w:bookmarkEnd w:id="678"/>
      </w:del>
    </w:p>
    <w:p w14:paraId="1334284D" w14:textId="2977C659" w:rsidR="00BE6807" w:rsidRPr="00D643D5" w:rsidDel="00440741" w:rsidRDefault="00BE6807" w:rsidP="00D643D5">
      <w:pPr>
        <w:pStyle w:val="JRCTextbulletedlist1"/>
        <w:rPr>
          <w:del w:id="679" w:author="ESCRIU Jordi (JRC-ISPRA) [2]" w:date="2025-05-27T15:45:00Z"/>
        </w:rPr>
      </w:pPr>
      <w:del w:id="680" w:author="ESCRIU Jordi (JRC-ISPRA) [2]" w:date="2025-05-27T15:45:00Z">
        <w:r w:rsidRPr="00D643D5" w:rsidDel="00440741">
          <w:delText>7 dataset metadata</w:delText>
        </w:r>
        <w:r w:rsidR="00D643D5" w:rsidDel="00440741">
          <w:delText xml:space="preserve"> records</w:delText>
        </w:r>
        <w:r w:rsidRPr="00D643D5" w:rsidDel="00440741">
          <w:delText xml:space="preserve"> </w:delText>
        </w:r>
        <w:r w:rsidR="00D643D5" w:rsidDel="00440741">
          <w:delText xml:space="preserve">(including geospatial </w:delText>
        </w:r>
        <w:r w:rsidRPr="00D643D5" w:rsidDel="00440741">
          <w:delText>dataset and dataset series</w:delText>
        </w:r>
        <w:r w:rsidR="00D643D5" w:rsidDel="00440741">
          <w:delText>)</w:delText>
        </w:r>
        <w:bookmarkStart w:id="681" w:name="_Toc199280692"/>
        <w:bookmarkStart w:id="682" w:name="_Toc199280861"/>
        <w:bookmarkStart w:id="683" w:name="_Toc199415798"/>
        <w:bookmarkEnd w:id="681"/>
        <w:bookmarkEnd w:id="682"/>
        <w:bookmarkEnd w:id="683"/>
      </w:del>
    </w:p>
    <w:p w14:paraId="52FACBF7" w14:textId="3103CE6B" w:rsidR="00BE6807" w:rsidRPr="00D643D5" w:rsidDel="00440741" w:rsidRDefault="00BE6807" w:rsidP="00D643D5">
      <w:pPr>
        <w:pStyle w:val="JRCTextbulletedlist1"/>
        <w:rPr>
          <w:del w:id="684" w:author="ESCRIU Jordi (JRC-ISPRA) [2]" w:date="2025-05-27T15:45:00Z"/>
        </w:rPr>
      </w:pPr>
      <w:del w:id="685" w:author="ESCRIU Jordi (JRC-ISPRA) [2]" w:date="2025-05-27T15:45:00Z">
        <w:r w:rsidRPr="00D643D5" w:rsidDel="00440741">
          <w:delText xml:space="preserve">Majority of metadata include hvdCategory and ELI-code </w:delText>
        </w:r>
        <w:r w:rsidR="00D643D5" w:rsidDel="00440741">
          <w:delText xml:space="preserve">making </w:delText>
        </w:r>
        <w:r w:rsidRPr="00D643D5" w:rsidDel="00440741">
          <w:delText>us</w:delText>
        </w:r>
        <w:r w:rsidR="00D643D5" w:rsidDel="00440741">
          <w:delText>e</w:delText>
        </w:r>
        <w:r w:rsidRPr="00D643D5" w:rsidDel="00440741">
          <w:delText xml:space="preserve"> of two thesaurus</w:delText>
        </w:r>
        <w:r w:rsidR="00D643D5" w:rsidDel="00440741">
          <w:delText>.</w:delText>
        </w:r>
        <w:r w:rsidRPr="00D643D5" w:rsidDel="00440741">
          <w:delText xml:space="preserve"> </w:delText>
        </w:r>
        <w:bookmarkStart w:id="686" w:name="_Toc199280693"/>
        <w:bookmarkStart w:id="687" w:name="_Toc199280862"/>
        <w:bookmarkStart w:id="688" w:name="_Toc199415799"/>
        <w:bookmarkEnd w:id="686"/>
        <w:bookmarkEnd w:id="687"/>
        <w:bookmarkEnd w:id="688"/>
      </w:del>
    </w:p>
    <w:p w14:paraId="1C9C2565" w14:textId="6CF69A76" w:rsidR="007E1B81" w:rsidRPr="00CF624C" w:rsidRDefault="00D97A6B" w:rsidP="00D97A6B">
      <w:pPr>
        <w:pStyle w:val="JRCLevel-3title"/>
      </w:pPr>
      <w:bookmarkStart w:id="689" w:name="_Toc199415800"/>
      <w:r w:rsidRPr="00D97A6B">
        <w:t>Preliminary work and experience</w:t>
      </w:r>
      <w:bookmarkEnd w:id="689"/>
    </w:p>
    <w:p w14:paraId="7503A863" w14:textId="1B657FE6" w:rsidR="00440741" w:rsidRPr="00012D02" w:rsidRDefault="00440741" w:rsidP="00440741">
      <w:pPr>
        <w:pStyle w:val="JRCText"/>
        <w:rPr>
          <w:ins w:id="690" w:author="ESCRIU Jordi (JRC-ISPRA) [2]" w:date="2025-05-27T15:47:00Z"/>
        </w:rPr>
      </w:pPr>
      <w:ins w:id="691" w:author="ESCRIU Jordi (JRC-ISPRA) [2]" w:date="2025-05-27T15:47:00Z">
        <w:r w:rsidRPr="00012D02">
          <w:t>The SEMIC XSLT supporting translation to version GeoDCAT-AP v3 was run for a selected set of ISO 19115/19139 files in XML format using either Altova XMLSpy (</w:t>
        </w:r>
        <w:r w:rsidRPr="00012D02">
          <w:rPr>
            <w:highlight w:val="yellow"/>
          </w:rPr>
          <w:fldChar w:fldCharType="begin"/>
        </w:r>
        <w:r w:rsidRPr="00012D02">
          <w:rPr>
            <w:highlight w:val="yellow"/>
          </w:rPr>
          <w:instrText>HYPERLINK "https://www.altova.com/xmlspy-xml-editor"</w:instrText>
        </w:r>
      </w:ins>
      <w:ins w:id="692" w:author="ESCRIU Jordi (JRC-ISPRA) [2]" w:date="2025-05-29T12:55:00Z">
        <w:r w:rsidR="008718D2" w:rsidRPr="008718D2">
          <w:rPr>
            <w:highlight w:val="yellow"/>
          </w:rPr>
        </w:r>
      </w:ins>
      <w:ins w:id="693" w:author="ESCRIU Jordi (JRC-ISPRA) [2]" w:date="2025-05-27T15:47:00Z">
        <w:r w:rsidRPr="00012D02">
          <w:rPr>
            <w:highlight w:val="yellow"/>
          </w:rPr>
          <w:fldChar w:fldCharType="separate"/>
        </w:r>
        <w:r w:rsidRPr="00012D02">
          <w:rPr>
            <w:rStyle w:val="Hyperlink"/>
            <w:highlight w:val="yellow"/>
          </w:rPr>
          <w:t>XML Editor: XMLSpy | Altova</w:t>
        </w:r>
        <w:r w:rsidRPr="00012D02">
          <w:rPr>
            <w:highlight w:val="yellow"/>
          </w:rPr>
          <w:fldChar w:fldCharType="end"/>
        </w:r>
        <w:r w:rsidRPr="00012D02">
          <w:t>) or an ad-hoc Command line tool to convert them to GeoDCAT-AP v3. The RDF2HTML tool (rhizomik.net/html/redefer/rdf2html-form/) was used to transform the XML/RDF-files to html and saved as PDF to support visual analysis.</w:t>
        </w:r>
      </w:ins>
    </w:p>
    <w:p w14:paraId="285FD268" w14:textId="77777777" w:rsidR="00440741" w:rsidRPr="00012D02" w:rsidRDefault="00440741" w:rsidP="00440741">
      <w:pPr>
        <w:pStyle w:val="JRCText"/>
        <w:rPr>
          <w:ins w:id="694" w:author="ESCRIU Jordi (JRC-ISPRA) [2]" w:date="2025-05-27T15:47:00Z"/>
        </w:rPr>
      </w:pPr>
      <w:ins w:id="695" w:author="ESCRIU Jordi (JRC-ISPRA) [2]" w:date="2025-05-27T15:47:00Z">
        <w:r w:rsidRPr="00012D02">
          <w:t>Both the XML/RDF and XSL files were manually altered to include the xmlns:dcatap=http://data.europa.eu/r5r/ namespace, as well as dcatap:applicableLegislation and dcatap:hvdCategory to a few metadata records.</w:t>
        </w:r>
      </w:ins>
    </w:p>
    <w:p w14:paraId="7F179DBE" w14:textId="77777777" w:rsidR="00440741" w:rsidRPr="00012D02" w:rsidRDefault="00440741" w:rsidP="00440741">
      <w:pPr>
        <w:pStyle w:val="JRCText"/>
        <w:rPr>
          <w:ins w:id="696" w:author="ESCRIU Jordi (JRC-ISPRA) [2]" w:date="2025-05-27T15:47:00Z"/>
        </w:rPr>
      </w:pPr>
      <w:ins w:id="697" w:author="ESCRIU Jordi (JRC-ISPRA) [2]" w:date="2025-05-27T15:47:00Z">
        <w:r w:rsidRPr="00012D02">
          <w:t>A few SHACL Validation runs against DCAT-AP v3 had also been run at the time of the second pilot meeting.</w:t>
        </w:r>
      </w:ins>
    </w:p>
    <w:p w14:paraId="480B8A8B" w14:textId="77777777" w:rsidR="00440741" w:rsidRPr="00012D02" w:rsidRDefault="00440741" w:rsidP="00440741">
      <w:pPr>
        <w:pStyle w:val="JRCText"/>
        <w:rPr>
          <w:ins w:id="698" w:author="ESCRIU Jordi (JRC-ISPRA) [2]" w:date="2025-05-27T15:47:00Z"/>
        </w:rPr>
      </w:pPr>
      <w:ins w:id="699" w:author="ESCRIU Jordi (JRC-ISPRA) [2]" w:date="2025-05-27T15:47:00Z">
        <w:r w:rsidRPr="00012D02">
          <w:t>Additionally, a side-by-side comparison of the DCAT-AP for HVDs, GeoDCAT v3 and DCAT v3 specification was performed, noticing that:</w:t>
        </w:r>
      </w:ins>
    </w:p>
    <w:p w14:paraId="7DCECE89" w14:textId="77777777" w:rsidR="00440741" w:rsidRPr="00012D02" w:rsidRDefault="00440741" w:rsidP="00440741">
      <w:pPr>
        <w:pStyle w:val="JRCTextbulletedlist1"/>
        <w:rPr>
          <w:ins w:id="700" w:author="ESCRIU Jordi (JRC-ISPRA) [2]" w:date="2025-05-27T15:47:00Z"/>
        </w:rPr>
      </w:pPr>
      <w:ins w:id="701" w:author="ESCRIU Jordi (JRC-ISPRA) [2]" w:date="2025-05-27T15:47:00Z">
        <w:r w:rsidRPr="00012D02">
          <w:t>In DCAT-AP for HVDs: the dcatap:hvdCategory and dcatap:legislationApplication elements are mandatory for DataService, Dataset and Distribution.</w:t>
        </w:r>
      </w:ins>
    </w:p>
    <w:p w14:paraId="2EF35859" w14:textId="174980FD" w:rsidR="005B16CE" w:rsidRPr="00440741" w:rsidDel="00440741" w:rsidRDefault="00440741" w:rsidP="0059417B">
      <w:pPr>
        <w:pStyle w:val="JRCText"/>
        <w:rPr>
          <w:del w:id="702" w:author="ESCRIU Jordi (JRC-ISPRA) [2]" w:date="2025-05-27T15:48:00Z"/>
        </w:rPr>
      </w:pPr>
      <w:ins w:id="703" w:author="ESCRIU Jordi (JRC-ISPRA) [2]" w:date="2025-05-27T15:47:00Z">
        <w:r w:rsidRPr="00012D02">
          <w:t xml:space="preserve">In GeoDCAT-AP v3: the dcatap:applicableLegislation element is optional for Dataset, DataService, Distribution (being mandatory in DCAT-AP for HVDs) and also for DatasetSeries and Catalog (being missing in DCAT-AP for HVDs). </w:t>
        </w:r>
      </w:ins>
      <w:del w:id="704" w:author="ESCRIU Jordi (JRC-ISPRA) [2]" w:date="2025-05-27T15:48:00Z">
        <w:r w:rsidR="005B16CE" w:rsidRPr="00440741" w:rsidDel="00440741">
          <w:delText xml:space="preserve">The </w:delText>
        </w:r>
        <w:r w:rsidR="0042533B" w:rsidRPr="00440741" w:rsidDel="00440741">
          <w:delText xml:space="preserve">XSL transformation </w:delText>
        </w:r>
        <w:r w:rsidR="005B16CE" w:rsidRPr="00440741" w:rsidDel="00440741">
          <w:delText>(</w:delText>
        </w:r>
        <w:r w:rsidR="005B16CE" w:rsidRPr="00012D02" w:rsidDel="00440741">
          <w:rPr>
            <w:color w:val="FF0000"/>
          </w:rPr>
          <w:delText>the version based on GeoDCAT-AP v2 or v3 ?</w:delText>
        </w:r>
        <w:r w:rsidR="005B16CE" w:rsidRPr="00440741" w:rsidDel="00440741">
          <w:delText xml:space="preserve">) </w:delText>
        </w:r>
        <w:r w:rsidR="0042533B" w:rsidRPr="00440741" w:rsidDel="00440741">
          <w:delText xml:space="preserve">has been </w:delText>
        </w:r>
        <w:r w:rsidR="005B16CE" w:rsidRPr="00440741" w:rsidDel="00440741">
          <w:delText xml:space="preserve">tested </w:delText>
        </w:r>
        <w:r w:rsidR="0042533B" w:rsidRPr="00440741" w:rsidDel="00440741">
          <w:delText xml:space="preserve">for </w:delText>
        </w:r>
        <w:r w:rsidR="005B16CE" w:rsidRPr="00440741" w:rsidDel="00440741">
          <w:delText>a selected set of</w:delText>
        </w:r>
        <w:r w:rsidR="0042533B" w:rsidRPr="00440741" w:rsidDel="00440741">
          <w:delText xml:space="preserve"> </w:delText>
        </w:r>
        <w:r w:rsidR="005B16CE" w:rsidRPr="00440741" w:rsidDel="00440741">
          <w:delText>ISO 19115/19139</w:delText>
        </w:r>
        <w:r w:rsidR="0042533B" w:rsidRPr="00440741" w:rsidDel="00440741">
          <w:delText xml:space="preserve"> files</w:delText>
        </w:r>
        <w:r w:rsidR="005B16CE" w:rsidRPr="00440741" w:rsidDel="00440741">
          <w:delText xml:space="preserve"> in XMLformat</w:delText>
        </w:r>
        <w:r w:rsidR="0042533B" w:rsidRPr="00440741" w:rsidDel="00440741">
          <w:delText xml:space="preserve"> using</w:delText>
        </w:r>
        <w:r w:rsidR="005B16CE" w:rsidRPr="00440741" w:rsidDel="00440741">
          <w:delText xml:space="preserve"> either</w:delText>
        </w:r>
        <w:r w:rsidR="0042533B" w:rsidRPr="00440741" w:rsidDel="00440741">
          <w:delText xml:space="preserve"> XMLSpy</w:delText>
        </w:r>
        <w:r w:rsidR="005B16CE" w:rsidRPr="00440741" w:rsidDel="00440741">
          <w:delText xml:space="preserve"> (</w:delText>
        </w:r>
        <w:r w:rsidR="005B16CE" w:rsidRPr="00012D02" w:rsidDel="00440741">
          <w:rPr>
            <w:color w:val="FF0000"/>
          </w:rPr>
          <w:delText>REF</w:delText>
        </w:r>
        <w:r w:rsidR="005B16CE" w:rsidRPr="00440741" w:rsidDel="00440741">
          <w:delText>)</w:delText>
        </w:r>
        <w:r w:rsidR="0042533B" w:rsidRPr="00440741" w:rsidDel="00440741">
          <w:delText xml:space="preserve"> or</w:delText>
        </w:r>
        <w:r w:rsidR="005B16CE" w:rsidRPr="00440741" w:rsidDel="00440741">
          <w:delText xml:space="preserve"> an ad-hoc c</w:delText>
        </w:r>
        <w:r w:rsidR="0042533B" w:rsidRPr="00440741" w:rsidDel="00440741">
          <w:delText xml:space="preserve">ommandline tool to convert </w:delText>
        </w:r>
        <w:r w:rsidR="005B16CE" w:rsidRPr="00440741" w:rsidDel="00440741">
          <w:delText>them</w:delText>
        </w:r>
        <w:r w:rsidR="0042533B" w:rsidRPr="00440741" w:rsidDel="00440741">
          <w:delText xml:space="preserve"> to DCAT-AP. </w:delText>
        </w:r>
      </w:del>
    </w:p>
    <w:p w14:paraId="4557CC7C" w14:textId="36190833" w:rsidR="0042533B" w:rsidRPr="00440741" w:rsidDel="00440741" w:rsidRDefault="0042533B" w:rsidP="0042533B">
      <w:pPr>
        <w:pStyle w:val="JRCText"/>
        <w:rPr>
          <w:del w:id="705" w:author="ESCRIU Jordi (JRC-ISPRA) [2]" w:date="2025-05-27T15:48:00Z"/>
        </w:rPr>
      </w:pPr>
      <w:del w:id="706" w:author="ESCRIU Jordi (JRC-ISPRA) [2]" w:date="2025-05-27T15:48:00Z">
        <w:r w:rsidRPr="00440741" w:rsidDel="00440741">
          <w:delText>RDF2HTML tool has been</w:delText>
        </w:r>
        <w:r w:rsidR="005B16CE" w:rsidRPr="00440741" w:rsidDel="00440741">
          <w:delText xml:space="preserve"> also</w:delText>
        </w:r>
        <w:r w:rsidRPr="00440741" w:rsidDel="00440741">
          <w:delText xml:space="preserve"> used to transform the RDF-files to html to be saved as PDF</w:delText>
        </w:r>
        <w:r w:rsidR="005B16CE" w:rsidRPr="00440741" w:rsidDel="00440741">
          <w:delText>.</w:delText>
        </w:r>
      </w:del>
    </w:p>
    <w:p w14:paraId="544C85CA" w14:textId="276199C6" w:rsidR="0042533B" w:rsidRPr="00440741" w:rsidDel="00440741" w:rsidRDefault="005B16CE" w:rsidP="0042533B">
      <w:pPr>
        <w:pStyle w:val="JRCText"/>
        <w:rPr>
          <w:del w:id="707" w:author="ESCRIU Jordi (JRC-ISPRA) [2]" w:date="2025-05-27T15:48:00Z"/>
        </w:rPr>
      </w:pPr>
      <w:del w:id="708" w:author="ESCRIU Jordi (JRC-ISPRA) [2]" w:date="2025-05-27T15:48:00Z">
        <w:r w:rsidRPr="00440741" w:rsidDel="00440741">
          <w:delText>Both the</w:delText>
        </w:r>
        <w:r w:rsidR="0042533B" w:rsidRPr="00440741" w:rsidDel="00440741">
          <w:delText xml:space="preserve"> XML/RDF and XSL</w:delText>
        </w:r>
        <w:r w:rsidRPr="00440741" w:rsidDel="00440741">
          <w:delText xml:space="preserve"> files were altered</w:delText>
        </w:r>
        <w:r w:rsidR="0042533B" w:rsidRPr="00440741" w:rsidDel="00440741">
          <w:delText xml:space="preserve"> to include </w:delText>
        </w:r>
        <w:r w:rsidRPr="00440741" w:rsidDel="00440741">
          <w:delText xml:space="preserve">the </w:delText>
        </w:r>
        <w:r w:rsidR="0042533B" w:rsidRPr="00440741" w:rsidDel="00440741">
          <w:delText>xmlns:dcatap=</w:delText>
        </w:r>
        <w:r w:rsidRPr="00440741" w:rsidDel="00440741">
          <w:delText>http://data.europa.eu/r5r/ namespace,</w:delText>
        </w:r>
        <w:r w:rsidR="0042533B" w:rsidRPr="00440741" w:rsidDel="00440741">
          <w:delText xml:space="preserve"> </w:delText>
        </w:r>
        <w:r w:rsidRPr="00440741" w:rsidDel="00440741">
          <w:delText>as well as</w:delText>
        </w:r>
        <w:r w:rsidR="0042533B" w:rsidRPr="00440741" w:rsidDel="00440741">
          <w:delText xml:space="preserve"> </w:delText>
        </w:r>
        <w:r w:rsidRPr="00440741" w:rsidDel="00440741">
          <w:delText>dcatap:applicableLegislation and</w:delText>
        </w:r>
        <w:r w:rsidR="0042533B" w:rsidRPr="00440741" w:rsidDel="00440741">
          <w:delText xml:space="preserve"> dcatap:hvdCategory to a few metadata</w:delText>
        </w:r>
        <w:r w:rsidRPr="00440741" w:rsidDel="00440741">
          <w:delText xml:space="preserve"> records</w:delText>
        </w:r>
        <w:r w:rsidR="00BE6807" w:rsidRPr="00440741" w:rsidDel="00440741">
          <w:delText>.</w:delText>
        </w:r>
      </w:del>
    </w:p>
    <w:p w14:paraId="1C555C55" w14:textId="16316214" w:rsidR="00BE6807" w:rsidRPr="00440741" w:rsidDel="00440741" w:rsidRDefault="00BE6807" w:rsidP="0042533B">
      <w:pPr>
        <w:pStyle w:val="JRCText"/>
        <w:rPr>
          <w:del w:id="709" w:author="ESCRIU Jordi (JRC-ISPRA) [2]" w:date="2025-05-27T15:48:00Z"/>
        </w:rPr>
      </w:pPr>
      <w:del w:id="710" w:author="ESCRIU Jordi (JRC-ISPRA) [2]" w:date="2025-05-27T15:48:00Z">
        <w:r w:rsidRPr="00440741" w:rsidDel="00440741">
          <w:delText>SHACL Validation against DCAT-AP</w:delText>
        </w:r>
        <w:r w:rsidR="00EE1E1E" w:rsidRPr="00440741" w:rsidDel="00440741">
          <w:delText xml:space="preserve"> v</w:delText>
        </w:r>
        <w:r w:rsidRPr="00440741" w:rsidDel="00440741">
          <w:delText>3 also started at the time of the second pilot meeting.</w:delText>
        </w:r>
      </w:del>
    </w:p>
    <w:p w14:paraId="374C836C" w14:textId="3E586597" w:rsidR="00BF05BB" w:rsidRPr="00440741" w:rsidDel="00440741" w:rsidRDefault="00EE1E1E" w:rsidP="00BF05BB">
      <w:pPr>
        <w:pStyle w:val="JRCText"/>
        <w:rPr>
          <w:del w:id="711" w:author="ESCRIU Jordi (JRC-ISPRA) [2]" w:date="2025-05-27T15:48:00Z"/>
        </w:rPr>
      </w:pPr>
      <w:del w:id="712" w:author="ESCRIU Jordi (JRC-ISPRA) [2]" w:date="2025-05-27T15:48:00Z">
        <w:r w:rsidRPr="00440741" w:rsidDel="00440741">
          <w:delText>Additionally, a</w:delText>
        </w:r>
        <w:r w:rsidR="00BE6807" w:rsidRPr="00440741" w:rsidDel="00440741">
          <w:delText xml:space="preserve"> side-by-side</w:delText>
        </w:r>
        <w:r w:rsidR="00BF05BB" w:rsidRPr="00440741" w:rsidDel="00440741">
          <w:delText xml:space="preserve"> comparison </w:delText>
        </w:r>
        <w:r w:rsidR="00BE6807" w:rsidRPr="00440741" w:rsidDel="00440741">
          <w:delText>of</w:delText>
        </w:r>
        <w:r w:rsidR="00BF05BB" w:rsidRPr="00440741" w:rsidDel="00440741">
          <w:delText xml:space="preserve"> </w:delText>
        </w:r>
        <w:r w:rsidRPr="00440741" w:rsidDel="00440741">
          <w:delText xml:space="preserve">the </w:delText>
        </w:r>
        <w:r w:rsidR="00BF05BB" w:rsidRPr="00440741" w:rsidDel="00440741">
          <w:delText>DCAT</w:delText>
        </w:r>
        <w:r w:rsidR="00BE6807" w:rsidRPr="00440741" w:rsidDel="00440741">
          <w:delText xml:space="preserve">-AP for </w:delText>
        </w:r>
        <w:r w:rsidR="00BF05BB" w:rsidRPr="00440741" w:rsidDel="00440741">
          <w:delText>HVD</w:delText>
        </w:r>
        <w:r w:rsidR="00BE6807" w:rsidRPr="00440741" w:rsidDel="00440741">
          <w:delText>s</w:delText>
        </w:r>
        <w:r w:rsidR="00BF05BB" w:rsidRPr="00440741" w:rsidDel="00440741">
          <w:delText>, GeoDCAT</w:delText>
        </w:r>
        <w:r w:rsidR="00BE6807" w:rsidRPr="00440741" w:rsidDel="00440741">
          <w:delText xml:space="preserve"> v</w:delText>
        </w:r>
        <w:r w:rsidR="00BF05BB" w:rsidRPr="00440741" w:rsidDel="00440741">
          <w:delText>3 and DCAT</w:delText>
        </w:r>
        <w:r w:rsidR="00BE6807" w:rsidRPr="00440741" w:rsidDel="00440741">
          <w:delText xml:space="preserve"> v</w:delText>
        </w:r>
        <w:r w:rsidR="00BF05BB" w:rsidRPr="00440741" w:rsidDel="00440741">
          <w:delText xml:space="preserve">3 </w:delText>
        </w:r>
        <w:r w:rsidRPr="00440741" w:rsidDel="00440741">
          <w:delText xml:space="preserve">specification </w:delText>
        </w:r>
        <w:r w:rsidR="00BE6807" w:rsidRPr="00440741" w:rsidDel="00440741">
          <w:delText>w</w:delText>
        </w:r>
        <w:r w:rsidRPr="00440741" w:rsidDel="00440741">
          <w:delText xml:space="preserve">as </w:delText>
        </w:r>
        <w:r w:rsidR="00BE6807" w:rsidRPr="00440741" w:rsidDel="00440741">
          <w:delText>performed</w:delText>
        </w:r>
        <w:r w:rsidRPr="00440741" w:rsidDel="00440741">
          <w:delText>, noticing that:</w:delText>
        </w:r>
      </w:del>
    </w:p>
    <w:p w14:paraId="0D5AA9D1" w14:textId="10C6ADD9" w:rsidR="00BF05BB" w:rsidRPr="00440741" w:rsidDel="00440741" w:rsidRDefault="00EE1E1E" w:rsidP="00EE1E1E">
      <w:pPr>
        <w:pStyle w:val="JRCTextbulletedlist1"/>
        <w:rPr>
          <w:del w:id="713" w:author="ESCRIU Jordi (JRC-ISPRA) [2]" w:date="2025-05-27T15:48:00Z"/>
        </w:rPr>
      </w:pPr>
      <w:del w:id="714" w:author="ESCRIU Jordi (JRC-ISPRA) [2]" w:date="2025-05-27T15:48:00Z">
        <w:r w:rsidRPr="00440741" w:rsidDel="00440741">
          <w:delText xml:space="preserve">In </w:delText>
        </w:r>
        <w:r w:rsidR="00BF05BB" w:rsidRPr="00440741" w:rsidDel="00440741">
          <w:delText>DCAT-</w:delText>
        </w:r>
        <w:r w:rsidRPr="00440741" w:rsidDel="00440741">
          <w:delText xml:space="preserve">AP for </w:delText>
        </w:r>
        <w:r w:rsidR="00BF05BB" w:rsidRPr="00440741" w:rsidDel="00440741">
          <w:delText>HVD</w:delText>
        </w:r>
        <w:r w:rsidRPr="00440741" w:rsidDel="00440741">
          <w:delText>s</w:delText>
        </w:r>
        <w:r w:rsidR="00BF05BB" w:rsidRPr="00440741" w:rsidDel="00440741">
          <w:delText xml:space="preserve">: </w:delText>
        </w:r>
        <w:r w:rsidRPr="00440741" w:rsidDel="00440741">
          <w:delText xml:space="preserve">the </w:delText>
        </w:r>
        <w:r w:rsidR="00BF05BB" w:rsidRPr="00440741" w:rsidDel="00440741">
          <w:delText>dcatap:hvdCategory and dcatap:legislationApplication</w:delText>
        </w:r>
        <w:r w:rsidRPr="00440741" w:rsidDel="00440741">
          <w:delText xml:space="preserve"> elements</w:delText>
        </w:r>
        <w:r w:rsidR="00BF05BB" w:rsidRPr="00440741" w:rsidDel="00440741">
          <w:delText xml:space="preserve"> are mandatory for DataService, Dataset and Distribution</w:delText>
        </w:r>
        <w:r w:rsidR="00D643D5" w:rsidRPr="00440741" w:rsidDel="00440741">
          <w:delText>.</w:delText>
        </w:r>
      </w:del>
    </w:p>
    <w:p w14:paraId="6A3179C2" w14:textId="5DC1216E" w:rsidR="00BF05BB" w:rsidRPr="00440741" w:rsidRDefault="00EE1E1E" w:rsidP="00EE1E1E">
      <w:pPr>
        <w:pStyle w:val="JRCTextbulletedlist1"/>
      </w:pPr>
      <w:del w:id="715" w:author="ESCRIU Jordi (JRC-ISPRA) [2]" w:date="2025-05-27T15:48:00Z">
        <w:r w:rsidRPr="00440741" w:rsidDel="00440741">
          <w:delText xml:space="preserve">In </w:delText>
        </w:r>
        <w:r w:rsidR="00BF05BB" w:rsidRPr="00440741" w:rsidDel="00440741">
          <w:delText>GeoDCAT</w:delText>
        </w:r>
        <w:r w:rsidRPr="00440741" w:rsidDel="00440741">
          <w:delText xml:space="preserve">-AP </w:delText>
        </w:r>
        <w:r w:rsidR="00BF05BB" w:rsidRPr="00440741" w:rsidDel="00440741">
          <w:delText xml:space="preserve">3: </w:delText>
        </w:r>
        <w:r w:rsidRPr="00440741" w:rsidDel="00440741">
          <w:delText xml:space="preserve">the </w:delText>
        </w:r>
        <w:r w:rsidR="00BF05BB" w:rsidRPr="00440741" w:rsidDel="00440741">
          <w:delText>dcatap:applicableLegislation</w:delText>
        </w:r>
        <w:r w:rsidRPr="00440741" w:rsidDel="00440741">
          <w:delText xml:space="preserve"> element</w:delText>
        </w:r>
        <w:r w:rsidR="00BF05BB" w:rsidRPr="00440741" w:rsidDel="00440741">
          <w:delText xml:space="preserve"> is optional for Dataset, DataService, Distribution (</w:delText>
        </w:r>
        <w:r w:rsidRPr="00440741" w:rsidDel="00440741">
          <w:delText xml:space="preserve">being </w:delText>
        </w:r>
        <w:r w:rsidR="00BF05BB" w:rsidRPr="00440741" w:rsidDel="00440741">
          <w:delText xml:space="preserve">mandatory in </w:delText>
        </w:r>
        <w:r w:rsidRPr="00440741" w:rsidDel="00440741">
          <w:delText>DCAT-AP for HVDs</w:delText>
        </w:r>
        <w:r w:rsidR="00BF05BB" w:rsidRPr="00440741" w:rsidDel="00440741">
          <w:delText>)</w:delText>
        </w:r>
        <w:r w:rsidRPr="00440741" w:rsidDel="00440741">
          <w:delText>;</w:delText>
        </w:r>
        <w:r w:rsidR="00BF05BB" w:rsidRPr="00440741" w:rsidDel="00440741">
          <w:delText xml:space="preserve"> </w:delText>
        </w:r>
        <w:r w:rsidRPr="00440741" w:rsidDel="00440741">
          <w:delText>also</w:delText>
        </w:r>
        <w:r w:rsidR="00BF05BB" w:rsidRPr="00440741" w:rsidDel="00440741">
          <w:delText xml:space="preserve"> for DatasetSeries and Catalog (</w:delText>
        </w:r>
        <w:r w:rsidRPr="00440741" w:rsidDel="00440741">
          <w:delText xml:space="preserve">being </w:delText>
        </w:r>
        <w:r w:rsidR="00BF05BB" w:rsidRPr="00440741" w:rsidDel="00440741">
          <w:delText xml:space="preserve">missing in </w:delText>
        </w:r>
        <w:r w:rsidRPr="00440741" w:rsidDel="00440741">
          <w:delText>DCAT-AP for HVDs</w:delText>
        </w:r>
        <w:r w:rsidR="00BF05BB" w:rsidRPr="00440741" w:rsidDel="00440741">
          <w:delText>).</w:delText>
        </w:r>
      </w:del>
      <w:r w:rsidR="00BF05BB" w:rsidRPr="00440741">
        <w:t xml:space="preserve"> </w:t>
      </w:r>
    </w:p>
    <w:p w14:paraId="70C9982D" w14:textId="77777777" w:rsidR="007E1B81" w:rsidRPr="00896E03" w:rsidRDefault="007E1B81" w:rsidP="007E1B81">
      <w:pPr>
        <w:pStyle w:val="JRCLevel-3title"/>
      </w:pPr>
      <w:bookmarkStart w:id="716" w:name="_Toc199415801"/>
      <w:r>
        <w:t>Initial expectations and proposals</w:t>
      </w:r>
      <w:bookmarkEnd w:id="716"/>
    </w:p>
    <w:p w14:paraId="7FD4918E" w14:textId="77777777" w:rsidR="00440741" w:rsidRPr="00012D02" w:rsidRDefault="00440741" w:rsidP="00440741">
      <w:pPr>
        <w:pStyle w:val="JRCText"/>
        <w:rPr>
          <w:ins w:id="717" w:author="ESCRIU Jordi (JRC-ISPRA) [2]" w:date="2025-05-27T15:49:00Z"/>
        </w:rPr>
      </w:pPr>
      <w:ins w:id="718" w:author="ESCRIU Jordi (JRC-ISPRA) [2]" w:date="2025-05-27T15:49:00Z">
        <w:r w:rsidRPr="00012D02">
          <w:t>Regarding the pilot, Finland is expecting:</w:t>
        </w:r>
      </w:ins>
    </w:p>
    <w:p w14:paraId="18E101FA" w14:textId="77777777" w:rsidR="00440741" w:rsidRPr="00012D02" w:rsidRDefault="00440741" w:rsidP="00440741">
      <w:pPr>
        <w:pStyle w:val="JRCTextbulletedlist1"/>
        <w:rPr>
          <w:ins w:id="719" w:author="ESCRIU Jordi (JRC-ISPRA) [2]" w:date="2025-05-27T15:49:00Z"/>
        </w:rPr>
      </w:pPr>
      <w:ins w:id="720" w:author="ESCRIU Jordi (JRC-ISPRA) [2]" w:date="2025-05-27T15:49:00Z">
        <w:r w:rsidRPr="00012D02">
          <w:t>To learn about and to improve the SEMIC XSLT (https://github.com/semiceu/iso-19139-to-dcat-ap/) together to achieve a smooth process of HVD-reporting and provision of INSPIRE metadata to Open Data portals in the future.</w:t>
        </w:r>
      </w:ins>
    </w:p>
    <w:p w14:paraId="0B15A45F" w14:textId="77777777" w:rsidR="00440741" w:rsidRPr="00012D02" w:rsidRDefault="00440741" w:rsidP="00440741">
      <w:pPr>
        <w:pStyle w:val="JRCTextbulletedlist1"/>
        <w:rPr>
          <w:ins w:id="721" w:author="ESCRIU Jordi (JRC-ISPRA) [2]" w:date="2025-05-27T15:49:00Z"/>
        </w:rPr>
      </w:pPr>
      <w:ins w:id="722" w:author="ESCRIU Jordi (JRC-ISPRA) [2]" w:date="2025-05-27T15:49:00Z">
        <w:r w:rsidRPr="00012D02">
          <w:t>To get a clarification on the role of the service versus metadata in general and to avoid redundancy in HVD reporting. The country also has some initial proposals regarding different aspects based on of experiences so far:</w:t>
        </w:r>
        <w:r w:rsidRPr="00012D02">
          <w:tab/>
        </w:r>
      </w:ins>
    </w:p>
    <w:p w14:paraId="584F8E1A" w14:textId="77777777" w:rsidR="00440741" w:rsidRPr="00012D02" w:rsidRDefault="00440741" w:rsidP="00440741">
      <w:pPr>
        <w:pStyle w:val="JRCTextbulletedlist1"/>
        <w:rPr>
          <w:ins w:id="723" w:author="ESCRIU Jordi (JRC-ISPRA) [2]" w:date="2025-05-27T15:49:00Z"/>
        </w:rPr>
      </w:pPr>
      <w:ins w:id="724" w:author="ESCRIU Jordi (JRC-ISPRA) [2]" w:date="2025-05-27T15:49:00Z">
        <w:r w:rsidRPr="00012D02">
          <w:lastRenderedPageBreak/>
          <w:t>Metadata encoding:</w:t>
        </w:r>
      </w:ins>
    </w:p>
    <w:p w14:paraId="7F0B611F" w14:textId="77777777" w:rsidR="00440741" w:rsidRPr="00012D02" w:rsidRDefault="00440741" w:rsidP="00440741">
      <w:pPr>
        <w:pStyle w:val="JRCTextbulletedlist2"/>
        <w:rPr>
          <w:ins w:id="725" w:author="ESCRIU Jordi (JRC-ISPRA) [2]" w:date="2025-05-27T15:49:00Z"/>
        </w:rPr>
      </w:pPr>
      <w:ins w:id="726" w:author="ESCRIU Jordi (JRC-ISPRA) [2]" w:date="2025-05-27T15:49:00Z">
        <w:r w:rsidRPr="00012D02">
          <w:t>Willing to have a unified way to denote datasets as HVDs in metadata so that to have a common XSLT, which supports HVD-reporting.</w:t>
        </w:r>
      </w:ins>
    </w:p>
    <w:p w14:paraId="7299CEC1" w14:textId="77777777" w:rsidR="00440741" w:rsidRPr="00012D02" w:rsidRDefault="00440741" w:rsidP="00440741">
      <w:pPr>
        <w:pStyle w:val="JRCTextbulletedlist1"/>
        <w:rPr>
          <w:ins w:id="727" w:author="ESCRIU Jordi (JRC-ISPRA) [2]" w:date="2025-05-27T15:49:00Z"/>
        </w:rPr>
      </w:pPr>
      <w:ins w:id="728" w:author="ESCRIU Jordi (JRC-ISPRA) [2]" w:date="2025-05-27T15:49:00Z">
        <w:r w:rsidRPr="00012D02">
          <w:t>Metadata transformation / XSL amendment:</w:t>
        </w:r>
      </w:ins>
    </w:p>
    <w:p w14:paraId="119DC2EB" w14:textId="31731323" w:rsidR="00440741" w:rsidRPr="00012D02" w:rsidRDefault="00440741" w:rsidP="00440741">
      <w:pPr>
        <w:pStyle w:val="JRCTextbulletedlist2"/>
        <w:rPr>
          <w:ins w:id="729" w:author="ESCRIU Jordi (JRC-ISPRA) [2]" w:date="2025-05-27T15:49:00Z"/>
        </w:rPr>
      </w:pPr>
      <w:ins w:id="730" w:author="ESCRIU Jordi (JRC-ISPRA) [2]" w:date="2025-05-27T15:49:00Z">
        <w:r w:rsidRPr="00012D02">
          <w:t xml:space="preserve">It would be of value if the XSLT would also add Labels or Keywords, such as ‘Geospatial’ to the transformed file when transformining descriptive keywords in Anchor form from a thesaurus. Very little information is retrieved by XSLT from keywords in Anchor form </w:t>
        </w:r>
        <w:r w:rsidRPr="00012D02">
          <w:fldChar w:fldCharType="begin"/>
        </w:r>
        <w:r w:rsidRPr="00012D02">
          <w:instrText>HYPERLINK "https://github.com/SEMICeu/GeoDCAT-AP/issues/134"</w:instrText>
        </w:r>
      </w:ins>
      <w:ins w:id="731" w:author="ESCRIU Jordi (JRC-ISPRA) [2]" w:date="2025-05-29T12:55:00Z"/>
      <w:ins w:id="732" w:author="ESCRIU Jordi (JRC-ISPRA) [2]" w:date="2025-05-27T15:49:00Z">
        <w:r w:rsidRPr="00012D02">
          <w:fldChar w:fldCharType="separate"/>
        </w:r>
        <w:r w:rsidRPr="00012D02">
          <w:rPr>
            <w:rStyle w:val="Hyperlink"/>
          </w:rPr>
          <w:t>https://github.com/SEMICeu/GeoDCAT-AP/issues/134</w:t>
        </w:r>
        <w:r w:rsidRPr="00012D02">
          <w:fldChar w:fldCharType="end"/>
        </w:r>
        <w:r w:rsidRPr="00012D02">
          <w:t xml:space="preserve">. </w:t>
        </w:r>
      </w:ins>
    </w:p>
    <w:p w14:paraId="6C4B6E23" w14:textId="77777777" w:rsidR="00440741" w:rsidRPr="00012D02" w:rsidRDefault="00440741" w:rsidP="00440741">
      <w:pPr>
        <w:pStyle w:val="JRCTextbulletedlist2"/>
        <w:rPr>
          <w:ins w:id="733" w:author="ESCRIU Jordi (JRC-ISPRA) [2]" w:date="2025-05-27T15:49:00Z"/>
        </w:rPr>
      </w:pPr>
      <w:ins w:id="734" w:author="ESCRIU Jordi (JRC-ISPRA) [2]" w:date="2025-05-27T15:49:00Z">
        <w:r w:rsidRPr="00012D02">
          <w:t>The XSL should put the hvdCategory URIs, labels and the ELI-code in the/one right places in the RDF file.</w:t>
        </w:r>
      </w:ins>
    </w:p>
    <w:p w14:paraId="24CD1A78" w14:textId="77777777" w:rsidR="00440741" w:rsidRPr="00012D02" w:rsidRDefault="00440741" w:rsidP="00440741">
      <w:pPr>
        <w:pStyle w:val="JRCTextbulletedlist2"/>
        <w:rPr>
          <w:ins w:id="735" w:author="ESCRIU Jordi (JRC-ISPRA) [2]" w:date="2025-05-27T15:49:00Z"/>
        </w:rPr>
      </w:pPr>
      <w:ins w:id="736" w:author="ESCRIU Jordi (JRC-ISPRA) [2]" w:date="2025-05-27T15:49:00Z">
        <w:r w:rsidRPr="00012D02">
          <w:t xml:space="preserve">The INSPIRE priority data set code list hosted in the INSPIRE Registry could be updated with the Open Data Directive (ODD) / HVD legislation and the ELI-code to be reused by the XSLT. </w:t>
        </w:r>
      </w:ins>
    </w:p>
    <w:p w14:paraId="6B7D3AD8" w14:textId="77777777" w:rsidR="00440741" w:rsidRPr="00012D02" w:rsidRDefault="00440741" w:rsidP="00440741">
      <w:pPr>
        <w:pStyle w:val="JRCTextbulletedlist1"/>
        <w:rPr>
          <w:ins w:id="737" w:author="ESCRIU Jordi (JRC-ISPRA) [2]" w:date="2025-05-27T15:49:00Z"/>
        </w:rPr>
      </w:pPr>
      <w:ins w:id="738" w:author="ESCRIU Jordi (JRC-ISPRA) [2]" w:date="2025-05-27T15:49:00Z">
        <w:r w:rsidRPr="00012D02">
          <w:t>Regarding SHACL Validation of a couple of transformed XML/RDF files against DCAT-AP v3 the following observed:</w:t>
        </w:r>
      </w:ins>
    </w:p>
    <w:p w14:paraId="3E4754B9" w14:textId="77777777" w:rsidR="00440741" w:rsidRPr="00012D02" w:rsidRDefault="00440741" w:rsidP="00440741">
      <w:pPr>
        <w:pStyle w:val="JRCTextbulletedlist2"/>
        <w:rPr>
          <w:ins w:id="739" w:author="ESCRIU Jordi (JRC-ISPRA) [2]" w:date="2025-05-27T15:49:00Z"/>
        </w:rPr>
      </w:pPr>
      <w:ins w:id="740" w:author="ESCRIU Jordi (JRC-ISPRA) [2]" w:date="2025-05-27T15:49:00Z">
        <w:r w:rsidRPr="00012D02">
          <w:t>The XSL transformation produces multiple geometries and bounding boxes. With present SHACL rules, the XSL would need to be amended to retrieve only one geometry and one bounding box (bbox), otherwise you get a shacl:violation, i.e. the transformed XML/RDF file won’t pass the validation.</w:t>
        </w:r>
      </w:ins>
    </w:p>
    <w:p w14:paraId="518A188B" w14:textId="77777777" w:rsidR="00440741" w:rsidRPr="00012D02" w:rsidRDefault="00440741" w:rsidP="00440741">
      <w:pPr>
        <w:pStyle w:val="JRCTextbulletedlist2"/>
        <w:rPr>
          <w:ins w:id="741" w:author="ESCRIU Jordi (JRC-ISPRA) [2]" w:date="2025-05-27T15:49:00Z"/>
        </w:rPr>
      </w:pPr>
      <w:ins w:id="742" w:author="ESCRIU Jordi (JRC-ISPRA) [2]" w:date="2025-05-27T15:49:00Z">
        <w:r w:rsidRPr="00012D02">
          <w:t>Shacl:violations related to identifiers, title and accessRights emerged.</w:t>
        </w:r>
      </w:ins>
    </w:p>
    <w:p w14:paraId="39DC7672" w14:textId="77777777" w:rsidR="00440741" w:rsidRPr="00012D02" w:rsidRDefault="00440741" w:rsidP="00440741">
      <w:pPr>
        <w:pStyle w:val="JRCTextbulletedlist2"/>
        <w:rPr>
          <w:ins w:id="743" w:author="ESCRIU Jordi (JRC-ISPRA) [2]" w:date="2025-05-27T15:49:00Z"/>
        </w:rPr>
      </w:pPr>
      <w:ins w:id="744" w:author="ESCRIU Jordi (JRC-ISPRA) [2]" w:date="2025-05-27T15:49:00Z">
        <w:r w:rsidRPr="00012D02">
          <w:t xml:space="preserve">Shacl:warnings related to invalid cardinality and </w:t>
        </w:r>
        <w:r w:rsidRPr="00012D02">
          <w:rPr>
            <w:lang w:val="en-US"/>
          </w:rPr>
          <w:t>one related to http://data.europa.eu/bna/c_ac64a52d</w:t>
        </w:r>
        <w:r w:rsidRPr="00012D02">
          <w:t>​ emerged.</w:t>
        </w:r>
      </w:ins>
    </w:p>
    <w:p w14:paraId="59B8C71C" w14:textId="77777777" w:rsidR="00440741" w:rsidRPr="00012D02" w:rsidRDefault="00440741" w:rsidP="00440741">
      <w:pPr>
        <w:pStyle w:val="JRCTextbulletedlist1"/>
        <w:rPr>
          <w:ins w:id="745" w:author="ESCRIU Jordi (JRC-ISPRA) [2]" w:date="2025-05-27T15:49:00Z"/>
        </w:rPr>
      </w:pPr>
      <w:ins w:id="746" w:author="ESCRIU Jordi (JRC-ISPRA) [2]" w:date="2025-05-27T15:49:00Z">
        <w:r w:rsidRPr="00012D02">
          <w:t>Support the usage of the XSLT as an API. The GeoDCAT-AP v2 XSLT was available as an API.</w:t>
        </w:r>
      </w:ins>
    </w:p>
    <w:p w14:paraId="20BB52E4" w14:textId="77777777" w:rsidR="00440741" w:rsidRPr="00012D02" w:rsidRDefault="00440741" w:rsidP="00440741">
      <w:pPr>
        <w:pStyle w:val="JRCTextbulletedlist1"/>
        <w:rPr>
          <w:ins w:id="747" w:author="ESCRIU Jordi (JRC-ISPRA) [2]" w:date="2025-05-27T15:49:00Z"/>
        </w:rPr>
      </w:pPr>
      <w:ins w:id="748" w:author="ESCRIU Jordi (JRC-ISPRA) [2]" w:date="2025-05-27T15:49:00Z">
        <w:r w:rsidRPr="00012D02">
          <w:t>Regarding the GeoDCAT-AP 3 specification, add also dcatap:hvdCategory as optional.</w:t>
        </w:r>
      </w:ins>
    </w:p>
    <w:p w14:paraId="2E96EC19" w14:textId="51421AD8" w:rsidR="00F667B6" w:rsidRPr="00F667B6" w:rsidDel="00440741" w:rsidRDefault="00F667B6" w:rsidP="00BF05BB">
      <w:pPr>
        <w:pStyle w:val="JRCText"/>
        <w:rPr>
          <w:del w:id="749" w:author="ESCRIU Jordi (JRC-ISPRA) [2]" w:date="2025-05-27T15:50:00Z"/>
        </w:rPr>
      </w:pPr>
      <w:del w:id="750" w:author="ESCRIU Jordi (JRC-ISPRA) [2]" w:date="2025-05-27T15:50:00Z">
        <w:r w:rsidRPr="00F667B6" w:rsidDel="00440741">
          <w:delText>Regarding the pilot, Finland is expecting:</w:delText>
        </w:r>
        <w:bookmarkStart w:id="751" w:name="_Toc199280696"/>
        <w:bookmarkStart w:id="752" w:name="_Toc199280865"/>
        <w:bookmarkStart w:id="753" w:name="_Toc199415802"/>
        <w:bookmarkEnd w:id="751"/>
        <w:bookmarkEnd w:id="752"/>
        <w:bookmarkEnd w:id="753"/>
      </w:del>
    </w:p>
    <w:p w14:paraId="7AFA27F2" w14:textId="0A31A6D1" w:rsidR="00BF05BB" w:rsidRPr="00F667B6" w:rsidDel="00440741" w:rsidRDefault="00BF05BB" w:rsidP="00F667B6">
      <w:pPr>
        <w:pStyle w:val="JRCTextbulletedlist1"/>
        <w:rPr>
          <w:del w:id="754" w:author="ESCRIU Jordi (JRC-ISPRA) [2]" w:date="2025-05-27T15:50:00Z"/>
        </w:rPr>
      </w:pPr>
      <w:del w:id="755" w:author="ESCRIU Jordi (JRC-ISPRA) [2]" w:date="2025-05-27T15:50:00Z">
        <w:r w:rsidRPr="00F667B6" w:rsidDel="00440741">
          <w:delText>Learning and improving together to achieve a smooth HVD-reporting process in the future</w:delText>
        </w:r>
        <w:r w:rsidR="00F667B6" w:rsidDel="00440741">
          <w:delText>.</w:delText>
        </w:r>
        <w:bookmarkStart w:id="756" w:name="_Toc199280697"/>
        <w:bookmarkStart w:id="757" w:name="_Toc199280866"/>
        <w:bookmarkStart w:id="758" w:name="_Toc199415803"/>
        <w:bookmarkEnd w:id="756"/>
        <w:bookmarkEnd w:id="757"/>
        <w:bookmarkEnd w:id="758"/>
      </w:del>
    </w:p>
    <w:p w14:paraId="69DB6CF1" w14:textId="5342A0BD" w:rsidR="00BF05BB" w:rsidRPr="00F667B6" w:rsidDel="00440741" w:rsidRDefault="00BF05BB" w:rsidP="00F667B6">
      <w:pPr>
        <w:pStyle w:val="JRCTextbulletedlist1"/>
        <w:rPr>
          <w:del w:id="759" w:author="ESCRIU Jordi (JRC-ISPRA) [2]" w:date="2025-05-27T15:50:00Z"/>
        </w:rPr>
      </w:pPr>
      <w:del w:id="760" w:author="ESCRIU Jordi (JRC-ISPRA) [2]" w:date="2025-05-27T15:50:00Z">
        <w:r w:rsidRPr="00F667B6" w:rsidDel="00440741">
          <w:delText>To get a clarification on the role of the service metadata. Are</w:delText>
        </w:r>
        <w:r w:rsidR="00F667B6" w:rsidDel="00440741">
          <w:delText xml:space="preserve"> these metadata</w:delText>
        </w:r>
        <w:r w:rsidRPr="00F667B6" w:rsidDel="00440741">
          <w:delText xml:space="preserve"> needed for the HVD-reporting? </w:delText>
        </w:r>
        <w:bookmarkStart w:id="761" w:name="_Toc199280698"/>
        <w:bookmarkStart w:id="762" w:name="_Toc199280867"/>
        <w:bookmarkStart w:id="763" w:name="_Toc199415804"/>
        <w:bookmarkEnd w:id="761"/>
        <w:bookmarkEnd w:id="762"/>
        <w:bookmarkEnd w:id="763"/>
      </w:del>
    </w:p>
    <w:p w14:paraId="512238A4" w14:textId="46562804" w:rsidR="00F667B6" w:rsidDel="00440741" w:rsidRDefault="00F667B6" w:rsidP="00B55443">
      <w:pPr>
        <w:pStyle w:val="JRCText"/>
        <w:tabs>
          <w:tab w:val="left" w:pos="5136"/>
        </w:tabs>
        <w:rPr>
          <w:del w:id="764" w:author="ESCRIU Jordi (JRC-ISPRA) [2]" w:date="2025-05-27T15:50:00Z"/>
        </w:rPr>
      </w:pPr>
      <w:del w:id="765" w:author="ESCRIU Jordi (JRC-ISPRA) [2]" w:date="2025-05-27T15:50:00Z">
        <w:r w:rsidRPr="00237273" w:rsidDel="00440741">
          <w:delText>The country also has some initial proposals</w:delText>
        </w:r>
        <w:r w:rsidR="001A1988" w:rsidDel="00440741">
          <w:delText xml:space="preserve"> regarding different aspects</w:delText>
        </w:r>
        <w:r w:rsidRPr="00237273" w:rsidDel="00440741">
          <w:delText>:</w:delText>
        </w:r>
        <w:r w:rsidR="00B55443" w:rsidDel="00440741">
          <w:tab/>
        </w:r>
        <w:bookmarkStart w:id="766" w:name="_Toc199280699"/>
        <w:bookmarkStart w:id="767" w:name="_Toc199280868"/>
        <w:bookmarkStart w:id="768" w:name="_Toc199415805"/>
        <w:bookmarkEnd w:id="766"/>
        <w:bookmarkEnd w:id="767"/>
        <w:bookmarkEnd w:id="768"/>
      </w:del>
    </w:p>
    <w:p w14:paraId="033B05CD" w14:textId="26AA7539" w:rsidR="00B55443" w:rsidDel="00440741" w:rsidRDefault="00B55443" w:rsidP="00B55443">
      <w:pPr>
        <w:pStyle w:val="JRCTextbulletedlist1"/>
        <w:rPr>
          <w:del w:id="769" w:author="ESCRIU Jordi (JRC-ISPRA) [2]" w:date="2025-05-27T15:50:00Z"/>
        </w:rPr>
      </w:pPr>
      <w:del w:id="770" w:author="ESCRIU Jordi (JRC-ISPRA) [2]" w:date="2025-05-27T15:50:00Z">
        <w:r w:rsidDel="00440741">
          <w:delText>Metadata encoding</w:delText>
        </w:r>
        <w:r w:rsidRPr="00237273" w:rsidDel="00440741">
          <w:delText>:</w:delText>
        </w:r>
        <w:bookmarkStart w:id="771" w:name="_Toc199280700"/>
        <w:bookmarkStart w:id="772" w:name="_Toc199280869"/>
        <w:bookmarkStart w:id="773" w:name="_Toc199415806"/>
        <w:bookmarkEnd w:id="771"/>
        <w:bookmarkEnd w:id="772"/>
        <w:bookmarkEnd w:id="773"/>
      </w:del>
    </w:p>
    <w:p w14:paraId="220001C5" w14:textId="4FEA6E53" w:rsidR="00B55443" w:rsidDel="00440741" w:rsidRDefault="00B55443" w:rsidP="00B55443">
      <w:pPr>
        <w:pStyle w:val="JRCTextbulletedlist2"/>
        <w:rPr>
          <w:del w:id="774" w:author="ESCRIU Jordi (JRC-ISPRA) [2]" w:date="2025-05-27T15:50:00Z"/>
        </w:rPr>
      </w:pPr>
      <w:del w:id="775" w:author="ESCRIU Jordi (JRC-ISPRA) [2]" w:date="2025-05-27T15:50:00Z">
        <w:r w:rsidDel="00440741">
          <w:delText>Willing to have a</w:delText>
        </w:r>
        <w:r w:rsidRPr="00B55443" w:rsidDel="00440741">
          <w:delText xml:space="preserve"> </w:delText>
        </w:r>
        <w:r w:rsidDel="00440741">
          <w:delText xml:space="preserve">unified way to </w:delText>
        </w:r>
        <w:r w:rsidRPr="00B55443" w:rsidDel="00440741">
          <w:delText>denote</w:delText>
        </w:r>
        <w:r w:rsidDel="00440741">
          <w:delText xml:space="preserve"> </w:delText>
        </w:r>
        <w:r w:rsidRPr="00B55443" w:rsidDel="00440741">
          <w:delText>datasets as HVDs</w:delText>
        </w:r>
        <w:r w:rsidDel="00440741">
          <w:delText xml:space="preserve"> in their metadata.</w:delText>
        </w:r>
        <w:bookmarkStart w:id="776" w:name="_Toc199280701"/>
        <w:bookmarkStart w:id="777" w:name="_Toc199280870"/>
        <w:bookmarkStart w:id="778" w:name="_Toc199415807"/>
        <w:bookmarkEnd w:id="776"/>
        <w:bookmarkEnd w:id="777"/>
        <w:bookmarkEnd w:id="778"/>
      </w:del>
    </w:p>
    <w:p w14:paraId="21EF4779" w14:textId="42264816" w:rsidR="00BF05BB" w:rsidDel="00440741" w:rsidRDefault="00B55443" w:rsidP="00237273">
      <w:pPr>
        <w:pStyle w:val="JRCTextbulletedlist1"/>
        <w:rPr>
          <w:del w:id="779" w:author="ESCRIU Jordi (JRC-ISPRA) [2]" w:date="2025-05-27T15:50:00Z"/>
        </w:rPr>
      </w:pPr>
      <w:del w:id="780" w:author="ESCRIU Jordi (JRC-ISPRA) [2]" w:date="2025-05-27T15:50:00Z">
        <w:r w:rsidDel="00440741">
          <w:delText>Metadata transformation / XSL amendment</w:delText>
        </w:r>
        <w:r w:rsidR="00BF05BB" w:rsidRPr="00237273" w:rsidDel="00440741">
          <w:delText>:</w:delText>
        </w:r>
        <w:bookmarkStart w:id="781" w:name="_Toc199280702"/>
        <w:bookmarkStart w:id="782" w:name="_Toc199280871"/>
        <w:bookmarkStart w:id="783" w:name="_Toc199415808"/>
        <w:bookmarkEnd w:id="781"/>
        <w:bookmarkEnd w:id="782"/>
        <w:bookmarkEnd w:id="783"/>
      </w:del>
    </w:p>
    <w:p w14:paraId="19FA871A" w14:textId="5AB20BEA" w:rsidR="00B55443" w:rsidRPr="005B1F59" w:rsidDel="00440741" w:rsidRDefault="00B55443" w:rsidP="0073724B">
      <w:pPr>
        <w:pStyle w:val="JRCTextbulletedlist2"/>
        <w:rPr>
          <w:del w:id="784" w:author="ESCRIU Jordi (JRC-ISPRA) [2]" w:date="2025-05-27T15:50:00Z"/>
        </w:rPr>
      </w:pPr>
      <w:del w:id="785" w:author="ESCRIU Jordi (JRC-ISPRA) [2]" w:date="2025-05-27T15:50:00Z">
        <w:r w:rsidRPr="005B1F59" w:rsidDel="00440741">
          <w:delText>It would be probably of value if the XSL would</w:delText>
        </w:r>
        <w:r w:rsidR="005B1F59" w:rsidRPr="005B1F59" w:rsidDel="00440741">
          <w:delText xml:space="preserve"> also</w:delText>
        </w:r>
        <w:r w:rsidRPr="005B1F59" w:rsidDel="00440741">
          <w:delText xml:space="preserve"> add Labels or Keywords, such as </w:delText>
        </w:r>
        <w:r w:rsidR="005B1F59" w:rsidRPr="005B1F59" w:rsidDel="00440741">
          <w:delText>‘</w:delText>
        </w:r>
        <w:r w:rsidRPr="005B1F59" w:rsidDel="00440741">
          <w:delText>Geospatial</w:delText>
        </w:r>
        <w:r w:rsidR="005B1F59" w:rsidRPr="005B1F59" w:rsidDel="00440741">
          <w:delText>’.</w:delText>
        </w:r>
        <w:bookmarkStart w:id="786" w:name="_Toc199280703"/>
        <w:bookmarkStart w:id="787" w:name="_Toc199280872"/>
        <w:bookmarkStart w:id="788" w:name="_Toc199415809"/>
        <w:bookmarkEnd w:id="786"/>
        <w:bookmarkEnd w:id="787"/>
        <w:bookmarkEnd w:id="788"/>
      </w:del>
    </w:p>
    <w:p w14:paraId="44AA4D09" w14:textId="11A8A4E0" w:rsidR="00237273" w:rsidRPr="00B55443" w:rsidDel="00440741" w:rsidRDefault="0073724B" w:rsidP="00237273">
      <w:pPr>
        <w:pStyle w:val="JRCTextbulletedlist2"/>
        <w:rPr>
          <w:del w:id="789" w:author="ESCRIU Jordi (JRC-ISPRA) [2]" w:date="2025-05-27T15:50:00Z"/>
        </w:rPr>
      </w:pPr>
      <w:del w:id="790" w:author="ESCRIU Jordi (JRC-ISPRA) [2]" w:date="2025-05-27T15:50:00Z">
        <w:r w:rsidRPr="00B55443" w:rsidDel="00440741">
          <w:delText>T</w:delText>
        </w:r>
        <w:r w:rsidR="00237273" w:rsidRPr="00B55443" w:rsidDel="00440741">
          <w:delText xml:space="preserve">he XSL </w:delText>
        </w:r>
        <w:r w:rsidRPr="00B55443" w:rsidDel="00440741">
          <w:delText xml:space="preserve">could be </w:delText>
        </w:r>
        <w:r w:rsidR="00237273" w:rsidRPr="00B55443" w:rsidDel="00440741">
          <w:delText>extract</w:delText>
        </w:r>
        <w:r w:rsidRPr="00B55443" w:rsidDel="00440741">
          <w:delText>ing</w:delText>
        </w:r>
        <w:r w:rsidR="00237273" w:rsidRPr="00B55443" w:rsidDel="00440741">
          <w:delText xml:space="preserve"> information from several hvdCategory elements (cardinality 0..*) when a hvdCategory thesaurus is in use (Char</w:delText>
        </w:r>
        <w:r w:rsidRPr="00B55443" w:rsidDel="00440741">
          <w:delText>acter</w:delText>
        </w:r>
        <w:r w:rsidR="00237273" w:rsidRPr="00B55443" w:rsidDel="00440741">
          <w:delText>String or Anchor)</w:delText>
        </w:r>
        <w:r w:rsidRPr="00B55443" w:rsidDel="00440741">
          <w:delText>.</w:delText>
        </w:r>
        <w:r w:rsidR="00237273" w:rsidRPr="00B55443" w:rsidDel="00440741">
          <w:delText xml:space="preserve"> </w:delText>
        </w:r>
        <w:bookmarkStart w:id="791" w:name="_Toc199280704"/>
        <w:bookmarkStart w:id="792" w:name="_Toc199280873"/>
        <w:bookmarkStart w:id="793" w:name="_Toc199415810"/>
        <w:bookmarkEnd w:id="791"/>
        <w:bookmarkEnd w:id="792"/>
        <w:bookmarkEnd w:id="793"/>
      </w:del>
    </w:p>
    <w:p w14:paraId="701A0AEC" w14:textId="39800EF8" w:rsidR="00237273" w:rsidRPr="00B55443" w:rsidDel="00440741" w:rsidRDefault="0073724B" w:rsidP="00237273">
      <w:pPr>
        <w:pStyle w:val="JRCTextbulletedlist2"/>
        <w:rPr>
          <w:del w:id="794" w:author="ESCRIU Jordi (JRC-ISPRA) [2]" w:date="2025-05-27T15:50:00Z"/>
        </w:rPr>
      </w:pPr>
      <w:del w:id="795" w:author="ESCRIU Jordi (JRC-ISPRA) [2]" w:date="2025-05-27T15:50:00Z">
        <w:r w:rsidRPr="00B55443" w:rsidDel="00440741">
          <w:delText>T</w:delText>
        </w:r>
        <w:r w:rsidR="00237273" w:rsidRPr="00B55443" w:rsidDel="00440741">
          <w:delText>he XSL</w:delText>
        </w:r>
        <w:r w:rsidRPr="00B55443" w:rsidDel="00440741">
          <w:delText xml:space="preserve"> should</w:delText>
        </w:r>
        <w:r w:rsidR="00237273" w:rsidRPr="00B55443" w:rsidDel="00440741">
          <w:delText xml:space="preserve"> put the hvdCategory URIs, labels and the ELI-code in the/one</w:delText>
        </w:r>
        <w:r w:rsidRPr="00B55443" w:rsidDel="00440741">
          <w:delText xml:space="preserve"> right place(s) in the RDF file</w:delText>
        </w:r>
        <w:r w:rsidR="00237273" w:rsidRPr="00B55443" w:rsidDel="00440741">
          <w:delText>.</w:delText>
        </w:r>
        <w:bookmarkStart w:id="796" w:name="_Toc199280705"/>
        <w:bookmarkStart w:id="797" w:name="_Toc199280874"/>
        <w:bookmarkStart w:id="798" w:name="_Toc199415811"/>
        <w:bookmarkEnd w:id="796"/>
        <w:bookmarkEnd w:id="797"/>
        <w:bookmarkEnd w:id="798"/>
      </w:del>
    </w:p>
    <w:p w14:paraId="75C6B1E0" w14:textId="1FE0CAE3" w:rsidR="00237273" w:rsidRPr="00B55443" w:rsidDel="00440741" w:rsidRDefault="0073724B" w:rsidP="00237273">
      <w:pPr>
        <w:pStyle w:val="JRCTextbulletedlist2"/>
        <w:rPr>
          <w:del w:id="799" w:author="ESCRIU Jordi (JRC-ISPRA) [2]" w:date="2025-05-27T15:50:00Z"/>
        </w:rPr>
      </w:pPr>
      <w:del w:id="800" w:author="ESCRIU Jordi (JRC-ISPRA) [2]" w:date="2025-05-27T15:50:00Z">
        <w:r w:rsidRPr="00B55443" w:rsidDel="00440741">
          <w:delText xml:space="preserve">The </w:delText>
        </w:r>
        <w:r w:rsidR="00237273" w:rsidRPr="00B55443" w:rsidDel="00440741">
          <w:delText xml:space="preserve">INSPIRE priority data set </w:delText>
        </w:r>
        <w:r w:rsidRPr="00B55443" w:rsidDel="00440741">
          <w:delText xml:space="preserve">codelist hosted in the </w:delText>
        </w:r>
        <w:r w:rsidR="00237273" w:rsidRPr="00B55443" w:rsidDel="00440741">
          <w:delText xml:space="preserve">INSPIRE </w:delText>
        </w:r>
        <w:r w:rsidRPr="00B55443" w:rsidDel="00440741">
          <w:delText>R</w:delText>
        </w:r>
        <w:r w:rsidR="00237273" w:rsidRPr="00B55443" w:rsidDel="00440741">
          <w:delText>egistry</w:delText>
        </w:r>
        <w:r w:rsidRPr="00B55443" w:rsidDel="00440741">
          <w:delText xml:space="preserve"> could</w:delText>
        </w:r>
        <w:r w:rsidR="00237273" w:rsidRPr="00B55443" w:rsidDel="00440741">
          <w:delText xml:space="preserve"> be updated with the </w:delText>
        </w:r>
        <w:r w:rsidRPr="00B55443" w:rsidDel="00440741">
          <w:rPr>
            <w:highlight w:val="yellow"/>
          </w:rPr>
          <w:delText>Open Data Discovery (</w:delText>
        </w:r>
        <w:r w:rsidR="00237273" w:rsidRPr="00B55443" w:rsidDel="00440741">
          <w:rPr>
            <w:highlight w:val="yellow"/>
          </w:rPr>
          <w:delText>ODD</w:delText>
        </w:r>
        <w:r w:rsidRPr="00B55443" w:rsidDel="00440741">
          <w:rPr>
            <w:highlight w:val="yellow"/>
          </w:rPr>
          <w:delText>)</w:delText>
        </w:r>
        <w:r w:rsidRPr="00B55443" w:rsidDel="00440741">
          <w:delText xml:space="preserve"> </w:delText>
        </w:r>
        <w:r w:rsidR="00237273" w:rsidRPr="00B55443" w:rsidDel="00440741">
          <w:delText>/</w:delText>
        </w:r>
        <w:r w:rsidR="00B55443" w:rsidRPr="00B55443" w:rsidDel="00440741">
          <w:delText xml:space="preserve"> </w:delText>
        </w:r>
        <w:r w:rsidR="00237273" w:rsidRPr="00B55443" w:rsidDel="00440741">
          <w:delText>HVD legislation and the ELI-code to be reused by the XSL (</w:delText>
        </w:r>
        <w:r w:rsidR="00B55443" w:rsidRPr="00B55443" w:rsidDel="00440741">
          <w:delText xml:space="preserve">this would not be </w:delText>
        </w:r>
        <w:r w:rsidR="00237273" w:rsidRPr="00B55443" w:rsidDel="00440741">
          <w:delText xml:space="preserve">necessary if </w:delText>
        </w:r>
        <w:r w:rsidR="00B55443" w:rsidRPr="00B55443" w:rsidDel="00440741">
          <w:delText xml:space="preserve">the </w:delText>
        </w:r>
        <w:r w:rsidR="00237273" w:rsidRPr="00B55443" w:rsidDel="00440741">
          <w:delText>XSL can be built so that if hvdCategory information exist, then also ELI-code is put in automatically).</w:delText>
        </w:r>
        <w:bookmarkStart w:id="801" w:name="_Toc199280706"/>
        <w:bookmarkStart w:id="802" w:name="_Toc199280875"/>
        <w:bookmarkStart w:id="803" w:name="_Toc199415812"/>
        <w:bookmarkEnd w:id="801"/>
        <w:bookmarkEnd w:id="802"/>
        <w:bookmarkEnd w:id="803"/>
      </w:del>
    </w:p>
    <w:p w14:paraId="3A4A6A69" w14:textId="4526A292" w:rsidR="005B1F59" w:rsidDel="00440741" w:rsidRDefault="005B1F59" w:rsidP="005B1F59">
      <w:pPr>
        <w:pStyle w:val="JRCTextbulletedlist1"/>
        <w:rPr>
          <w:del w:id="804" w:author="ESCRIU Jordi (JRC-ISPRA) [2]" w:date="2025-05-27T15:50:00Z"/>
        </w:rPr>
      </w:pPr>
      <w:del w:id="805" w:author="ESCRIU Jordi (JRC-ISPRA) [2]" w:date="2025-05-27T15:50:00Z">
        <w:r w:rsidDel="00440741">
          <w:delText xml:space="preserve">Regarding </w:delText>
        </w:r>
        <w:r w:rsidRPr="005B1F59" w:rsidDel="00440741">
          <w:delText>SHACL Validation against DCAT-AP</w:delText>
        </w:r>
        <w:r w:rsidDel="00440741">
          <w:delText xml:space="preserve"> v</w:delText>
        </w:r>
        <w:r w:rsidRPr="005B1F59" w:rsidDel="00440741">
          <w:delText>3</w:delText>
        </w:r>
        <w:r w:rsidDel="00440741">
          <w:delText>:</w:delText>
        </w:r>
        <w:bookmarkStart w:id="806" w:name="_Toc199280707"/>
        <w:bookmarkStart w:id="807" w:name="_Toc199280876"/>
        <w:bookmarkStart w:id="808" w:name="_Toc199415813"/>
        <w:bookmarkEnd w:id="806"/>
        <w:bookmarkEnd w:id="807"/>
        <w:bookmarkEnd w:id="808"/>
      </w:del>
    </w:p>
    <w:p w14:paraId="368C4838" w14:textId="6C24CDC9" w:rsidR="005B1F59" w:rsidRPr="001A1988" w:rsidDel="00440741" w:rsidRDefault="005B1F59" w:rsidP="005B1F59">
      <w:pPr>
        <w:pStyle w:val="JRCTextbulletedlist2"/>
        <w:rPr>
          <w:del w:id="809" w:author="ESCRIU Jordi (JRC-ISPRA) [2]" w:date="2025-05-27T15:50:00Z"/>
          <w:highlight w:val="yellow"/>
        </w:rPr>
      </w:pPr>
      <w:del w:id="810" w:author="ESCRIU Jordi (JRC-ISPRA) [2]" w:date="2025-05-27T15:50:00Z">
        <w:r w:rsidRPr="001A1988" w:rsidDel="00440741">
          <w:rPr>
            <w:highlight w:val="yellow"/>
          </w:rPr>
          <w:delText xml:space="preserve">Amend XSL to retrieve only one geometry and one </w:delText>
        </w:r>
        <w:r w:rsidR="001A1988" w:rsidRPr="001A1988" w:rsidDel="00440741">
          <w:rPr>
            <w:highlight w:val="yellow"/>
          </w:rPr>
          <w:delText>bounding box (</w:delText>
        </w:r>
        <w:r w:rsidRPr="001A1988" w:rsidDel="00440741">
          <w:rPr>
            <w:highlight w:val="yellow"/>
          </w:rPr>
          <w:delText>bbox</w:delText>
        </w:r>
        <w:r w:rsidR="001A1988" w:rsidRPr="001A1988" w:rsidDel="00440741">
          <w:rPr>
            <w:highlight w:val="yellow"/>
          </w:rPr>
          <w:delText>)</w:delText>
        </w:r>
        <w:r w:rsidRPr="001A1988" w:rsidDel="00440741">
          <w:rPr>
            <w:highlight w:val="yellow"/>
          </w:rPr>
          <w:delText>, otherwise shacl:violation</w:delText>
        </w:r>
        <w:r w:rsidR="0082229D" w:rsidRPr="001A1988" w:rsidDel="00440741">
          <w:rPr>
            <w:highlight w:val="yellow"/>
          </w:rPr>
          <w:delText>.</w:delText>
        </w:r>
        <w:bookmarkStart w:id="811" w:name="_Toc199280708"/>
        <w:bookmarkStart w:id="812" w:name="_Toc199280877"/>
        <w:bookmarkStart w:id="813" w:name="_Toc199415814"/>
        <w:bookmarkEnd w:id="811"/>
        <w:bookmarkEnd w:id="812"/>
        <w:bookmarkEnd w:id="813"/>
      </w:del>
    </w:p>
    <w:p w14:paraId="3EBB5134" w14:textId="6409E725" w:rsidR="005B1F59" w:rsidRPr="001A1988" w:rsidDel="00440741" w:rsidRDefault="001A1988" w:rsidP="005B1F59">
      <w:pPr>
        <w:pStyle w:val="JRCTextbulletedlist2"/>
        <w:rPr>
          <w:del w:id="814" w:author="ESCRIU Jordi (JRC-ISPRA) [2]" w:date="2025-05-27T15:50:00Z"/>
          <w:highlight w:val="yellow"/>
        </w:rPr>
      </w:pPr>
      <w:del w:id="815" w:author="ESCRIU Jordi (JRC-ISPRA) [2]" w:date="2025-05-27T15:50:00Z">
        <w:r w:rsidRPr="001A1988" w:rsidDel="00440741">
          <w:rPr>
            <w:highlight w:val="yellow"/>
          </w:rPr>
          <w:delText>Add a s</w:delText>
        </w:r>
        <w:r w:rsidR="005B1F59" w:rsidRPr="001A1988" w:rsidDel="00440741">
          <w:rPr>
            <w:highlight w:val="yellow"/>
          </w:rPr>
          <w:delText>hacl:violation related to the iden</w:delText>
        </w:r>
        <w:r w:rsidR="0082229D" w:rsidRPr="001A1988" w:rsidDel="00440741">
          <w:rPr>
            <w:highlight w:val="yellow"/>
          </w:rPr>
          <w:delText>tifiers, title and accessRights.</w:delText>
        </w:r>
        <w:bookmarkStart w:id="816" w:name="_Toc199280709"/>
        <w:bookmarkStart w:id="817" w:name="_Toc199280878"/>
        <w:bookmarkStart w:id="818" w:name="_Toc199415815"/>
        <w:bookmarkEnd w:id="816"/>
        <w:bookmarkEnd w:id="817"/>
        <w:bookmarkEnd w:id="818"/>
      </w:del>
    </w:p>
    <w:p w14:paraId="2B80CD61" w14:textId="39B30EC4" w:rsidR="005B1F59" w:rsidRPr="001A1988" w:rsidDel="00440741" w:rsidRDefault="005B1F59" w:rsidP="005B1F59">
      <w:pPr>
        <w:pStyle w:val="JRCTextbulletedlist2"/>
        <w:rPr>
          <w:del w:id="819" w:author="ESCRIU Jordi (JRC-ISPRA) [2]" w:date="2025-05-27T15:50:00Z"/>
          <w:highlight w:val="yellow"/>
        </w:rPr>
      </w:pPr>
      <w:del w:id="820" w:author="ESCRIU Jordi (JRC-ISPRA) [2]" w:date="2025-05-27T15:50:00Z">
        <w:r w:rsidRPr="001A1988" w:rsidDel="00440741">
          <w:rPr>
            <w:highlight w:val="yellow"/>
          </w:rPr>
          <w:delText>Many shacl:warnings</w:delText>
        </w:r>
        <w:r w:rsidR="0082229D" w:rsidRPr="001A1988" w:rsidDel="00440741">
          <w:rPr>
            <w:highlight w:val="yellow"/>
          </w:rPr>
          <w:delText xml:space="preserve"> related to invalid cardinality.</w:delText>
        </w:r>
        <w:bookmarkStart w:id="821" w:name="_Toc199280710"/>
        <w:bookmarkStart w:id="822" w:name="_Toc199280879"/>
        <w:bookmarkStart w:id="823" w:name="_Toc199415816"/>
        <w:bookmarkEnd w:id="821"/>
        <w:bookmarkEnd w:id="822"/>
        <w:bookmarkEnd w:id="823"/>
      </w:del>
    </w:p>
    <w:p w14:paraId="1A4AD1EC" w14:textId="6C9D16DB" w:rsidR="00237273" w:rsidDel="00440741" w:rsidRDefault="00B55443" w:rsidP="00B55443">
      <w:pPr>
        <w:pStyle w:val="JRCTextbulletedlist1"/>
        <w:rPr>
          <w:del w:id="824" w:author="ESCRIU Jordi (JRC-ISPRA) [2]" w:date="2025-05-27T15:50:00Z"/>
        </w:rPr>
      </w:pPr>
      <w:del w:id="825" w:author="ESCRIU Jordi (JRC-ISPRA) [2]" w:date="2025-05-27T15:50:00Z">
        <w:r w:rsidDel="00440741">
          <w:delText>Perhaps</w:delText>
        </w:r>
        <w:r w:rsidRPr="00B55443" w:rsidDel="00440741">
          <w:delText xml:space="preserve"> it</w:delText>
        </w:r>
        <w:r w:rsidDel="00440741">
          <w:delText xml:space="preserve"> would</w:delText>
        </w:r>
        <w:r w:rsidRPr="00B55443" w:rsidDel="00440741">
          <w:delText xml:space="preserve"> make sense to use of recommended keyword: rdfs: L</w:delText>
        </w:r>
        <w:r w:rsidDel="00440741">
          <w:delText>iteral [0..*] for some keywords.</w:delText>
        </w:r>
        <w:bookmarkStart w:id="826" w:name="_Toc199280711"/>
        <w:bookmarkStart w:id="827" w:name="_Toc199280880"/>
        <w:bookmarkStart w:id="828" w:name="_Toc199415817"/>
        <w:bookmarkEnd w:id="826"/>
        <w:bookmarkEnd w:id="827"/>
        <w:bookmarkEnd w:id="828"/>
      </w:del>
    </w:p>
    <w:p w14:paraId="3A44661A" w14:textId="32D560EB" w:rsidR="00B55443" w:rsidDel="00440741" w:rsidRDefault="00B55443" w:rsidP="00B55443">
      <w:pPr>
        <w:pStyle w:val="JRCTextbulletedlist1"/>
        <w:rPr>
          <w:del w:id="829" w:author="ESCRIU Jordi (JRC-ISPRA) [2]" w:date="2025-05-27T15:50:00Z"/>
        </w:rPr>
      </w:pPr>
      <w:del w:id="830" w:author="ESCRIU Jordi (JRC-ISPRA) [2]" w:date="2025-05-27T15:50:00Z">
        <w:r w:rsidDel="00440741">
          <w:delText>It would be desiderable to s</w:delText>
        </w:r>
        <w:r w:rsidRPr="00B55443" w:rsidDel="00440741">
          <w:delText>upport the use of the XSL as an API</w:delText>
        </w:r>
        <w:r w:rsidDel="00440741">
          <w:delText>.</w:delText>
        </w:r>
        <w:bookmarkStart w:id="831" w:name="_Toc199280712"/>
        <w:bookmarkStart w:id="832" w:name="_Toc199280881"/>
        <w:bookmarkStart w:id="833" w:name="_Toc199415818"/>
        <w:bookmarkEnd w:id="831"/>
        <w:bookmarkEnd w:id="832"/>
        <w:bookmarkEnd w:id="833"/>
      </w:del>
    </w:p>
    <w:p w14:paraId="4D17C07F" w14:textId="0CAC8158" w:rsidR="001A1988" w:rsidRPr="00237273" w:rsidDel="00440741" w:rsidRDefault="001A1988" w:rsidP="00077A49">
      <w:pPr>
        <w:pStyle w:val="JRCTextbulletedlist1"/>
        <w:rPr>
          <w:del w:id="834" w:author="ESCRIU Jordi (JRC-ISPRA) [2]" w:date="2025-05-27T15:50:00Z"/>
        </w:rPr>
      </w:pPr>
      <w:del w:id="835" w:author="ESCRIU Jordi (JRC-ISPRA) [2]" w:date="2025-05-27T15:50:00Z">
        <w:r w:rsidDel="00440741">
          <w:delText xml:space="preserve">Regarding the </w:delText>
        </w:r>
        <w:r w:rsidRPr="001A1988" w:rsidDel="00440741">
          <w:delText>GeoDCAT-AP 3 specification</w:delText>
        </w:r>
        <w:r w:rsidDel="00440741">
          <w:delText xml:space="preserve">, </w:delText>
        </w:r>
        <w:r w:rsidR="00077A49" w:rsidDel="00440741">
          <w:delText>it is suggested to a</w:delText>
        </w:r>
        <w:r w:rsidR="00077A49" w:rsidRPr="00077A49" w:rsidDel="00440741">
          <w:delText>dd also dcatap:hvdCategory as optional</w:delText>
        </w:r>
        <w:r w:rsidR="00077A49" w:rsidDel="00440741">
          <w:delText>.</w:delText>
        </w:r>
        <w:bookmarkStart w:id="836" w:name="_Toc199280713"/>
        <w:bookmarkStart w:id="837" w:name="_Toc199280882"/>
        <w:bookmarkStart w:id="838" w:name="_Toc199415819"/>
        <w:bookmarkEnd w:id="836"/>
        <w:bookmarkEnd w:id="837"/>
        <w:bookmarkEnd w:id="838"/>
      </w:del>
    </w:p>
    <w:p w14:paraId="2DF06FDC" w14:textId="49FAB9A0" w:rsidR="00D762C4" w:rsidRDefault="00E14ACB" w:rsidP="00E14ACB">
      <w:pPr>
        <w:pStyle w:val="JRCLevel-2title"/>
      </w:pPr>
      <w:bookmarkStart w:id="839" w:name="_Toc199415820"/>
      <w:r>
        <w:t xml:space="preserve">The </w:t>
      </w:r>
      <w:r w:rsidR="00D762C4" w:rsidRPr="00E14ACB">
        <w:t>Netherlands</w:t>
      </w:r>
      <w:bookmarkEnd w:id="839"/>
    </w:p>
    <w:p w14:paraId="0BBFF55C" w14:textId="77777777" w:rsidR="00BE6807" w:rsidRPr="00896E03" w:rsidRDefault="00BE6807" w:rsidP="00BE6807">
      <w:pPr>
        <w:pStyle w:val="JRCLevel-3title"/>
      </w:pPr>
      <w:bookmarkStart w:id="840" w:name="_Toc199415821"/>
      <w:r>
        <w:t>Testing focus</w:t>
      </w:r>
      <w:bookmarkEnd w:id="840"/>
    </w:p>
    <w:p w14:paraId="5E34816B" w14:textId="4E0C8726" w:rsidR="00BE6807" w:rsidRPr="00AF405D" w:rsidRDefault="00077A49" w:rsidP="00BE6807">
      <w:pPr>
        <w:pStyle w:val="JRCText"/>
      </w:pPr>
      <w:r w:rsidRPr="00AF405D">
        <w:t>The aim of the Netherlands is to s</w:t>
      </w:r>
      <w:r w:rsidR="00BE6807" w:rsidRPr="00AF405D">
        <w:t xml:space="preserve">upport the SEMIC community to release an improved GeoDCAT-AP </w:t>
      </w:r>
      <w:r w:rsidRPr="00AF405D">
        <w:t>v</w:t>
      </w:r>
      <w:r w:rsidR="00BE6807" w:rsidRPr="00AF405D">
        <w:t>3 specification and XSLT transformation</w:t>
      </w:r>
      <w:r w:rsidR="00AF405D" w:rsidRPr="00AF405D">
        <w:t xml:space="preserve"> </w:t>
      </w:r>
      <w:r w:rsidR="00AF405D">
        <w:t>through these actions</w:t>
      </w:r>
      <w:r w:rsidR="00AF405D" w:rsidRPr="00AF405D">
        <w:t>:</w:t>
      </w:r>
    </w:p>
    <w:p w14:paraId="57C5560D" w14:textId="47367334" w:rsidR="00AF405D" w:rsidRPr="00AF405D" w:rsidRDefault="00AF405D" w:rsidP="00AF405D">
      <w:pPr>
        <w:pStyle w:val="JRCTextbulletedlist1"/>
      </w:pPr>
      <w:r>
        <w:lastRenderedPageBreak/>
        <w:t>T</w:t>
      </w:r>
      <w:r w:rsidRPr="00AF405D">
        <w:t>est</w:t>
      </w:r>
      <w:r>
        <w:t>ing</w:t>
      </w:r>
      <w:r w:rsidRPr="00AF405D">
        <w:t xml:space="preserve"> if </w:t>
      </w:r>
      <w:r>
        <w:t>the country</w:t>
      </w:r>
      <w:r w:rsidRPr="00AF405D">
        <w:t xml:space="preserve"> can transform ISO-19115-NL compliant data to GeoDCAT-AP to fulfil</w:t>
      </w:r>
      <w:del w:id="841" w:author="ESCRIU Jordi (JRC-ISPRA) [2]" w:date="2025-05-27T22:47:00Z">
        <w:r w:rsidRPr="00AF405D" w:rsidDel="005630E9">
          <w:delText>l</w:delText>
        </w:r>
      </w:del>
      <w:r w:rsidRPr="00AF405D">
        <w:t xml:space="preserve"> HVD requirements.</w:t>
      </w:r>
    </w:p>
    <w:p w14:paraId="18948FD9" w14:textId="41205848" w:rsidR="00AF405D" w:rsidRPr="00AF405D" w:rsidRDefault="00AF405D" w:rsidP="00AF405D">
      <w:pPr>
        <w:pStyle w:val="JRCTextbulletedlist1"/>
      </w:pPr>
      <w:r>
        <w:t>T</w:t>
      </w:r>
      <w:r w:rsidRPr="00AF405D">
        <w:t>est</w:t>
      </w:r>
      <w:r>
        <w:t>ing</w:t>
      </w:r>
      <w:r w:rsidRPr="00AF405D">
        <w:t xml:space="preserve"> to what extent the </w:t>
      </w:r>
      <w:r>
        <w:t>GeoDCAT</w:t>
      </w:r>
      <w:r w:rsidRPr="00AF405D">
        <w:t>-</w:t>
      </w:r>
      <w:r>
        <w:t>AP</w:t>
      </w:r>
      <w:r w:rsidRPr="00AF405D">
        <w:t xml:space="preserve"> </w:t>
      </w:r>
      <w:r>
        <w:t>XSLT</w:t>
      </w:r>
      <w:r w:rsidRPr="00AF405D">
        <w:t xml:space="preserve"> is usable for this task and if the </w:t>
      </w:r>
      <w:r>
        <w:t>XSLT</w:t>
      </w:r>
      <w:r w:rsidRPr="00AF405D">
        <w:t xml:space="preserve"> is re-usable for the ISO-19115-NL to DCAT-AP-NL transformation.</w:t>
      </w:r>
    </w:p>
    <w:p w14:paraId="0C248E43" w14:textId="18806865" w:rsidR="00AF405D" w:rsidRPr="00AF405D" w:rsidRDefault="00AF405D" w:rsidP="00AF405D">
      <w:pPr>
        <w:pStyle w:val="JRCTextbulletedlist1"/>
      </w:pPr>
      <w:r>
        <w:t>Examining</w:t>
      </w:r>
      <w:r w:rsidRPr="00AF405D">
        <w:t xml:space="preserve"> GeoDCAT-AP and evaluate the</w:t>
      </w:r>
      <w:r w:rsidRPr="00AF405D">
        <w:rPr>
          <w:rFonts w:ascii="Calibri" w:hAnsi="Calibri" w:cs="Calibri"/>
        </w:rPr>
        <w:t> </w:t>
      </w:r>
      <w:r w:rsidRPr="00AF405D">
        <w:t>DCAT-AP-NL</w:t>
      </w:r>
      <w:r w:rsidRPr="00AF405D">
        <w:rPr>
          <w:rFonts w:ascii="Calibri" w:hAnsi="Calibri" w:cs="Calibri"/>
        </w:rPr>
        <w:t> </w:t>
      </w:r>
      <w:r w:rsidRPr="00AF405D">
        <w:t>compatibility with it.</w:t>
      </w:r>
    </w:p>
    <w:p w14:paraId="323AD1B6" w14:textId="2D73101C" w:rsidR="007E1B81" w:rsidRPr="00CF624C" w:rsidRDefault="00D97A6B" w:rsidP="00D97A6B">
      <w:pPr>
        <w:pStyle w:val="JRCLevel-3title"/>
      </w:pPr>
      <w:bookmarkStart w:id="842" w:name="_Toc199415822"/>
      <w:r w:rsidRPr="00D97A6B">
        <w:t>Preliminary work and experience</w:t>
      </w:r>
      <w:bookmarkEnd w:id="842"/>
    </w:p>
    <w:p w14:paraId="74614645" w14:textId="799E59C1" w:rsidR="00035423" w:rsidRPr="00035423" w:rsidRDefault="00035423" w:rsidP="00D97A6B">
      <w:pPr>
        <w:pStyle w:val="JRCText"/>
      </w:pPr>
      <w:r w:rsidRPr="00035423">
        <w:t>Several tests have been</w:t>
      </w:r>
      <w:r w:rsidR="00D97A6B" w:rsidRPr="00035423">
        <w:t xml:space="preserve"> performed on</w:t>
      </w:r>
      <w:r w:rsidR="00D97A6B" w:rsidRPr="00035423">
        <w:rPr>
          <w:rFonts w:ascii="Calibri" w:hAnsi="Calibri" w:cs="Calibri"/>
        </w:rPr>
        <w:t> </w:t>
      </w:r>
      <w:r w:rsidR="00D97A6B" w:rsidRPr="00035423">
        <w:t>ISO-19115-NL</w:t>
      </w:r>
      <w:r w:rsidR="00D97A6B" w:rsidRPr="00035423">
        <w:rPr>
          <w:rFonts w:ascii="Calibri" w:hAnsi="Calibri" w:cs="Calibri"/>
        </w:rPr>
        <w:t> </w:t>
      </w:r>
      <w:r w:rsidRPr="00035423">
        <w:t>compliant data from D</w:t>
      </w:r>
      <w:r w:rsidR="00D97A6B" w:rsidRPr="00035423">
        <w:t xml:space="preserve">utch </w:t>
      </w:r>
      <w:ins w:id="843" w:author="ESCRIU Jordi (JRC-ISPRA) [2]" w:date="2025-05-27T22:50:00Z">
        <w:r w:rsidR="005A2580" w:rsidRPr="005A2580">
          <w:t>Nederlandse Geodetische Referentie</w:t>
        </w:r>
        <w:r w:rsidR="005A2580">
          <w:t xml:space="preserve"> </w:t>
        </w:r>
        <w:commentRangeStart w:id="844"/>
        <w:r w:rsidR="005A2580">
          <w:t>(</w:t>
        </w:r>
      </w:ins>
      <w:r w:rsidR="00D97A6B" w:rsidRPr="00035423">
        <w:t>NGR</w:t>
      </w:r>
      <w:ins w:id="845" w:author="ESCRIU Jordi (JRC-ISPRA) [2]" w:date="2025-05-27T22:50:00Z">
        <w:r w:rsidR="005A2580">
          <w:t>)</w:t>
        </w:r>
      </w:ins>
      <w:commentRangeEnd w:id="844"/>
      <w:ins w:id="846" w:author="ESCRIU Jordi (JRC-ISPRA) [2]" w:date="2025-05-27T22:51:00Z">
        <w:r w:rsidR="005A2580">
          <w:rPr>
            <w:rStyle w:val="CommentReference"/>
          </w:rPr>
          <w:commentReference w:id="844"/>
        </w:r>
      </w:ins>
      <w:r w:rsidRPr="00035423">
        <w:t xml:space="preserve">, run through a </w:t>
      </w:r>
      <w:r w:rsidR="00D97A6B" w:rsidRPr="00035423">
        <w:t>Python based approach</w:t>
      </w:r>
      <w:r w:rsidRPr="00035423">
        <w:t xml:space="preserve">. </w:t>
      </w:r>
    </w:p>
    <w:p w14:paraId="73B5D381" w14:textId="6D0D40C5" w:rsidR="00D97A6B" w:rsidRPr="00035423" w:rsidRDefault="00035423" w:rsidP="00D97A6B">
      <w:pPr>
        <w:pStyle w:val="JRCText"/>
      </w:pPr>
      <w:r w:rsidRPr="00035423">
        <w:t>As a result, s</w:t>
      </w:r>
      <w:r w:rsidR="00D97A6B" w:rsidRPr="00035423">
        <w:t xml:space="preserve">everal Issues </w:t>
      </w:r>
      <w:r w:rsidRPr="00035423">
        <w:t xml:space="preserve">were </w:t>
      </w:r>
      <w:r w:rsidR="00D97A6B" w:rsidRPr="00035423">
        <w:t xml:space="preserve">submitted to </w:t>
      </w:r>
      <w:r w:rsidRPr="00035423">
        <w:t xml:space="preserve">the SEMIC </w:t>
      </w:r>
      <w:del w:id="847" w:author="ESCRIU Jordi (JRC-ISPRA) [2]" w:date="2025-05-27T22:51:00Z">
        <w:r w:rsidRPr="00035423" w:rsidDel="005A2580">
          <w:delText xml:space="preserve">Github </w:delText>
        </w:r>
      </w:del>
      <w:ins w:id="848" w:author="ESCRIU Jordi (JRC-ISPRA) [2]" w:date="2025-05-27T22:51:00Z">
        <w:r w:rsidR="005A2580" w:rsidRPr="00035423">
          <w:t>Git</w:t>
        </w:r>
        <w:r w:rsidR="005A2580">
          <w:t>H</w:t>
        </w:r>
        <w:r w:rsidR="005A2580" w:rsidRPr="00035423">
          <w:t xml:space="preserve">ub </w:t>
        </w:r>
      </w:ins>
      <w:r w:rsidRPr="00035423">
        <w:t>r</w:t>
      </w:r>
      <w:r w:rsidR="00D97A6B" w:rsidRPr="00035423">
        <w:t>epos</w:t>
      </w:r>
      <w:r w:rsidRPr="00035423">
        <w:t>itories</w:t>
      </w:r>
      <w:r w:rsidR="00D97A6B" w:rsidRPr="00035423">
        <w:t>.</w:t>
      </w:r>
    </w:p>
    <w:p w14:paraId="6B03E94D" w14:textId="1B2E4350" w:rsidR="00035423" w:rsidRPr="00035423" w:rsidRDefault="00035423" w:rsidP="00D97A6B">
      <w:pPr>
        <w:pStyle w:val="JRCText"/>
      </w:pPr>
      <w:r w:rsidRPr="00035423">
        <w:t>More</w:t>
      </w:r>
      <w:r w:rsidR="00D97A6B" w:rsidRPr="00035423">
        <w:t xml:space="preserve"> details</w:t>
      </w:r>
      <w:r w:rsidRPr="00035423">
        <w:t xml:space="preserve"> are</w:t>
      </w:r>
      <w:del w:id="849" w:author="ESCRIU Jordi (JRC-ISPRA) [2]" w:date="2025-05-27T22:51:00Z">
        <w:r w:rsidRPr="00035423" w:rsidDel="005A2580">
          <w:delText>a</w:delText>
        </w:r>
      </w:del>
      <w:r w:rsidRPr="00035423">
        <w:t xml:space="preserve"> available at:</w:t>
      </w:r>
    </w:p>
    <w:p w14:paraId="158C0338" w14:textId="11308F9A" w:rsidR="007E1B81" w:rsidRPr="00035423" w:rsidRDefault="00012D02" w:rsidP="00D97A6B">
      <w:pPr>
        <w:pStyle w:val="JRCText"/>
      </w:pPr>
      <w:r>
        <w:fldChar w:fldCharType="begin"/>
      </w:r>
      <w:r>
        <w:instrText>HYPERLINK "https://github.com/Geonovum/ISO-2-DCAT/tree/main/geodcat_ap_3_xslt"</w:instrText>
      </w:r>
      <w:ins w:id="850" w:author="ESCRIU Jordi (JRC-ISPRA) [2]" w:date="2025-05-29T12:55:00Z"/>
      <w:r>
        <w:fldChar w:fldCharType="separate"/>
      </w:r>
      <w:r w:rsidR="00035423" w:rsidRPr="00ED7155">
        <w:rPr>
          <w:rStyle w:val="Hyperlink"/>
        </w:rPr>
        <w:t>https://github.com/Geonovum/ISO-2-DCAT/tree/main/geodcat_ap_3_xslt</w:t>
      </w:r>
      <w:r>
        <w:rPr>
          <w:rStyle w:val="Hyperlink"/>
        </w:rPr>
        <w:fldChar w:fldCharType="end"/>
      </w:r>
      <w:r w:rsidR="00035423">
        <w:t xml:space="preserve"> </w:t>
      </w:r>
      <w:r w:rsidR="007E1B81" w:rsidRPr="00035423">
        <w:t xml:space="preserve"> </w:t>
      </w:r>
    </w:p>
    <w:p w14:paraId="3764357D" w14:textId="77777777" w:rsidR="007E1B81" w:rsidRPr="00896E03" w:rsidRDefault="007E1B81" w:rsidP="007E1B81">
      <w:pPr>
        <w:pStyle w:val="JRCLevel-3title"/>
      </w:pPr>
      <w:bookmarkStart w:id="851" w:name="_Toc199415823"/>
      <w:r>
        <w:t>Initial expectations and proposals</w:t>
      </w:r>
      <w:bookmarkEnd w:id="851"/>
    </w:p>
    <w:p w14:paraId="4D768852" w14:textId="70B9C90A" w:rsidR="00035423" w:rsidRPr="00C44A8C" w:rsidRDefault="00035423" w:rsidP="00D97A6B">
      <w:pPr>
        <w:pStyle w:val="JRCText"/>
      </w:pPr>
      <w:r w:rsidRPr="00C44A8C">
        <w:t>Regarding the pilot, the N</w:t>
      </w:r>
      <w:r w:rsidR="00C44A8C" w:rsidRPr="00C44A8C">
        <w:t>etherlands i</w:t>
      </w:r>
      <w:r w:rsidRPr="00C44A8C">
        <w:t>s expecting:</w:t>
      </w:r>
    </w:p>
    <w:p w14:paraId="05D3FEB6" w14:textId="52B36E7D" w:rsidR="00035423" w:rsidRPr="00C44A8C" w:rsidRDefault="00035423" w:rsidP="00035423">
      <w:pPr>
        <w:pStyle w:val="JRCTextbulletedlist1"/>
      </w:pPr>
      <w:r w:rsidRPr="00C44A8C">
        <w:t>A common basis for transformation approaches.</w:t>
      </w:r>
    </w:p>
    <w:p w14:paraId="48A2A4B9" w14:textId="4634CE68" w:rsidR="00035423" w:rsidRDefault="00035423" w:rsidP="00C44A8C">
      <w:pPr>
        <w:pStyle w:val="JRCTextbulletedlist1"/>
      </w:pPr>
      <w:r w:rsidRPr="00035423">
        <w:t>Clarity on conceptual level of the mapping between ISO-19115/19119 and GeoDCAT</w:t>
      </w:r>
      <w:r>
        <w:t>-AP</w:t>
      </w:r>
      <w:r w:rsidR="00C44A8C">
        <w:t>, including a clear r</w:t>
      </w:r>
      <w:r w:rsidR="00C44A8C" w:rsidRPr="00C44A8C">
        <w:t>oadmap and vision on ISO-19139-to-DCAT-AP.xsl as transformation tool</w:t>
      </w:r>
      <w:r w:rsidR="00C44A8C">
        <w:t>.</w:t>
      </w:r>
    </w:p>
    <w:p w14:paraId="5383EFB8" w14:textId="4DF5DB4E" w:rsidR="00035423" w:rsidRDefault="00C44A8C" w:rsidP="00C44A8C">
      <w:pPr>
        <w:pStyle w:val="JRCTextbulletedlist1"/>
      </w:pPr>
      <w:r>
        <w:t>To i</w:t>
      </w:r>
      <w:r w:rsidRPr="00C44A8C">
        <w:t xml:space="preserve">mprove </w:t>
      </w:r>
      <w:r>
        <w:t xml:space="preserve">the </w:t>
      </w:r>
      <w:r w:rsidRPr="00C44A8C">
        <w:t>usability and structure of</w:t>
      </w:r>
      <w:r>
        <w:t xml:space="preserve"> the</w:t>
      </w:r>
      <w:r w:rsidRPr="00C44A8C">
        <w:t xml:space="preserve"> </w:t>
      </w:r>
      <w:r>
        <w:t xml:space="preserve">SHACL </w:t>
      </w:r>
      <w:r w:rsidRPr="00C44A8C">
        <w:t xml:space="preserve">profile of </w:t>
      </w:r>
      <w:r>
        <w:t>GeoDCAT-AP</w:t>
      </w:r>
      <w:r w:rsidR="00035423">
        <w:t>.</w:t>
      </w:r>
    </w:p>
    <w:p w14:paraId="396003C5" w14:textId="55667B0D" w:rsidR="00D762C4" w:rsidRDefault="00D762C4" w:rsidP="00E14ACB">
      <w:pPr>
        <w:pStyle w:val="JRCLevel-2title"/>
      </w:pPr>
      <w:bookmarkStart w:id="852" w:name="_Toc199415824"/>
      <w:r w:rsidRPr="00E14ACB">
        <w:t>Spain</w:t>
      </w:r>
      <w:bookmarkEnd w:id="852"/>
    </w:p>
    <w:p w14:paraId="3C9B85DA" w14:textId="77777777" w:rsidR="00BE6807" w:rsidRPr="00896E03" w:rsidRDefault="00BE6807" w:rsidP="00BE6807">
      <w:pPr>
        <w:pStyle w:val="JRCLevel-3title"/>
      </w:pPr>
      <w:bookmarkStart w:id="853" w:name="_Toc199415825"/>
      <w:r>
        <w:t>Testing focus</w:t>
      </w:r>
      <w:bookmarkEnd w:id="853"/>
    </w:p>
    <w:p w14:paraId="1F802814" w14:textId="18994497" w:rsidR="00C44A8C" w:rsidRPr="001C78FD" w:rsidRDefault="00C44A8C" w:rsidP="00BE6807">
      <w:pPr>
        <w:pStyle w:val="JRCText"/>
      </w:pPr>
      <w:r w:rsidRPr="001C78FD">
        <w:t>The focus for Spanish tests are centred in the XSLT transformation</w:t>
      </w:r>
    </w:p>
    <w:p w14:paraId="356ACCD2" w14:textId="3457DA52" w:rsidR="00BE6807" w:rsidRPr="001C78FD" w:rsidRDefault="00C44A8C" w:rsidP="00BE6807">
      <w:pPr>
        <w:pStyle w:val="JRCText"/>
      </w:pPr>
      <w:r w:rsidRPr="001C78FD">
        <w:t>T</w:t>
      </w:r>
      <w:r w:rsidR="00BE6807" w:rsidRPr="001C78FD">
        <w:t xml:space="preserve">ests </w:t>
      </w:r>
      <w:r w:rsidRPr="001C78FD">
        <w:t>were</w:t>
      </w:r>
      <w:r w:rsidR="00BE6807" w:rsidRPr="001C78FD">
        <w:t xml:space="preserve"> carried out using the </w:t>
      </w:r>
      <w:r w:rsidRPr="001C78FD">
        <w:t xml:space="preserve">proof of concept </w:t>
      </w:r>
      <w:r w:rsidR="00BE6807" w:rsidRPr="001C78FD">
        <w:t>API</w:t>
      </w:r>
      <w:r w:rsidR="001C78FD" w:rsidRPr="001C78FD">
        <w:t xml:space="preserve"> that was </w:t>
      </w:r>
      <w:r w:rsidRPr="001C78FD">
        <w:t>available for GeoDCAT-AP v2</w:t>
      </w:r>
      <w:r w:rsidR="001C78FD" w:rsidRPr="001C78FD">
        <w:t xml:space="preserve"> (</w:t>
      </w:r>
      <w:r w:rsidR="001C78FD" w:rsidRPr="001C78FD">
        <w:rPr>
          <w:highlight w:val="yellow"/>
        </w:rPr>
        <w:t xml:space="preserve">https://geodcat-ap.semic.eu/api/ - </w:t>
      </w:r>
      <w:r w:rsidR="001C78FD" w:rsidRPr="001C78FD">
        <w:rPr>
          <w:color w:val="FF0000"/>
          <w:highlight w:val="yellow"/>
        </w:rPr>
        <w:t>REF</w:t>
      </w:r>
      <w:r w:rsidR="001C78FD" w:rsidRPr="001C78FD">
        <w:t>)</w:t>
      </w:r>
      <w:r w:rsidRPr="001C78FD">
        <w:t>:</w:t>
      </w:r>
    </w:p>
    <w:p w14:paraId="024B90C0" w14:textId="2595B15F" w:rsidR="00C44A8C" w:rsidRPr="00C44A8C" w:rsidRDefault="00C44A8C" w:rsidP="00C44A8C">
      <w:pPr>
        <w:pStyle w:val="JRCTextbulletedlist1"/>
      </w:pPr>
      <w:r>
        <w:lastRenderedPageBreak/>
        <w:t>In the first</w:t>
      </w:r>
      <w:r w:rsidR="00BE6807" w:rsidRPr="00C44A8C">
        <w:t xml:space="preserve"> transformation</w:t>
      </w:r>
      <w:r>
        <w:t xml:space="preserve">s, </w:t>
      </w:r>
      <w:r w:rsidR="00BE6807" w:rsidRPr="00C44A8C">
        <w:t>errors</w:t>
      </w:r>
      <w:r>
        <w:t xml:space="preserve"> were detected</w:t>
      </w:r>
      <w:r w:rsidR="00BE6807" w:rsidRPr="00C44A8C">
        <w:t xml:space="preserve"> due </w:t>
      </w:r>
      <w:r w:rsidRPr="00C44A8C">
        <w:t>to XML metadata (e.g. licence).</w:t>
      </w:r>
    </w:p>
    <w:p w14:paraId="089D5E64" w14:textId="171BF326" w:rsidR="00BE6807" w:rsidRPr="00C44A8C" w:rsidRDefault="00BE6807" w:rsidP="00C44A8C">
      <w:pPr>
        <w:pStyle w:val="JRCTextbulletedlist1"/>
      </w:pPr>
      <w:r w:rsidRPr="00C44A8C">
        <w:t>HVD keywords</w:t>
      </w:r>
      <w:r w:rsidR="00C44A8C">
        <w:t xml:space="preserve"> were included in the metadata,</w:t>
      </w:r>
      <w:r w:rsidRPr="00C44A8C">
        <w:t xml:space="preserve"> </w:t>
      </w:r>
      <w:r w:rsidR="009A2195">
        <w:t>although</w:t>
      </w:r>
      <w:r w:rsidRPr="00C44A8C">
        <w:t xml:space="preserve"> </w:t>
      </w:r>
      <w:del w:id="854" w:author="ESCRIU Jordi (JRC-ISPRA) [2]" w:date="2025-05-27T22:52:00Z">
        <w:r w:rsidR="009A2195" w:rsidDel="005A2580">
          <w:delText xml:space="preserve">the </w:delText>
        </w:r>
        <w:r w:rsidR="00C44A8C" w:rsidDel="005A2580">
          <w:delText>exist</w:delText>
        </w:r>
        <w:r w:rsidR="009A2195" w:rsidDel="005A2580">
          <w:delText xml:space="preserve">ing </w:delText>
        </w:r>
      </w:del>
      <w:ins w:id="855" w:author="ESCRIU Jordi (JRC-ISPRA) [2]" w:date="2025-05-27T22:52:00Z">
        <w:r w:rsidR="005A2580">
          <w:t xml:space="preserve">there are </w:t>
        </w:r>
      </w:ins>
      <w:r w:rsidR="009A2195" w:rsidRPr="00C44A8C">
        <w:t>doubts</w:t>
      </w:r>
      <w:r w:rsidRPr="00C44A8C">
        <w:t xml:space="preserve"> </w:t>
      </w:r>
      <w:r w:rsidR="00C44A8C">
        <w:t>on</w:t>
      </w:r>
      <w:r w:rsidRPr="00C44A8C">
        <w:t xml:space="preserve"> how </w:t>
      </w:r>
      <w:r w:rsidR="009A2195">
        <w:t>to encode them in the</w:t>
      </w:r>
      <w:r w:rsidRPr="00C44A8C">
        <w:t xml:space="preserve"> XML</w:t>
      </w:r>
      <w:r w:rsidR="009A2195">
        <w:t xml:space="preserve"> schema</w:t>
      </w:r>
      <w:r w:rsidRPr="00C44A8C">
        <w:t>.</w:t>
      </w:r>
    </w:p>
    <w:p w14:paraId="183AE8D7" w14:textId="7A220A7E" w:rsidR="00BE6807" w:rsidRPr="00C44A8C" w:rsidRDefault="00C44A8C" w:rsidP="00C44A8C">
      <w:pPr>
        <w:pStyle w:val="JRCTextbulletedlist1"/>
      </w:pPr>
      <w:r>
        <w:t>C</w:t>
      </w:r>
      <w:r w:rsidR="00BE6807" w:rsidRPr="00C44A8C">
        <w:t xml:space="preserve">ompliance of the new HVD </w:t>
      </w:r>
      <w:r>
        <w:t>Implementing R</w:t>
      </w:r>
      <w:r w:rsidR="00BE6807" w:rsidRPr="00C44A8C">
        <w:t>egulation</w:t>
      </w:r>
      <w:r>
        <w:t xml:space="preserve"> was also included as part of the tests</w:t>
      </w:r>
      <w:r w:rsidR="00BE6807" w:rsidRPr="00C44A8C">
        <w:t>.</w:t>
      </w:r>
    </w:p>
    <w:p w14:paraId="270330A9" w14:textId="11E9E8C8" w:rsidR="00BE6807" w:rsidRPr="001C78FD" w:rsidRDefault="001C78FD" w:rsidP="00BE6807">
      <w:pPr>
        <w:pStyle w:val="JRCText"/>
      </w:pPr>
      <w:r w:rsidRPr="001C78FD">
        <w:t>The metadata used for the tests were extracted from the national INSPIRE geospatial metadata catalogue (CODSI), approximately 300 metadata records.</w:t>
      </w:r>
    </w:p>
    <w:p w14:paraId="7F869198" w14:textId="49004A3B" w:rsidR="007E1B81" w:rsidRPr="00CF624C" w:rsidRDefault="00D97A6B" w:rsidP="00D97A6B">
      <w:pPr>
        <w:pStyle w:val="JRCLevel-3title"/>
      </w:pPr>
      <w:bookmarkStart w:id="856" w:name="_Toc199415826"/>
      <w:r w:rsidRPr="00D97A6B">
        <w:t>Preliminary work and experience</w:t>
      </w:r>
      <w:bookmarkEnd w:id="856"/>
    </w:p>
    <w:p w14:paraId="11E140C5" w14:textId="0F1C12E5" w:rsidR="00BC748A" w:rsidRPr="009A2195" w:rsidRDefault="009A2195" w:rsidP="00BC748A">
      <w:pPr>
        <w:pStyle w:val="JRCText"/>
      </w:pPr>
      <w:r w:rsidRPr="009A2195">
        <w:t>Spain is</w:t>
      </w:r>
      <w:r w:rsidR="00BC748A" w:rsidRPr="009A2195">
        <w:t xml:space="preserve"> working on improving the XML metadata files</w:t>
      </w:r>
      <w:r w:rsidRPr="009A2195">
        <w:t>, preparing them</w:t>
      </w:r>
      <w:r w:rsidR="00BC748A" w:rsidRPr="009A2195">
        <w:t xml:space="preserve"> for</w:t>
      </w:r>
      <w:r w:rsidRPr="009A2195">
        <w:t xml:space="preserve"> the</w:t>
      </w:r>
      <w:r w:rsidR="00BC748A" w:rsidRPr="009A2195">
        <w:t xml:space="preserve"> transformation to </w:t>
      </w:r>
      <w:r w:rsidRPr="009A2195">
        <w:t>GeoDCAT</w:t>
      </w:r>
      <w:r w:rsidR="00BC748A" w:rsidRPr="009A2195">
        <w:t>-AP</w:t>
      </w:r>
      <w:r w:rsidRPr="009A2195">
        <w:t>, particularly</w:t>
      </w:r>
      <w:r>
        <w:t xml:space="preserve"> including</w:t>
      </w:r>
      <w:r w:rsidRPr="009A2195">
        <w:t>:</w:t>
      </w:r>
    </w:p>
    <w:p w14:paraId="097E931F" w14:textId="04CD4F14" w:rsidR="00BC748A" w:rsidRPr="009A2195" w:rsidRDefault="009A2195" w:rsidP="009A2195">
      <w:pPr>
        <w:pStyle w:val="JRCTextbulletedlist1"/>
      </w:pPr>
      <w:r>
        <w:t>T</w:t>
      </w:r>
      <w:r w:rsidR="00BC748A" w:rsidRPr="009A2195">
        <w:t>he HVD keywords</w:t>
      </w:r>
      <w:r>
        <w:t>, although</w:t>
      </w:r>
      <w:r w:rsidRPr="00C44A8C">
        <w:t xml:space="preserve"> </w:t>
      </w:r>
      <w:r>
        <w:t xml:space="preserve">the existing </w:t>
      </w:r>
      <w:r w:rsidRPr="00C44A8C">
        <w:t xml:space="preserve">doubts </w:t>
      </w:r>
      <w:r>
        <w:t>on</w:t>
      </w:r>
      <w:r w:rsidRPr="00C44A8C">
        <w:t xml:space="preserve"> how </w:t>
      </w:r>
      <w:r>
        <w:t>to encode them in the</w:t>
      </w:r>
      <w:r w:rsidRPr="00C44A8C">
        <w:t xml:space="preserve"> XML</w:t>
      </w:r>
      <w:r>
        <w:t xml:space="preserve"> schema</w:t>
      </w:r>
      <w:r w:rsidR="00BC748A" w:rsidRPr="009A2195">
        <w:t>.</w:t>
      </w:r>
    </w:p>
    <w:p w14:paraId="57DEBFA9" w14:textId="4EB66829" w:rsidR="00BC748A" w:rsidRPr="009A2195" w:rsidRDefault="009A2195" w:rsidP="009A2195">
      <w:pPr>
        <w:pStyle w:val="JRCTextbulletedlist1"/>
      </w:pPr>
      <w:r>
        <w:t xml:space="preserve">A single </w:t>
      </w:r>
      <w:r w:rsidR="00BC748A" w:rsidRPr="009A2195">
        <w:t>licence.</w:t>
      </w:r>
    </w:p>
    <w:p w14:paraId="34C945B8" w14:textId="425BD591" w:rsidR="00BC748A" w:rsidRPr="009A2195" w:rsidRDefault="009A2195" w:rsidP="009A2195">
      <w:pPr>
        <w:pStyle w:val="JRCTextbulletedlist1"/>
      </w:pPr>
      <w:r>
        <w:t>T</w:t>
      </w:r>
      <w:r w:rsidR="00BC748A" w:rsidRPr="009A2195">
        <w:t xml:space="preserve">he compliance </w:t>
      </w:r>
      <w:r>
        <w:t>to</w:t>
      </w:r>
      <w:r w:rsidR="00BC748A" w:rsidRPr="009A2195">
        <w:t xml:space="preserve"> the HVD </w:t>
      </w:r>
      <w:r>
        <w:t>Implementing R</w:t>
      </w:r>
      <w:r w:rsidR="00BC748A" w:rsidRPr="009A2195">
        <w:t>egulation.</w:t>
      </w:r>
    </w:p>
    <w:p w14:paraId="1E874DC6" w14:textId="77777777" w:rsidR="009A2195" w:rsidRDefault="00BC748A" w:rsidP="00BC748A">
      <w:pPr>
        <w:pStyle w:val="JRCText"/>
      </w:pPr>
      <w:r w:rsidRPr="009A2195">
        <w:t>An e</w:t>
      </w:r>
      <w:r w:rsidR="009A2195" w:rsidRPr="009A2195">
        <w:t>x</w:t>
      </w:r>
      <w:r w:rsidRPr="009A2195">
        <w:t xml:space="preserve">ample </w:t>
      </w:r>
      <w:r w:rsidR="009A2195" w:rsidRPr="009A2195">
        <w:t xml:space="preserve">of </w:t>
      </w:r>
      <w:r w:rsidRPr="009A2195">
        <w:t>HVD tagging using the DQ_ConformanceResult ISO 19115</w:t>
      </w:r>
      <w:r w:rsidR="009A2195" w:rsidRPr="009A2195">
        <w:t>/19139</w:t>
      </w:r>
      <w:r w:rsidRPr="009A2195">
        <w:t xml:space="preserve"> metadata element is available</w:t>
      </w:r>
      <w:r w:rsidR="009A2195" w:rsidRPr="009A2195">
        <w:t xml:space="preserve"> at: </w:t>
      </w:r>
    </w:p>
    <w:p w14:paraId="688C7B9D" w14:textId="53FFC8E0" w:rsidR="007E1B81" w:rsidRPr="009A2195" w:rsidRDefault="00012D02" w:rsidP="00BC748A">
      <w:pPr>
        <w:pStyle w:val="JRCText"/>
      </w:pPr>
      <w:r>
        <w:fldChar w:fldCharType="begin"/>
      </w:r>
      <w:r>
        <w:instrText>HYPERLINK "https://github.com/INSPIRE-MIF/GeoDCAT-AP-pilot/blob/main/good-practices/hvd-tagging/inputs/Example_ES.jpg"</w:instrText>
      </w:r>
      <w:ins w:id="857" w:author="ESCRIU Jordi (JRC-ISPRA) [2]" w:date="2025-05-29T12:55:00Z"/>
      <w:r>
        <w:fldChar w:fldCharType="separate"/>
      </w:r>
      <w:r w:rsidR="009A2195" w:rsidRPr="00ED7155">
        <w:rPr>
          <w:rStyle w:val="Hyperlink"/>
        </w:rPr>
        <w:t>https://github.com/INSPIRE-MIF/GeoDCAT-AP-pilot/blob/main/good-practices/hvd-tagging/inputs/Example_ES.jpg</w:t>
      </w:r>
      <w:r>
        <w:rPr>
          <w:rStyle w:val="Hyperlink"/>
        </w:rPr>
        <w:fldChar w:fldCharType="end"/>
      </w:r>
      <w:r w:rsidR="009A2195">
        <w:t xml:space="preserve"> </w:t>
      </w:r>
    </w:p>
    <w:p w14:paraId="706F1890" w14:textId="77777777" w:rsidR="007E1B81" w:rsidRPr="00896E03" w:rsidRDefault="007E1B81" w:rsidP="007E1B81">
      <w:pPr>
        <w:pStyle w:val="JRCLevel-3title"/>
      </w:pPr>
      <w:bookmarkStart w:id="858" w:name="_Toc199415827"/>
      <w:r>
        <w:t>Initial expectations and proposals</w:t>
      </w:r>
      <w:bookmarkEnd w:id="858"/>
    </w:p>
    <w:p w14:paraId="5E671E95" w14:textId="2F65014D" w:rsidR="008C6656" w:rsidRPr="008C6656" w:rsidRDefault="00BC748A" w:rsidP="00BC748A">
      <w:pPr>
        <w:pStyle w:val="JRCText"/>
      </w:pPr>
      <w:r w:rsidRPr="008C6656">
        <w:t xml:space="preserve">For further testing, </w:t>
      </w:r>
      <w:r w:rsidR="008C6656" w:rsidRPr="008C6656">
        <w:t xml:space="preserve">Spain would find it </w:t>
      </w:r>
      <w:r w:rsidRPr="008C6656">
        <w:t xml:space="preserve">useful </w:t>
      </w:r>
      <w:r w:rsidR="008C6656" w:rsidRPr="008C6656">
        <w:t>to have available:</w:t>
      </w:r>
    </w:p>
    <w:p w14:paraId="38EF540B" w14:textId="5C3DE17A" w:rsidR="00BC748A" w:rsidRPr="008C6656" w:rsidRDefault="008C6656" w:rsidP="008C6656">
      <w:pPr>
        <w:pStyle w:val="JRCTextbulletedlist1"/>
      </w:pPr>
      <w:r w:rsidRPr="008C6656">
        <w:t xml:space="preserve">An </w:t>
      </w:r>
      <w:r w:rsidR="00BC748A" w:rsidRPr="008C6656">
        <w:t>API</w:t>
      </w:r>
      <w:r w:rsidRPr="008C6656">
        <w:t xml:space="preserve"> (such as the previous proof of concept one)</w:t>
      </w:r>
      <w:r w:rsidR="00BC748A" w:rsidRPr="008C6656">
        <w:t xml:space="preserve"> </w:t>
      </w:r>
      <w:r w:rsidRPr="008C6656">
        <w:t>available to run the</w:t>
      </w:r>
      <w:r w:rsidR="00BC748A" w:rsidRPr="008C6656">
        <w:t xml:space="preserve"> GeoDCAT-AP</w:t>
      </w:r>
      <w:r w:rsidRPr="008C6656">
        <w:t xml:space="preserve"> v3</w:t>
      </w:r>
      <w:r w:rsidR="00BC748A" w:rsidRPr="008C6656">
        <w:t xml:space="preserve"> XSLT transformation</w:t>
      </w:r>
      <w:r w:rsidRPr="008C6656">
        <w:t>.</w:t>
      </w:r>
    </w:p>
    <w:p w14:paraId="710E470B" w14:textId="54BFA145" w:rsidR="007E1B81" w:rsidRPr="008C6656" w:rsidRDefault="008C6656" w:rsidP="008C6656">
      <w:pPr>
        <w:pStyle w:val="JRCTextbulletedlist1"/>
      </w:pPr>
      <w:r w:rsidRPr="008C6656">
        <w:t>Support on how to install / run</w:t>
      </w:r>
      <w:r w:rsidR="00BC748A" w:rsidRPr="008C6656">
        <w:t xml:space="preserve"> </w:t>
      </w:r>
      <w:r w:rsidRPr="008C6656">
        <w:t>the XSLT on GeoNetwork open source (e.g. a manual or tutorial)</w:t>
      </w:r>
      <w:r w:rsidR="007E1B81" w:rsidRPr="008C6656">
        <w:t xml:space="preserve">. </w:t>
      </w:r>
    </w:p>
    <w:p w14:paraId="43F2D3FF" w14:textId="1E332079" w:rsidR="00F4085D" w:rsidRDefault="00D762C4" w:rsidP="00E14ACB">
      <w:pPr>
        <w:pStyle w:val="JRCLevel-2title"/>
      </w:pPr>
      <w:bookmarkStart w:id="859" w:name="_Toc199415828"/>
      <w:r w:rsidRPr="009D0F6E">
        <w:t>Slovakia</w:t>
      </w:r>
      <w:bookmarkEnd w:id="859"/>
    </w:p>
    <w:p w14:paraId="151CDA97" w14:textId="77777777" w:rsidR="00BE6807" w:rsidRPr="00896E03" w:rsidRDefault="00BE6807" w:rsidP="00BE6807">
      <w:pPr>
        <w:pStyle w:val="JRCLevel-3title"/>
      </w:pPr>
      <w:bookmarkStart w:id="860" w:name="_Toc199415829"/>
      <w:r>
        <w:t>Testing focus</w:t>
      </w:r>
      <w:bookmarkEnd w:id="860"/>
    </w:p>
    <w:p w14:paraId="40390BED" w14:textId="60772740" w:rsidR="00BE6807" w:rsidRPr="009634C1" w:rsidRDefault="00861526" w:rsidP="00861526">
      <w:pPr>
        <w:pStyle w:val="JRCText"/>
      </w:pPr>
      <w:r w:rsidRPr="009634C1">
        <w:t>The n</w:t>
      </w:r>
      <w:r w:rsidR="00BE6807" w:rsidRPr="009634C1">
        <w:t>ational</w:t>
      </w:r>
      <w:r w:rsidRPr="009634C1">
        <w:t xml:space="preserve"> Slovak</w:t>
      </w:r>
      <w:r w:rsidR="00BE6807" w:rsidRPr="009634C1">
        <w:t xml:space="preserve"> open data cataloque (SK OpenData)</w:t>
      </w:r>
      <w:r w:rsidRPr="009634C1">
        <w:t xml:space="preserve"> is</w:t>
      </w:r>
      <w:r w:rsidR="00E44C11" w:rsidRPr="009634C1">
        <w:t xml:space="preserve"> </w:t>
      </w:r>
      <w:r w:rsidR="00BE6807" w:rsidRPr="009634C1">
        <w:t>based on DCAT version 2.0</w:t>
      </w:r>
      <w:r w:rsidRPr="009634C1">
        <w:t xml:space="preserve">. Support to version 3.0 is under development. At the time of writing, it is </w:t>
      </w:r>
      <w:r w:rsidR="00BE6807" w:rsidRPr="009634C1">
        <w:t>only</w:t>
      </w:r>
      <w:r w:rsidRPr="009634C1">
        <w:t xml:space="preserve"> supporting JSON-LD and</w:t>
      </w:r>
      <w:r w:rsidR="00BE6807" w:rsidRPr="009634C1">
        <w:t xml:space="preserve"> Turt</w:t>
      </w:r>
      <w:r w:rsidRPr="009634C1">
        <w:t>le RDF encodings.</w:t>
      </w:r>
    </w:p>
    <w:p w14:paraId="678B4D80" w14:textId="1E9218E1" w:rsidR="00BE6807" w:rsidRPr="009634C1" w:rsidRDefault="00861526" w:rsidP="00BE6807">
      <w:pPr>
        <w:pStyle w:val="JRCText"/>
      </w:pPr>
      <w:r w:rsidRPr="009634C1">
        <w:lastRenderedPageBreak/>
        <w:t xml:space="preserve">The </w:t>
      </w:r>
      <w:r w:rsidR="00BE6807" w:rsidRPr="009634C1">
        <w:t xml:space="preserve">National open data metadata profile </w:t>
      </w:r>
      <w:r w:rsidR="009634C1" w:rsidRPr="009634C1">
        <w:t xml:space="preserve">is </w:t>
      </w:r>
      <w:r w:rsidR="00BE6807" w:rsidRPr="009634C1">
        <w:t>based on DCAT version 3.0</w:t>
      </w:r>
      <w:r w:rsidR="009634C1" w:rsidRPr="009634C1">
        <w:t>.</w:t>
      </w:r>
    </w:p>
    <w:p w14:paraId="66290F80" w14:textId="712E61F9" w:rsidR="00BE6807" w:rsidRPr="009634C1" w:rsidRDefault="009634C1" w:rsidP="00BE6807">
      <w:pPr>
        <w:pStyle w:val="JRCText"/>
      </w:pPr>
      <w:r w:rsidRPr="009634C1">
        <w:t xml:space="preserve">Regarding the </w:t>
      </w:r>
      <w:r w:rsidR="00BE6807" w:rsidRPr="009634C1">
        <w:t xml:space="preserve">Spatial </w:t>
      </w:r>
      <w:r w:rsidRPr="009634C1">
        <w:t>D</w:t>
      </w:r>
      <w:r w:rsidR="00BE6807" w:rsidRPr="009634C1">
        <w:t xml:space="preserve">ata </w:t>
      </w:r>
      <w:r w:rsidRPr="009634C1">
        <w:t>Registry (SK INSPIRE), the</w:t>
      </w:r>
      <w:r w:rsidR="00BE6807" w:rsidRPr="009634C1">
        <w:t xml:space="preserve"> transformation of INSPIRE/ISO metadata to DCAT/GeoDCAT</w:t>
      </w:r>
      <w:r w:rsidRPr="009634C1">
        <w:t xml:space="preserve"> is, at the time of writing,</w:t>
      </w:r>
      <w:r w:rsidR="00BE6807" w:rsidRPr="009634C1">
        <w:t xml:space="preserve"> </w:t>
      </w:r>
      <w:r w:rsidRPr="009634C1">
        <w:t>under development based on DCAT-</w:t>
      </w:r>
      <w:r w:rsidR="00BE6807" w:rsidRPr="009634C1">
        <w:t xml:space="preserve">AP documents </w:t>
      </w:r>
      <w:r w:rsidRPr="009634C1">
        <w:t xml:space="preserve">using </w:t>
      </w:r>
      <w:r w:rsidR="00BE6807" w:rsidRPr="009634C1">
        <w:t>custom</w:t>
      </w:r>
      <w:r w:rsidRPr="009634C1">
        <w:t>ised tools.</w:t>
      </w:r>
    </w:p>
    <w:p w14:paraId="50447FD6" w14:textId="35A51107" w:rsidR="00BE6807" w:rsidRPr="009634C1" w:rsidRDefault="009634C1" w:rsidP="00BE6807">
      <w:pPr>
        <w:pStyle w:val="JRCText"/>
      </w:pPr>
      <w:r w:rsidRPr="009634C1">
        <w:t>The focus of the t</w:t>
      </w:r>
      <w:r w:rsidR="00BE6807" w:rsidRPr="009634C1">
        <w:t>esting</w:t>
      </w:r>
      <w:r w:rsidRPr="009634C1">
        <w:t xml:space="preserve"> in Slovakia is to check the</w:t>
      </w:r>
      <w:r w:rsidR="00BE6807" w:rsidRPr="009634C1">
        <w:t xml:space="preserve"> compatibility</w:t>
      </w:r>
      <w:r w:rsidRPr="009634C1">
        <w:t xml:space="preserve"> of the GeoDCAT-AP v3 specification </w:t>
      </w:r>
      <w:del w:id="861" w:author="ESCRIU Jordi (JRC-ISPRA) [2]" w:date="2025-05-27T22:53:00Z">
        <w:r w:rsidRPr="009634C1" w:rsidDel="005A2580">
          <w:delText xml:space="preserve"> </w:delText>
        </w:r>
        <w:r w:rsidR="00BE6807" w:rsidRPr="009634C1" w:rsidDel="005A2580">
          <w:delText xml:space="preserve"> </w:delText>
        </w:r>
      </w:del>
      <w:r w:rsidR="00BE6807" w:rsidRPr="009634C1">
        <w:t>with</w:t>
      </w:r>
      <w:r w:rsidRPr="009634C1">
        <w:t xml:space="preserve"> the </w:t>
      </w:r>
      <w:del w:id="862" w:author="ESCRIU Jordi (JRC-ISPRA) [2]" w:date="2025-05-27T22:53:00Z">
        <w:r w:rsidRPr="009634C1" w:rsidDel="005A2580">
          <w:delText xml:space="preserve">National </w:delText>
        </w:r>
      </w:del>
      <w:ins w:id="863" w:author="ESCRIU Jordi (JRC-ISPRA) [2]" w:date="2025-05-27T22:53:00Z">
        <w:r w:rsidR="005A2580">
          <w:t>n</w:t>
        </w:r>
        <w:r w:rsidR="005A2580" w:rsidRPr="009634C1">
          <w:t xml:space="preserve">ational </w:t>
        </w:r>
      </w:ins>
      <w:r w:rsidRPr="009634C1">
        <w:t>DCAT-</w:t>
      </w:r>
      <w:r w:rsidR="00BE6807" w:rsidRPr="009634C1">
        <w:t>AP</w:t>
      </w:r>
      <w:r w:rsidRPr="009634C1">
        <w:t>-based open data</w:t>
      </w:r>
      <w:r w:rsidR="00BE6807" w:rsidRPr="009634C1">
        <w:t xml:space="preserve"> metadata profile. </w:t>
      </w:r>
      <w:r>
        <w:t>This also involved testing the XSLT transformation.</w:t>
      </w:r>
    </w:p>
    <w:p w14:paraId="06ACB95B" w14:textId="27FC87E1" w:rsidR="007E1B81" w:rsidRPr="00CF624C" w:rsidRDefault="00D97A6B" w:rsidP="00D97A6B">
      <w:pPr>
        <w:pStyle w:val="JRCLevel-3title"/>
      </w:pPr>
      <w:bookmarkStart w:id="864" w:name="_Toc199415830"/>
      <w:r w:rsidRPr="00D97A6B">
        <w:t>Preliminary work and experience</w:t>
      </w:r>
      <w:bookmarkEnd w:id="864"/>
    </w:p>
    <w:p w14:paraId="3A3DAB77" w14:textId="2BF37D22" w:rsidR="00BC748A" w:rsidRPr="009634C1" w:rsidRDefault="009634C1" w:rsidP="00BC748A">
      <w:pPr>
        <w:pStyle w:val="JRCText"/>
      </w:pPr>
      <w:r w:rsidRPr="009634C1">
        <w:t>In Slovakia, a d</w:t>
      </w:r>
      <w:r w:rsidR="00BC748A" w:rsidRPr="009634C1">
        <w:t>etailed analysis of</w:t>
      </w:r>
      <w:r w:rsidRPr="009634C1">
        <w:t xml:space="preserve"> the</w:t>
      </w:r>
      <w:r w:rsidR="00BC748A" w:rsidRPr="009634C1">
        <w:t xml:space="preserve"> mapping </w:t>
      </w:r>
      <w:r w:rsidRPr="009634C1">
        <w:t xml:space="preserve">of </w:t>
      </w:r>
      <w:r w:rsidR="00BC748A" w:rsidRPr="009634C1">
        <w:t xml:space="preserve">INSPIRE/ISO metadata to </w:t>
      </w:r>
      <w:r w:rsidRPr="009634C1">
        <w:t xml:space="preserve">the </w:t>
      </w:r>
      <w:r w:rsidR="00BC748A" w:rsidRPr="009634C1">
        <w:t>DCAT</w:t>
      </w:r>
      <w:r w:rsidRPr="009634C1">
        <w:t>-AP</w:t>
      </w:r>
      <w:r w:rsidR="00BC748A" w:rsidRPr="009634C1">
        <w:t xml:space="preserve"> national metadata profile and</w:t>
      </w:r>
      <w:r w:rsidRPr="009634C1">
        <w:t xml:space="preserve"> the</w:t>
      </w:r>
      <w:r w:rsidR="00BC748A" w:rsidRPr="009634C1">
        <w:t xml:space="preserve"> GeoDCAT</w:t>
      </w:r>
      <w:r w:rsidRPr="009634C1">
        <w:t>-AP</w:t>
      </w:r>
      <w:r w:rsidR="00BC748A" w:rsidRPr="009634C1">
        <w:t xml:space="preserve"> specification</w:t>
      </w:r>
      <w:r w:rsidRPr="009634C1">
        <w:t xml:space="preserve"> was performed.</w:t>
      </w:r>
    </w:p>
    <w:p w14:paraId="6AE7BFE8" w14:textId="13C8ED50" w:rsidR="00BC748A" w:rsidRPr="009634C1" w:rsidRDefault="009634C1" w:rsidP="00BC748A">
      <w:pPr>
        <w:pStyle w:val="JRCText"/>
      </w:pPr>
      <w:r w:rsidRPr="009634C1">
        <w:t xml:space="preserve">The </w:t>
      </w:r>
      <w:r w:rsidR="00BC748A" w:rsidRPr="009634C1">
        <w:t>XML RDF encoding</w:t>
      </w:r>
      <w:r w:rsidRPr="009634C1">
        <w:t xml:space="preserve"> is</w:t>
      </w:r>
      <w:r w:rsidR="00BC748A" w:rsidRPr="009634C1">
        <w:t xml:space="preserve"> not supported by National OpenData cataloque</w:t>
      </w:r>
      <w:r w:rsidRPr="009634C1">
        <w:t>, at the time of writing.</w:t>
      </w:r>
    </w:p>
    <w:p w14:paraId="186A75C0" w14:textId="55A9ED2A" w:rsidR="00BC748A" w:rsidRPr="009634C1" w:rsidRDefault="00BC748A" w:rsidP="009634C1">
      <w:pPr>
        <w:pStyle w:val="JRCText"/>
      </w:pPr>
      <w:r w:rsidRPr="009634C1">
        <w:t xml:space="preserve">Spatial </w:t>
      </w:r>
      <w:r w:rsidR="009634C1" w:rsidRPr="009634C1">
        <w:t>D</w:t>
      </w:r>
      <w:r w:rsidRPr="009634C1">
        <w:t xml:space="preserve">ata </w:t>
      </w:r>
      <w:r w:rsidR="009634C1" w:rsidRPr="009634C1">
        <w:t>R</w:t>
      </w:r>
      <w:r w:rsidRPr="009634C1">
        <w:t xml:space="preserve">egistry </w:t>
      </w:r>
      <w:r w:rsidR="009634C1" w:rsidRPr="009634C1">
        <w:t xml:space="preserve">internally </w:t>
      </w:r>
      <w:r w:rsidRPr="009634C1">
        <w:t>stores metadata in JSON format</w:t>
      </w:r>
      <w:r w:rsidR="009634C1" w:rsidRPr="009634C1">
        <w:t xml:space="preserve">. </w:t>
      </w:r>
      <w:r w:rsidRPr="009634C1">
        <w:t xml:space="preserve">JSON-LD encoding will be </w:t>
      </w:r>
      <w:r w:rsidR="009634C1" w:rsidRPr="009634C1">
        <w:t>used for DCAT/GeoDCAT metadata. A</w:t>
      </w:r>
      <w:r w:rsidRPr="009634C1">
        <w:t>pprox</w:t>
      </w:r>
      <w:r w:rsidR="009634C1" w:rsidRPr="009634C1">
        <w:t xml:space="preserve">imately </w:t>
      </w:r>
      <w:r w:rsidRPr="009634C1">
        <w:t xml:space="preserve">1000 dataset </w:t>
      </w:r>
      <w:r w:rsidR="009634C1" w:rsidRPr="009634C1">
        <w:t>records will be transformed.</w:t>
      </w:r>
    </w:p>
    <w:p w14:paraId="2B4F85B1" w14:textId="2AD9BBEB" w:rsidR="007E1B81" w:rsidRPr="009634C1" w:rsidRDefault="009634C1" w:rsidP="00BC748A">
      <w:pPr>
        <w:pStyle w:val="JRCText"/>
      </w:pPr>
      <w:r w:rsidRPr="009634C1">
        <w:t>The i</w:t>
      </w:r>
      <w:r w:rsidR="00BC748A" w:rsidRPr="009634C1">
        <w:t>nitial testing of</w:t>
      </w:r>
      <w:r w:rsidRPr="009634C1">
        <w:t xml:space="preserve"> the XSLT </w:t>
      </w:r>
      <w:r w:rsidR="00BC748A" w:rsidRPr="009634C1">
        <w:t xml:space="preserve">identified problems with </w:t>
      </w:r>
      <w:r w:rsidRPr="009634C1">
        <w:t xml:space="preserve">the </w:t>
      </w:r>
      <w:r w:rsidR="00BC748A" w:rsidRPr="009634C1">
        <w:t>transfor</w:t>
      </w:r>
      <w:r w:rsidRPr="009634C1">
        <w:t xml:space="preserve">mation of Distribution sections. These </w:t>
      </w:r>
      <w:r w:rsidR="00BC748A" w:rsidRPr="009634C1">
        <w:t>will be documented in GitHub</w:t>
      </w:r>
      <w:r w:rsidR="007E1B81" w:rsidRPr="009634C1">
        <w:t xml:space="preserve">. </w:t>
      </w:r>
    </w:p>
    <w:p w14:paraId="24C8A288" w14:textId="77777777" w:rsidR="007E1B81" w:rsidRPr="00896E03" w:rsidRDefault="007E1B81" w:rsidP="007E1B81">
      <w:pPr>
        <w:pStyle w:val="JRCLevel-3title"/>
      </w:pPr>
      <w:bookmarkStart w:id="865" w:name="_Toc199415831"/>
      <w:r>
        <w:t>Initial expectations and proposals</w:t>
      </w:r>
      <w:bookmarkEnd w:id="865"/>
    </w:p>
    <w:p w14:paraId="409866E1" w14:textId="1960CB6C" w:rsidR="009634C1" w:rsidRPr="009634C1" w:rsidRDefault="009634C1" w:rsidP="00BC748A">
      <w:pPr>
        <w:pStyle w:val="JRCText"/>
      </w:pPr>
      <w:r w:rsidRPr="009634C1">
        <w:t>Slovakia is expecting fro</w:t>
      </w:r>
      <w:ins w:id="866" w:author="ESCRIU Jordi (JRC-ISPRA) [2]" w:date="2025-05-27T22:54:00Z">
        <w:r w:rsidR="005A2580">
          <w:t>m</w:t>
        </w:r>
      </w:ins>
      <w:r w:rsidRPr="009634C1">
        <w:t xml:space="preserve"> this pilot:</w:t>
      </w:r>
    </w:p>
    <w:p w14:paraId="272845B9" w14:textId="46F4469D" w:rsidR="00BC748A" w:rsidRPr="009634C1" w:rsidRDefault="009634C1" w:rsidP="009634C1">
      <w:pPr>
        <w:pStyle w:val="JRCTextbulletedlist1"/>
      </w:pPr>
      <w:r>
        <w:t>A g</w:t>
      </w:r>
      <w:r w:rsidR="00BC748A" w:rsidRPr="009634C1">
        <w:t>lobal agreement on RDF encoding exchange format (</w:t>
      </w:r>
      <w:r>
        <w:t xml:space="preserve">in </w:t>
      </w:r>
      <w:r w:rsidR="00BC748A" w:rsidRPr="009634C1">
        <w:t>XML, JSON-LD, Turtle</w:t>
      </w:r>
      <w:r>
        <w:t xml:space="preserve"> RDF</w:t>
      </w:r>
      <w:r w:rsidR="00BC748A" w:rsidRPr="009634C1">
        <w:t>)</w:t>
      </w:r>
      <w:r>
        <w:t>.</w:t>
      </w:r>
    </w:p>
    <w:p w14:paraId="4F07919D" w14:textId="58D4CC5A" w:rsidR="00BC748A" w:rsidRPr="009634C1" w:rsidRDefault="004A3B4E" w:rsidP="009634C1">
      <w:pPr>
        <w:pStyle w:val="JRCTextbulletedlist1"/>
      </w:pPr>
      <w:r>
        <w:t>A c</w:t>
      </w:r>
      <w:r w:rsidR="00BC748A" w:rsidRPr="009634C1">
        <w:t xml:space="preserve">ollection of use-cases, where GeoDCAT-AP </w:t>
      </w:r>
      <w:r>
        <w:t>v</w:t>
      </w:r>
      <w:r w:rsidR="00BC748A" w:rsidRPr="009634C1">
        <w:t>3.0 will deliver added value</w:t>
      </w:r>
      <w:r>
        <w:t>.</w:t>
      </w:r>
    </w:p>
    <w:p w14:paraId="400FFCF8" w14:textId="19849CC1" w:rsidR="007E1B81" w:rsidRPr="009634C1" w:rsidRDefault="00BC748A" w:rsidP="009634C1">
      <w:pPr>
        <w:pStyle w:val="JRCTextbulletedlist1"/>
      </w:pPr>
      <w:r w:rsidRPr="009634C1">
        <w:t xml:space="preserve">Clarification </w:t>
      </w:r>
      <w:r w:rsidR="004A3B4E">
        <w:t xml:space="preserve">on </w:t>
      </w:r>
      <w:r w:rsidRPr="009634C1">
        <w:t xml:space="preserve">which EU and national client metadata apps will support GeoDCAT-AP </w:t>
      </w:r>
      <w:r w:rsidR="004A3B4E">
        <w:t>v</w:t>
      </w:r>
      <w:r w:rsidRPr="009634C1">
        <w:t>3.0</w:t>
      </w:r>
      <w:r w:rsidR="007E1B81" w:rsidRPr="009634C1">
        <w:t xml:space="preserve">. </w:t>
      </w:r>
    </w:p>
    <w:p w14:paraId="2BA1D777" w14:textId="27AFC6EE" w:rsidR="00D762C4" w:rsidRDefault="00D762C4" w:rsidP="00E14ACB">
      <w:pPr>
        <w:pStyle w:val="JRCLevel-2title"/>
      </w:pPr>
      <w:bookmarkStart w:id="867" w:name="_Toc199415832"/>
      <w:r>
        <w:lastRenderedPageBreak/>
        <w:t>Publications Office of the European Union</w:t>
      </w:r>
      <w:bookmarkEnd w:id="867"/>
    </w:p>
    <w:p w14:paraId="75BD2A32" w14:textId="77777777" w:rsidR="00BE6807" w:rsidRPr="00896E03" w:rsidRDefault="00BE6807" w:rsidP="00BE6807">
      <w:pPr>
        <w:pStyle w:val="JRCLevel-3title"/>
      </w:pPr>
      <w:bookmarkStart w:id="868" w:name="_Toc199415833"/>
      <w:r>
        <w:t>Testing focus</w:t>
      </w:r>
      <w:bookmarkEnd w:id="868"/>
    </w:p>
    <w:p w14:paraId="7B23E547" w14:textId="77777777" w:rsidR="00BD1547" w:rsidRDefault="00BD1547" w:rsidP="00BD1547">
      <w:pPr>
        <w:pStyle w:val="JRCText"/>
        <w:rPr>
          <w:ins w:id="869" w:author="ESCRIU Jordi (JRC-ISPRA) [2]" w:date="2025-05-27T16:28:00Z"/>
        </w:rPr>
      </w:pPr>
      <w:ins w:id="870" w:author="ESCRIU Jordi (JRC-ISPRA) [2]" w:date="2025-05-27T16:28:00Z">
        <w:r>
          <w:t xml:space="preserve">The OP manages the </w:t>
        </w:r>
        <w:r w:rsidRPr="00012D02">
          <w:rPr>
            <w:highlight w:val="yellow"/>
          </w:rPr>
          <w:t>European Data Portal (data.europa.eu)</w:t>
        </w:r>
        <w:r>
          <w:t xml:space="preserve"> (</w:t>
        </w:r>
        <w:r w:rsidRPr="00012D02">
          <w:rPr>
            <w:highlight w:val="yellow"/>
          </w:rPr>
          <w:t>REF</w:t>
        </w:r>
        <w:r>
          <w:t>) that harvests both geospatial and non-geospatial data. t The portal harvests geocatalogues via a component called ‘Geoharvester’, which maps ISO 19115/19139 to GeoDCAT-AP., through an external company, con terra.</w:t>
        </w:r>
      </w:ins>
    </w:p>
    <w:p w14:paraId="4EE3356A" w14:textId="7455BB62" w:rsidR="00BD1547" w:rsidRDefault="00BD1547" w:rsidP="00BD1547">
      <w:pPr>
        <w:pStyle w:val="JRCText"/>
        <w:rPr>
          <w:ins w:id="871" w:author="ESCRIU Jordi (JRC-ISPRA) [2]" w:date="2025-05-27T16:28:00Z"/>
        </w:rPr>
      </w:pPr>
      <w:ins w:id="872" w:author="ESCRIU Jordi (JRC-ISPRA) [2]" w:date="2025-05-27T16:28:00Z">
        <w:r>
          <w:t>At the start of the pilot</w:t>
        </w:r>
      </w:ins>
      <w:ins w:id="873" w:author="ESCRIU Jordi (JRC-ISPRA) [2]" w:date="2025-05-27T22:54:00Z">
        <w:r w:rsidR="005A2580">
          <w:t>,</w:t>
        </w:r>
      </w:ins>
      <w:ins w:id="874" w:author="ESCRIU Jordi (JRC-ISPRA) [2]" w:date="2025-05-27T16:28:00Z">
        <w:r>
          <w:t xml:space="preserve"> in October 2024, the Geoharvester was still mapping to GeoDCAT-AP 2 and planned to be updated to GeoDCAT-AP v3. The plan was to implement the changes introduced in the SEMIC XSLT (https://github.com/semiceu/iso-19139-to-dcat-ap/) (REF). The new version would then be deployed on the European Data Portal’s pre-production environment to be tested by harvesting from selected geocatalogues from the MSs.</w:t>
        </w:r>
      </w:ins>
    </w:p>
    <w:p w14:paraId="69EE5D4F" w14:textId="7FCB08DA" w:rsidR="00BE6807" w:rsidRPr="000F4764" w:rsidDel="00BD1547" w:rsidRDefault="00653EB6" w:rsidP="00653EB6">
      <w:pPr>
        <w:pStyle w:val="JRCText"/>
        <w:rPr>
          <w:del w:id="875" w:author="ESCRIU Jordi (JRC-ISPRA) [2]" w:date="2025-05-27T16:28:00Z"/>
        </w:rPr>
      </w:pPr>
      <w:del w:id="876" w:author="ESCRIU Jordi (JRC-ISPRA) [2]" w:date="2025-05-27T16:28:00Z">
        <w:r w:rsidRPr="000F4764" w:rsidDel="00BD1547">
          <w:delText xml:space="preserve">The OP manages the </w:delText>
        </w:r>
        <w:r w:rsidR="005E1F90" w:rsidDel="00BD1547">
          <w:delText>EDP</w:delText>
        </w:r>
        <w:r w:rsidRPr="000F4764" w:rsidDel="00BD1547">
          <w:delText xml:space="preserve"> (</w:delText>
        </w:r>
        <w:r w:rsidR="00BE6807" w:rsidRPr="000F4764" w:rsidDel="00BD1547">
          <w:delText>data.europa.eu</w:delText>
        </w:r>
        <w:r w:rsidRPr="000F4764" w:rsidDel="00BD1547">
          <w:delText>) (</w:delText>
        </w:r>
        <w:r w:rsidRPr="00653EB6" w:rsidDel="00BD1547">
          <w:rPr>
            <w:color w:val="FF0000"/>
            <w:highlight w:val="yellow"/>
          </w:rPr>
          <w:delText>REF</w:delText>
        </w:r>
        <w:r w:rsidRPr="000F4764" w:rsidDel="00BD1547">
          <w:delText>) through con terra.</w:delText>
        </w:r>
        <w:r w:rsidR="00BE6807" w:rsidRPr="000F4764" w:rsidDel="00BD1547">
          <w:delText xml:space="preserve"> </w:delText>
        </w:r>
        <w:r w:rsidRPr="000F4764" w:rsidDel="00BD1547">
          <w:delText xml:space="preserve">The portal </w:delText>
        </w:r>
        <w:r w:rsidR="00BE6807" w:rsidRPr="000F4764" w:rsidDel="00BD1547">
          <w:delText>harvests geocatalogues</w:delText>
        </w:r>
        <w:r w:rsidR="000E3EC9" w:rsidDel="00BD1547">
          <w:delText xml:space="preserve"> via a component called ‘G</w:delText>
        </w:r>
        <w:r w:rsidRPr="000F4764" w:rsidDel="00BD1547">
          <w:delText xml:space="preserve">eoharvester’, which </w:delText>
        </w:r>
        <w:r w:rsidR="00BE6807" w:rsidRPr="000F4764" w:rsidDel="00BD1547">
          <w:delText xml:space="preserve">currently maps ISO </w:delText>
        </w:r>
        <w:r w:rsidRPr="000F4764" w:rsidDel="00BD1547">
          <w:delText>19115/</w:delText>
        </w:r>
        <w:r w:rsidR="00BE6807" w:rsidRPr="000F4764" w:rsidDel="00BD1547">
          <w:delText xml:space="preserve">19139 to GeoDCAT-AP </w:delText>
        </w:r>
        <w:r w:rsidRPr="000F4764" w:rsidDel="00BD1547">
          <w:delText>v</w:delText>
        </w:r>
        <w:r w:rsidR="00BE6807" w:rsidRPr="000F4764" w:rsidDel="00BD1547">
          <w:delText>2</w:delText>
        </w:r>
        <w:r w:rsidRPr="000F4764" w:rsidDel="00BD1547">
          <w:delText>.</w:delText>
        </w:r>
        <w:bookmarkStart w:id="877" w:name="_Toc199280728"/>
        <w:bookmarkStart w:id="878" w:name="_Toc199280897"/>
        <w:bookmarkStart w:id="879" w:name="_Toc199415834"/>
        <w:bookmarkEnd w:id="877"/>
        <w:bookmarkEnd w:id="878"/>
        <w:bookmarkEnd w:id="879"/>
      </w:del>
    </w:p>
    <w:p w14:paraId="04ACE378" w14:textId="69BF23EC" w:rsidR="00653EB6" w:rsidRPr="000F4764" w:rsidDel="00BD1547" w:rsidRDefault="00653EB6" w:rsidP="00653EB6">
      <w:pPr>
        <w:pStyle w:val="JRCText"/>
        <w:rPr>
          <w:del w:id="880" w:author="ESCRIU Jordi (JRC-ISPRA) [2]" w:date="2025-05-27T16:28:00Z"/>
        </w:rPr>
      </w:pPr>
      <w:del w:id="881" w:author="ESCRIU Jordi (JRC-ISPRA) [2]" w:date="2025-05-27T16:28:00Z">
        <w:r w:rsidRPr="000F4764" w:rsidDel="00BD1547">
          <w:delText xml:space="preserve">At the time of </w:delText>
        </w:r>
        <w:r w:rsidR="000E3EC9" w:rsidDel="00BD1547">
          <w:delText>the Second Meeting of the pilot</w:delText>
        </w:r>
        <w:r w:rsidRPr="000F4764" w:rsidDel="00BD1547">
          <w:delText xml:space="preserve">, the </w:delText>
        </w:r>
        <w:r w:rsidR="000E3EC9" w:rsidDel="00BD1547">
          <w:delText>G</w:delText>
        </w:r>
        <w:r w:rsidRPr="000F4764" w:rsidDel="00BD1547">
          <w:delText>eoharvester is planned to be updated</w:delText>
        </w:r>
        <w:r w:rsidR="00BE6807" w:rsidRPr="000F4764" w:rsidDel="00BD1547">
          <w:delText xml:space="preserve"> to GeoDCAT-AP </w:delText>
        </w:r>
        <w:r w:rsidRPr="000F4764" w:rsidDel="00BD1547">
          <w:delText>v</w:delText>
        </w:r>
        <w:r w:rsidR="00BE6807" w:rsidRPr="000F4764" w:rsidDel="00BD1547">
          <w:delText>3</w:delText>
        </w:r>
        <w:r w:rsidRPr="000F4764" w:rsidDel="00BD1547">
          <w:delText xml:space="preserve">. This portal will be implementing the changes </w:delText>
        </w:r>
        <w:r w:rsidR="004F31F8" w:rsidDel="00BD1547">
          <w:delText>introduced in</w:delText>
        </w:r>
        <w:r w:rsidRPr="000F4764" w:rsidDel="00BD1547">
          <w:delText xml:space="preserve"> the SEMIC XSLT (https://github.com/semiceu/iso-19139-to-dcat-ap/) (REF). </w:delText>
        </w:r>
        <w:r w:rsidR="00BE6807" w:rsidRPr="000F4764" w:rsidDel="00BD1547">
          <w:delText>The new version will not be availabl</w:delText>
        </w:r>
        <w:r w:rsidRPr="000F4764" w:rsidDel="00BD1547">
          <w:delText xml:space="preserve">e on data.europa.eu immediately, since </w:delText>
        </w:r>
        <w:r w:rsidR="00BE6807" w:rsidRPr="000F4764" w:rsidDel="00BD1547">
          <w:delText>coordin</w:delText>
        </w:r>
        <w:r w:rsidRPr="000F4764" w:rsidDel="00BD1547">
          <w:delText>ation with other partners is needed</w:delText>
        </w:r>
        <w:r w:rsidR="00D86B03" w:rsidDel="00BD1547">
          <w:delText xml:space="preserve"> in this process</w:delText>
        </w:r>
        <w:r w:rsidRPr="000F4764" w:rsidDel="00BD1547">
          <w:delText xml:space="preserve">. </w:delText>
        </w:r>
        <w:bookmarkStart w:id="882" w:name="_Toc199280729"/>
        <w:bookmarkStart w:id="883" w:name="_Toc199280898"/>
        <w:bookmarkStart w:id="884" w:name="_Toc199415835"/>
        <w:bookmarkEnd w:id="882"/>
        <w:bookmarkEnd w:id="883"/>
        <w:bookmarkEnd w:id="884"/>
      </w:del>
    </w:p>
    <w:p w14:paraId="2E6A890E" w14:textId="248192E5" w:rsidR="00BE6807" w:rsidRPr="000F4764" w:rsidDel="00BD1547" w:rsidRDefault="00653EB6" w:rsidP="00653EB6">
      <w:pPr>
        <w:pStyle w:val="JRCText"/>
        <w:rPr>
          <w:del w:id="885" w:author="ESCRIU Jordi (JRC-ISPRA) [2]" w:date="2025-05-27T16:28:00Z"/>
        </w:rPr>
      </w:pPr>
      <w:del w:id="886" w:author="ESCRIU Jordi (JRC-ISPRA) [2]" w:date="2025-05-27T16:28:00Z">
        <w:r w:rsidRPr="000F4764" w:rsidDel="00BD1547">
          <w:delText>The</w:delText>
        </w:r>
        <w:r w:rsidR="000F4764" w:rsidRPr="000F4764" w:rsidDel="00BD1547">
          <w:delText>refore, the</w:delText>
        </w:r>
        <w:r w:rsidRPr="000F4764" w:rsidDel="00BD1547">
          <w:delText xml:space="preserve"> t</w:delText>
        </w:r>
        <w:r w:rsidR="00BE6807" w:rsidRPr="000F4764" w:rsidDel="00BD1547">
          <w:delText>esting</w:delText>
        </w:r>
        <w:r w:rsidR="000F4764" w:rsidRPr="000F4764" w:rsidDel="00BD1547">
          <w:delText xml:space="preserve"> by OP/</w:delText>
        </w:r>
        <w:r w:rsidR="00D86B03" w:rsidDel="00BD1547">
          <w:delText>con terra is focus</w:delText>
        </w:r>
        <w:r w:rsidR="000F4764" w:rsidRPr="000F4764" w:rsidDel="00BD1547">
          <w:delText>ed on</w:delText>
        </w:r>
        <w:r w:rsidR="00BE6807" w:rsidRPr="000F4764" w:rsidDel="00BD1547">
          <w:delText xml:space="preserve"> </w:delText>
        </w:r>
        <w:r w:rsidR="00D86B03" w:rsidDel="00BD1547">
          <w:delText xml:space="preserve">indivisual </w:delText>
        </w:r>
        <w:r w:rsidR="00BE6807" w:rsidRPr="000F4764" w:rsidDel="00BD1547">
          <w:delText>GeoDCAT-AP metadata harvested from selected geocatalogues</w:delText>
        </w:r>
        <w:r w:rsidR="000F4764" w:rsidRPr="000F4764" w:rsidDel="00BD1547">
          <w:delText xml:space="preserve"> from the MSs</w:delText>
        </w:r>
        <w:r w:rsidR="00BE6807" w:rsidRPr="000F4764" w:rsidDel="00BD1547">
          <w:delText xml:space="preserve">. </w:delText>
        </w:r>
        <w:bookmarkStart w:id="887" w:name="_Toc199280730"/>
        <w:bookmarkStart w:id="888" w:name="_Toc199280899"/>
        <w:bookmarkStart w:id="889" w:name="_Toc199415836"/>
        <w:bookmarkEnd w:id="887"/>
        <w:bookmarkEnd w:id="888"/>
        <w:bookmarkEnd w:id="889"/>
      </w:del>
    </w:p>
    <w:p w14:paraId="4C8D702C" w14:textId="7848E177" w:rsidR="007E1B81" w:rsidRPr="00CF624C" w:rsidRDefault="00D97A6B" w:rsidP="00D97A6B">
      <w:pPr>
        <w:pStyle w:val="JRCLevel-3title"/>
      </w:pPr>
      <w:bookmarkStart w:id="890" w:name="_Toc199415837"/>
      <w:r w:rsidRPr="00D97A6B">
        <w:t>Preliminary work and experience</w:t>
      </w:r>
      <w:bookmarkEnd w:id="890"/>
    </w:p>
    <w:p w14:paraId="35349386" w14:textId="509D4421" w:rsidR="00FE79B6" w:rsidRPr="004F31F8" w:rsidRDefault="004F31F8" w:rsidP="007E1B81">
      <w:pPr>
        <w:pStyle w:val="JRCText"/>
      </w:pPr>
      <w:r w:rsidRPr="004F31F8">
        <w:fldChar w:fldCharType="begin"/>
      </w:r>
      <w:r w:rsidRPr="004F31F8">
        <w:instrText xml:space="preserve"> REF _Ref196586278 \h </w:instrText>
      </w:r>
      <w:r w:rsidRPr="004F31F8">
        <w:fldChar w:fldCharType="separate"/>
      </w:r>
      <w:ins w:id="891" w:author="ESCRIU Jordi (JRC-ISPRA) [2]" w:date="2025-05-29T12:55:00Z">
        <w:r w:rsidR="008718D2" w:rsidRPr="00896E03">
          <w:rPr>
            <w:b/>
            <w:bCs/>
          </w:rPr>
          <w:t xml:space="preserve">Figure </w:t>
        </w:r>
        <w:r w:rsidR="008718D2">
          <w:rPr>
            <w:b/>
            <w:bCs/>
            <w:noProof/>
          </w:rPr>
          <w:t>2</w:t>
        </w:r>
      </w:ins>
      <w:del w:id="892" w:author="ESCRIU Jordi (JRC-ISPRA) [2]" w:date="2025-05-29T12:55:00Z">
        <w:r w:rsidR="006C7C6C" w:rsidRPr="00896E03" w:rsidDel="008718D2">
          <w:rPr>
            <w:b/>
            <w:bCs/>
          </w:rPr>
          <w:delText xml:space="preserve">Figure </w:delText>
        </w:r>
        <w:r w:rsidR="006C7C6C" w:rsidDel="008718D2">
          <w:rPr>
            <w:b/>
            <w:bCs/>
            <w:noProof/>
          </w:rPr>
          <w:delText>2</w:delText>
        </w:r>
      </w:del>
      <w:r w:rsidRPr="004F31F8">
        <w:fldChar w:fldCharType="end"/>
      </w:r>
      <w:r w:rsidRPr="004F31F8">
        <w:t xml:space="preserve"> </w:t>
      </w:r>
      <w:ins w:id="893" w:author="ESCRIU Jordi (JRC-ISPRA) [2]" w:date="2025-05-27T16:30:00Z">
        <w:r w:rsidR="00BD1547" w:rsidRPr="00BD1547">
          <w:t>shows how the EDP harvest data from MSs, from both national Open Data Portals / Catalogues and from national Geoportals / Geocatalogues. In the latter case, the Geoharvester requests metadata from national geocatalogues CSWs, translating the records from ISO 19115/19139 to GeoDCAT-AP. Afterwards, the Geoharvester exposes the resulting GeoDCAT-AP metadata making them available for the EDP harvesting component</w:t>
        </w:r>
      </w:ins>
      <w:del w:id="894" w:author="ESCRIU Jordi (JRC-ISPRA) [2]" w:date="2025-05-27T16:30:00Z">
        <w:r w:rsidRPr="004F31F8" w:rsidDel="00BD1547">
          <w:delText xml:space="preserve">shows how the </w:delText>
        </w:r>
        <w:r w:rsidR="005E1F90" w:rsidDel="00BD1547">
          <w:delText>EDP</w:delText>
        </w:r>
        <w:r w:rsidRPr="004F31F8" w:rsidDel="00BD1547">
          <w:delText xml:space="preserve"> harvest data from MSs, from</w:delText>
        </w:r>
        <w:r w:rsidR="00D86B03" w:rsidDel="00BD1547">
          <w:delText xml:space="preserve"> both</w:delText>
        </w:r>
        <w:r w:rsidRPr="004F31F8" w:rsidDel="00BD1547">
          <w:delText xml:space="preserve"> national Open Data Portals / Catalogues and</w:delText>
        </w:r>
        <w:r w:rsidR="00D86B03" w:rsidDel="00BD1547">
          <w:delText xml:space="preserve"> also</w:delText>
        </w:r>
        <w:r w:rsidRPr="004F31F8" w:rsidDel="00BD1547">
          <w:delText xml:space="preserve"> from national Geoportals / Geocatalogues. In t</w:delText>
        </w:r>
        <w:r w:rsidR="000E3EC9" w:rsidDel="00BD1547">
          <w:delText>he later case, the role of the G</w:delText>
        </w:r>
        <w:r w:rsidRPr="004F31F8" w:rsidDel="00BD1547">
          <w:delText>eoharvester requests metadata from national geocatalogues</w:delText>
        </w:r>
        <w:r w:rsidR="00D86B03" w:rsidDel="00BD1547">
          <w:delText xml:space="preserve"> CSWs</w:delText>
        </w:r>
        <w:r w:rsidRPr="004F31F8" w:rsidDel="00BD1547">
          <w:delText>, translating the</w:delText>
        </w:r>
        <w:r w:rsidR="00D86B03" w:rsidDel="00BD1547">
          <w:delText xml:space="preserve"> records</w:delText>
        </w:r>
        <w:r w:rsidRPr="004F31F8" w:rsidDel="00BD1547">
          <w:delText xml:space="preserve"> from ISO 19115/19139 to GeoDCAT-AP.</w:delText>
        </w:r>
        <w:r w:rsidR="00D86B03" w:rsidDel="00BD1547">
          <w:delText xml:space="preserve"> Afterwards, the </w:delText>
        </w:r>
        <w:r w:rsidR="000E3EC9" w:rsidDel="00BD1547">
          <w:delText>G</w:delText>
        </w:r>
        <w:r w:rsidR="00D86B03" w:rsidDel="00BD1547">
          <w:delText>eoharvester exposes the resuting GeoDCAT-AP metadata making them available for the EDP harvesting component</w:delText>
        </w:r>
      </w:del>
      <w:r w:rsidR="00D86B03">
        <w:t xml:space="preserve">. </w:t>
      </w:r>
    </w:p>
    <w:p w14:paraId="51583596" w14:textId="1217CB96" w:rsidR="000F4764" w:rsidRPr="00896E03" w:rsidRDefault="000F4764" w:rsidP="000F4764">
      <w:pPr>
        <w:pStyle w:val="JRCFigurecaption"/>
      </w:pPr>
      <w:bookmarkStart w:id="895" w:name="_Ref196586278"/>
      <w:bookmarkStart w:id="896" w:name="_Toc199415925"/>
      <w:r w:rsidRPr="00896E03">
        <w:rPr>
          <w:b/>
          <w:bCs/>
        </w:rPr>
        <w:lastRenderedPageBreak/>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8718D2">
        <w:rPr>
          <w:b/>
          <w:bCs/>
          <w:noProof/>
        </w:rPr>
        <w:t>2</w:t>
      </w:r>
      <w:r w:rsidRPr="00896E03">
        <w:rPr>
          <w:b/>
          <w:bCs/>
        </w:rPr>
        <w:fldChar w:fldCharType="end"/>
      </w:r>
      <w:bookmarkEnd w:id="895"/>
      <w:r w:rsidRPr="00896E03">
        <w:rPr>
          <w:b/>
          <w:bCs/>
        </w:rPr>
        <w:t>.</w:t>
      </w:r>
      <w:r w:rsidRPr="00896E03">
        <w:t xml:space="preserve"> </w:t>
      </w:r>
      <w:r>
        <w:t xml:space="preserve">Harvesting from </w:t>
      </w:r>
      <w:r w:rsidR="004F31F8">
        <w:t>the European Data Portal</w:t>
      </w:r>
      <w:r w:rsidR="00732AC3">
        <w:t xml:space="preserve"> (EDP)</w:t>
      </w:r>
      <w:r w:rsidR="004F31F8">
        <w:t xml:space="preserve"> (</w:t>
      </w:r>
      <w:r>
        <w:t>data.europa.eu</w:t>
      </w:r>
      <w:r w:rsidR="004F31F8">
        <w:t>)</w:t>
      </w:r>
      <w:r>
        <w:t>.</w:t>
      </w:r>
      <w:bookmarkEnd w:id="896"/>
    </w:p>
    <w:p w14:paraId="400C9EC6" w14:textId="006D069C" w:rsidR="000F4764" w:rsidRPr="00896E03" w:rsidRDefault="000F4764" w:rsidP="000F4764">
      <w:pPr>
        <w:pStyle w:val="JRCFigureplaceholder"/>
      </w:pPr>
      <w:r>
        <w:rPr>
          <w:noProof/>
          <w:lang w:eastAsia="en-GB"/>
        </w:rPr>
        <w:drawing>
          <wp:inline distT="0" distB="0" distL="0" distR="0" wp14:anchorId="373E95DA" wp14:editId="6334ECCB">
            <wp:extent cx="576008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3251835"/>
                    </a:xfrm>
                    <a:prstGeom prst="rect">
                      <a:avLst/>
                    </a:prstGeom>
                    <a:noFill/>
                    <a:ln>
                      <a:noFill/>
                    </a:ln>
                  </pic:spPr>
                </pic:pic>
              </a:graphicData>
            </a:graphic>
          </wp:inline>
        </w:drawing>
      </w:r>
    </w:p>
    <w:p w14:paraId="3F33DF42" w14:textId="16FFAEEF" w:rsidR="000F4764" w:rsidRPr="00F4085D" w:rsidRDefault="000F4764" w:rsidP="000F4764">
      <w:pPr>
        <w:pStyle w:val="JRCFiguresource"/>
      </w:pPr>
      <w:r w:rsidRPr="00896E03">
        <w:t>Source</w:t>
      </w:r>
      <w:r w:rsidR="004F31F8">
        <w:t>:</w:t>
      </w:r>
      <w:r w:rsidRPr="00F4085D">
        <w:t xml:space="preserve"> </w:t>
      </w:r>
      <w:r w:rsidR="004F31F8" w:rsidRPr="004F31F8">
        <w:t>P</w:t>
      </w:r>
      <w:r w:rsidR="004F31F8">
        <w:t>resentation from OP / con terra.</w:t>
      </w:r>
      <w:r w:rsidR="004F31F8" w:rsidRPr="004F31F8">
        <w:t xml:space="preserve"> Second </w:t>
      </w:r>
      <w:ins w:id="897" w:author="ESCRIU Jordi (JRC-ISPRA) [2]" w:date="2025-05-29T12:52:00Z">
        <w:r w:rsidR="00BE1308">
          <w:t>m</w:t>
        </w:r>
      </w:ins>
      <w:del w:id="898" w:author="ESCRIU Jordi (JRC-ISPRA) [2]" w:date="2025-05-29T12:52:00Z">
        <w:r w:rsidR="004F31F8" w:rsidRPr="004F31F8" w:rsidDel="00BE1308">
          <w:delText>M</w:delText>
        </w:r>
      </w:del>
      <w:r w:rsidR="004F31F8" w:rsidRPr="004F31F8">
        <w:t>eeting of the ISO&amp;GeoDCAT-AP Pilot (20 November 2024)</w:t>
      </w:r>
      <w:r w:rsidRPr="00F4085D">
        <w:t>.</w:t>
      </w:r>
    </w:p>
    <w:p w14:paraId="567503BD" w14:textId="2B31BD36" w:rsidR="000F4764" w:rsidDel="005A2580" w:rsidRDefault="000F4764" w:rsidP="007E1B81">
      <w:pPr>
        <w:pStyle w:val="JRCText"/>
        <w:rPr>
          <w:del w:id="899" w:author="ESCRIU Jordi (JRC-ISPRA) [2]" w:date="2025-05-27T22:54:00Z"/>
          <w:color w:val="FF0000"/>
        </w:rPr>
      </w:pPr>
    </w:p>
    <w:p w14:paraId="7D687F08" w14:textId="4EE272E8" w:rsidR="00FE79B6" w:rsidRDefault="00BD1547" w:rsidP="00FE79B6">
      <w:pPr>
        <w:pStyle w:val="JRCText"/>
      </w:pPr>
      <w:ins w:id="900" w:author="ESCRIU Jordi (JRC-ISPRA) [2]" w:date="2025-05-27T16:34:00Z">
        <w:r w:rsidRPr="00BD1547">
          <w:t>The Geoharvester has its own XSLT transformation, which was aligned to GeoDCAT-AP v3 and deployed to the European Data Portal in January 2025</w:t>
        </w:r>
      </w:ins>
      <w:del w:id="901" w:author="ESCRIU Jordi (JRC-ISPRA) [2]" w:date="2025-05-27T16:34:00Z">
        <w:r w:rsidR="004F31F8" w:rsidRPr="004F31F8" w:rsidDel="00BD1547">
          <w:delText xml:space="preserve">According to the plans at the time of </w:delText>
        </w:r>
        <w:r w:rsidR="00732AC3" w:rsidDel="00BD1547">
          <w:delText>the Second Meeting of the pilot</w:delText>
        </w:r>
        <w:r w:rsidR="004F31F8" w:rsidRPr="004F31F8" w:rsidDel="00BD1547">
          <w:delText xml:space="preserve">, the </w:delText>
        </w:r>
        <w:r w:rsidR="00732AC3" w:rsidDel="00BD1547">
          <w:delText>EDP</w:delText>
        </w:r>
        <w:r w:rsidR="004F31F8" w:rsidRPr="004F31F8" w:rsidDel="00BD1547">
          <w:delText xml:space="preserve"> will</w:delText>
        </w:r>
        <w:r w:rsidR="00FE79B6" w:rsidRPr="004F31F8" w:rsidDel="00BD1547">
          <w:delText xml:space="preserve"> implement </w:delText>
        </w:r>
        <w:r w:rsidR="004F31F8" w:rsidRPr="004F31F8" w:rsidDel="00BD1547">
          <w:delText>GeoDCAT-AP v3 by</w:delText>
        </w:r>
        <w:r w:rsidR="00FE79B6" w:rsidRPr="004F31F8" w:rsidDel="00BD1547">
          <w:delText xml:space="preserve"> January 2025</w:delText>
        </w:r>
        <w:r w:rsidR="004F31F8" w:rsidRPr="004F31F8" w:rsidDel="00BD1547">
          <w:delText xml:space="preserve">. </w:delText>
        </w:r>
        <w:r w:rsidR="000E3EC9" w:rsidDel="00BD1547">
          <w:delText>The G</w:delText>
        </w:r>
        <w:r w:rsidR="00FE79B6" w:rsidRPr="004F31F8" w:rsidDel="00BD1547">
          <w:delText xml:space="preserve">eoharvester has its own XSLT </w:delText>
        </w:r>
        <w:r w:rsidR="004F31F8" w:rsidRPr="004F31F8" w:rsidDel="00BD1547">
          <w:delText xml:space="preserve">transformation, </w:delText>
        </w:r>
        <w:r w:rsidR="00FE79B6" w:rsidRPr="004F31F8" w:rsidDel="00BD1547">
          <w:delText>which we will</w:delText>
        </w:r>
        <w:r w:rsidR="004F31F8" w:rsidRPr="004F31F8" w:rsidDel="00BD1547">
          <w:delText xml:space="preserve"> be</w:delText>
        </w:r>
        <w:r w:rsidR="00FE79B6" w:rsidRPr="004F31F8" w:rsidDel="00BD1547">
          <w:delText xml:space="preserve"> align</w:delText>
        </w:r>
        <w:r w:rsidR="004F31F8" w:rsidRPr="004F31F8" w:rsidDel="00BD1547">
          <w:delText>ed</w:delText>
        </w:r>
        <w:r w:rsidR="00FE79B6" w:rsidRPr="004F31F8" w:rsidDel="00BD1547">
          <w:delText xml:space="preserve"> to GeoDCAT-AP </w:delText>
        </w:r>
        <w:r w:rsidR="004F31F8" w:rsidRPr="004F31F8" w:rsidDel="00BD1547">
          <w:delText>v</w:delText>
        </w:r>
        <w:r w:rsidR="00FE79B6" w:rsidRPr="004F31F8" w:rsidDel="00BD1547">
          <w:delText xml:space="preserve">3 </w:delText>
        </w:r>
        <w:r w:rsidR="00732AC3" w:rsidDel="00BD1547">
          <w:delText>thosugh this update</w:delText>
        </w:r>
      </w:del>
      <w:r w:rsidR="004F31F8" w:rsidRPr="004F31F8">
        <w:t>.</w:t>
      </w:r>
      <w:r w:rsidR="00FE79B6" w:rsidRPr="004F31F8">
        <w:t xml:space="preserve"> </w:t>
      </w:r>
    </w:p>
    <w:p w14:paraId="495C7D8B" w14:textId="37744218" w:rsidR="00732AC3" w:rsidRDefault="00BD1547" w:rsidP="00FE79B6">
      <w:pPr>
        <w:pStyle w:val="JRCText"/>
        <w:rPr>
          <w:ins w:id="902" w:author="ESCRIU Jordi (JRC-ISPRA) [2]" w:date="2025-05-27T16:36:00Z"/>
        </w:rPr>
      </w:pPr>
      <w:ins w:id="903" w:author="ESCRIU Jordi (JRC-ISPRA) [2]" w:date="2025-05-27T16:35:00Z">
        <w:r w:rsidRPr="00BD1547">
          <w:t>Regarding the countries participating in the pilot at the second pilot meeting, the EDP harvest the geocatalogues from Italy, Denmark, the Netherlands, Slovakia and 3 regional ones from Spain. For Belgium and Finland, only the open data catalogues are harvested, since these two countries directly harvest geocatalogues from their open data portals</w:t>
        </w:r>
      </w:ins>
      <w:del w:id="904" w:author="ESCRIU Jordi (JRC-ISPRA) [2]" w:date="2025-05-27T16:35:00Z">
        <w:r w:rsidR="00732AC3" w:rsidDel="00BD1547">
          <w:delText>Regarding the countries participating in the pilot (at the Second Meeting), the EDP currently harvest the geocatalogues from Italy, Denmark, The Netherlads, Slivakia and 3 regional ones from Spain. For Belgium and Finland, only the open data catalogues are harvested, since these two countries directly harvest geocatalogues from their open data portals</w:delText>
        </w:r>
      </w:del>
      <w:r w:rsidR="00732AC3">
        <w:t xml:space="preserve">. </w:t>
      </w:r>
    </w:p>
    <w:p w14:paraId="3B697534" w14:textId="426863E5" w:rsidR="00BD1547" w:rsidRPr="004F31F8" w:rsidRDefault="00BD1547" w:rsidP="00FE79B6">
      <w:pPr>
        <w:pStyle w:val="JRCText"/>
      </w:pPr>
      <w:ins w:id="905" w:author="ESCRIU Jordi (JRC-ISPRA) [2]" w:date="2025-05-27T16:36:00Z">
        <w:r w:rsidRPr="00BD1547">
          <w:t>Due to the differences in ISO 19139 and (Geo)DCAT-AP, there is no obvious mapping that could be used for identifying HVDs in ISO 19139. Therefore, the tagging must be explicit. At the time of the second pilot meeting</w:t>
        </w:r>
        <w:r>
          <w:t>,</w:t>
        </w:r>
        <w:r w:rsidRPr="00BD1547">
          <w:t xml:space="preserve"> in November 2024</w:t>
        </w:r>
        <w:r>
          <w:t>,</w:t>
        </w:r>
        <w:r w:rsidRPr="00BD1547">
          <w:t xml:space="preserve"> there was no consensus on how to tag HVDs in ISO 19139 metadata.</w:t>
        </w:r>
      </w:ins>
    </w:p>
    <w:p w14:paraId="6A7A4C65" w14:textId="3F57D335" w:rsidR="00FE79B6" w:rsidRDefault="00B127AB" w:rsidP="003B39BE">
      <w:pPr>
        <w:pStyle w:val="JRCText"/>
        <w:rPr>
          <w:ins w:id="906" w:author="ESCRIU Jordi (JRC-ISPRA) [2]" w:date="2025-05-27T16:43:00Z"/>
        </w:rPr>
      </w:pPr>
      <w:ins w:id="907" w:author="ESCRIU Jordi (JRC-ISPRA) [2]" w:date="2025-05-27T16:37:00Z">
        <w:r w:rsidRPr="00B127AB">
          <w:lastRenderedPageBreak/>
          <w:t>Regarding how to derive the information on HVD from the ISO 19139 metadata, OP / con terra will not be assuming that all INSPIRE metadata of certain data themes are also HVD, to prevent the false positives. This concern was also raised by Denmark</w:t>
        </w:r>
      </w:ins>
      <w:del w:id="908" w:author="ESCRIU Jordi (JRC-ISPRA) [2]" w:date="2025-05-27T16:37:00Z">
        <w:r w:rsidR="003B39BE" w:rsidRPr="003B39BE" w:rsidDel="00B127AB">
          <w:delText>Regarding how to derive from metadata the information on HVD, OP / con terra</w:delText>
        </w:r>
        <w:r w:rsidR="00FE79B6" w:rsidRPr="003B39BE" w:rsidDel="00B127AB">
          <w:delText xml:space="preserve"> will not</w:delText>
        </w:r>
        <w:r w:rsidR="003B39BE" w:rsidRPr="003B39BE" w:rsidDel="00B127AB">
          <w:delText xml:space="preserve"> be assuming</w:delText>
        </w:r>
        <w:r w:rsidR="00FE79B6" w:rsidRPr="003B39BE" w:rsidDel="00B127AB">
          <w:delText xml:space="preserve"> that all INSPIRE metadata of certain </w:delText>
        </w:r>
        <w:r w:rsidR="003B39BE" w:rsidRPr="003B39BE" w:rsidDel="00B127AB">
          <w:delText>data themes</w:delText>
        </w:r>
        <w:r w:rsidR="00FE79B6" w:rsidRPr="003B39BE" w:rsidDel="00B127AB">
          <w:delText xml:space="preserve"> are also HVD</w:delText>
        </w:r>
        <w:r w:rsidR="003B39BE" w:rsidRPr="003B39BE" w:rsidDel="00B127AB">
          <w:delText>, to prevent the false positives also raised by Denmark</w:delText>
        </w:r>
      </w:del>
      <w:r w:rsidR="003B39BE" w:rsidRPr="003B39BE">
        <w:t>.</w:t>
      </w:r>
    </w:p>
    <w:p w14:paraId="55DFD278" w14:textId="77777777" w:rsidR="00C701A8" w:rsidRPr="00EB3376" w:rsidRDefault="00C701A8" w:rsidP="00C701A8">
      <w:pPr>
        <w:rPr>
          <w:ins w:id="909" w:author="ESCRIU Jordi (JRC-ISPRA) [2]" w:date="2025-05-27T16:44:00Z"/>
          <w:rFonts w:ascii="Courier New" w:hAnsi="Courier New" w:cs="Courier New"/>
          <w:b/>
          <w:bCs/>
          <w:sz w:val="20"/>
          <w:szCs w:val="20"/>
          <w:lang w:val="en-US"/>
        </w:rPr>
      </w:pPr>
      <w:ins w:id="910" w:author="ESCRIU Jordi (JRC-ISPRA) [2]" w:date="2025-05-27T16:44:00Z">
        <w:r w:rsidRPr="0090748A">
          <w:t xml:space="preserve">DCAT-AP </w:t>
        </w:r>
        <w:r>
          <w:t xml:space="preserve">HVD defines how </w:t>
        </w:r>
        <w:r w:rsidRPr="001A5C76">
          <w:rPr>
            <w:rStyle w:val="Strong"/>
            <w:rFonts w:ascii="Courier New" w:hAnsi="Courier New" w:cs="Courier New"/>
            <w:sz w:val="20"/>
            <w:szCs w:val="20"/>
            <w:lang w:val="en-US"/>
          </w:rPr>
          <w:t>“applicable</w:t>
        </w:r>
        <w:r>
          <w:rPr>
            <w:rStyle w:val="Strong"/>
            <w:rFonts w:ascii="Courier New" w:hAnsi="Courier New" w:cs="Courier New"/>
            <w:sz w:val="20"/>
            <w:szCs w:val="20"/>
            <w:lang w:val="en-US"/>
          </w:rPr>
          <w:t>L</w:t>
        </w:r>
        <w:r w:rsidRPr="001A5C76">
          <w:rPr>
            <w:rStyle w:val="Strong"/>
            <w:rFonts w:ascii="Courier New" w:hAnsi="Courier New" w:cs="Courier New"/>
            <w:sz w:val="20"/>
            <w:szCs w:val="20"/>
            <w:lang w:val="en-US"/>
          </w:rPr>
          <w:t>egislation”</w:t>
        </w:r>
        <w:r>
          <w:t xml:space="preserve"> should be set to show which datasets are HVD </w:t>
        </w:r>
        <w:r w:rsidRPr="00012D02">
          <w:rPr>
            <w:highlight w:val="yellow"/>
          </w:rPr>
          <w:t>(</w:t>
        </w:r>
        <w:r w:rsidRPr="00012D02">
          <w:rPr>
            <w:rStyle w:val="FootnoteReference"/>
            <w:highlight w:val="yellow"/>
          </w:rPr>
          <w:footnoteReference w:id="1"/>
        </w:r>
        <w:r w:rsidRPr="00012D02">
          <w:rPr>
            <w:highlight w:val="yellow"/>
          </w:rPr>
          <w:t>)</w:t>
        </w:r>
        <w:r>
          <w:t>:</w:t>
        </w:r>
      </w:ins>
    </w:p>
    <w:p w14:paraId="069A1672" w14:textId="77777777" w:rsidR="00C701A8" w:rsidRPr="00A7156D" w:rsidRDefault="00C701A8" w:rsidP="00C701A8">
      <w:pPr>
        <w:ind w:left="720"/>
        <w:rPr>
          <w:ins w:id="913" w:author="ESCRIU Jordi (JRC-ISPRA) [2]" w:date="2025-05-27T16:44:00Z"/>
          <w:i/>
          <w:iCs/>
          <w:lang w:val="en-US"/>
        </w:rPr>
      </w:pPr>
      <w:ins w:id="914" w:author="ESCRIU Jordi (JRC-ISPRA) [2]" w:date="2025-05-27T16:44:00Z">
        <w:r>
          <w:t>“</w:t>
        </w:r>
        <w:r w:rsidRPr="00A7156D">
          <w:rPr>
            <w:i/>
            <w:iCs/>
            <w:lang w:val="en-US"/>
          </w:rPr>
          <w:t>The legislation that mandates the creation or management of the Dataset.</w:t>
        </w:r>
        <w:r>
          <w:rPr>
            <w:i/>
            <w:iCs/>
            <w:lang w:val="en-US"/>
          </w:rPr>
          <w:t xml:space="preserve"> </w:t>
        </w:r>
        <w:r w:rsidRPr="00A7156D">
          <w:rPr>
            <w:i/>
            <w:iCs/>
            <w:lang w:val="en-US"/>
          </w:rPr>
          <w:t>For HVD the value must include the ELI http://data.europa.eu/eli/reg_impl/2023/138/oj.</w:t>
        </w:r>
      </w:ins>
    </w:p>
    <w:p w14:paraId="3EFC5B93" w14:textId="7A1A8909" w:rsidR="00C701A8" w:rsidRPr="00012D02" w:rsidDel="00C701A8" w:rsidRDefault="00C701A8" w:rsidP="003B39BE">
      <w:pPr>
        <w:pStyle w:val="JRCText"/>
        <w:rPr>
          <w:del w:id="915" w:author="ESCRIU Jordi (JRC-ISPRA) [2]" w:date="2025-05-27T16:44:00Z"/>
          <w:lang w:val="en-US"/>
        </w:rPr>
      </w:pPr>
    </w:p>
    <w:p w14:paraId="70D1A856" w14:textId="050F14BD" w:rsidR="00FE79B6" w:rsidRPr="003B39BE" w:rsidRDefault="00B127AB" w:rsidP="003B39BE">
      <w:pPr>
        <w:pStyle w:val="JRCText"/>
      </w:pPr>
      <w:ins w:id="916" w:author="ESCRIU Jordi (JRC-ISPRA) [2]" w:date="2025-05-27T16:38:00Z">
        <w:r w:rsidRPr="00B127AB">
          <w:t xml:space="preserve">While the information on the INSPIRE Directive could be derived </w:t>
        </w:r>
      </w:ins>
      <w:ins w:id="917" w:author="ESCRIU Jordi (JRC-ISPRA) [2]" w:date="2025-05-27T16:39:00Z">
        <w:r>
          <w:t>from</w:t>
        </w:r>
      </w:ins>
      <w:ins w:id="918" w:author="ESCRIU Jordi (JRC-ISPRA) [2]" w:date="2025-05-27T16:38:00Z">
        <w:r w:rsidRPr="00B127AB">
          <w:t xml:space="preserve"> ISO 19139 </w:t>
        </w:r>
      </w:ins>
      <w:ins w:id="919" w:author="ESCRIU Jordi (JRC-ISPRA) [2]" w:date="2025-05-27T16:39:00Z">
        <w:r>
          <w:t xml:space="preserve">INSPIRE </w:t>
        </w:r>
      </w:ins>
      <w:ins w:id="920" w:author="ESCRIU Jordi (JRC-ISPRA) [2]" w:date="2025-05-27T16:38:00Z">
        <w:r w:rsidRPr="00B127AB">
          <w:t>metadata, this cannot be done for the for the Open Data Directive without making assumptions</w:t>
        </w:r>
      </w:ins>
      <w:del w:id="921" w:author="ESCRIU Jordi (JRC-ISPRA) [2]" w:date="2025-05-27T16:38:00Z">
        <w:r w:rsidR="003B39BE" w:rsidRPr="003B39BE" w:rsidDel="00B127AB">
          <w:delText xml:space="preserve">The initial </w:delText>
        </w:r>
        <w:r w:rsidR="007B2974" w:rsidRPr="003B39BE" w:rsidDel="00B127AB">
          <w:delText xml:space="preserve">proposal is to not add the </w:delText>
        </w:r>
        <w:r w:rsidR="003B39BE" w:rsidRPr="003B39BE" w:rsidDel="00B127AB">
          <w:delText>a</w:delText>
        </w:r>
        <w:r w:rsidR="00FE79B6" w:rsidRPr="003B39BE" w:rsidDel="00B127AB">
          <w:delText xml:space="preserve">pplicableLegislation </w:delText>
        </w:r>
        <w:r w:rsidR="003B39BE" w:rsidRPr="003B39BE" w:rsidDel="00B127AB">
          <w:delText xml:space="preserve">at the information of the Open Data Directive, although it is possible to add the information on the </w:delText>
        </w:r>
        <w:r w:rsidR="00FE79B6" w:rsidRPr="003B39BE" w:rsidDel="00B127AB">
          <w:delText>INSPIRE</w:delText>
        </w:r>
        <w:r w:rsidR="003B39BE" w:rsidRPr="003B39BE" w:rsidDel="00B127AB">
          <w:delText xml:space="preserve"> Directive (</w:delText>
        </w:r>
        <w:r w:rsidR="00FE79B6" w:rsidRPr="003B39BE" w:rsidDel="00B127AB">
          <w:delText>could b</w:delText>
        </w:r>
        <w:r w:rsidR="003B39BE" w:rsidRPr="003B39BE" w:rsidDel="00B127AB">
          <w:delText>e derived, still to be decided)</w:delText>
        </w:r>
      </w:del>
      <w:r w:rsidR="003B39BE" w:rsidRPr="003B39BE">
        <w:t>.</w:t>
      </w:r>
    </w:p>
    <w:p w14:paraId="691533BB" w14:textId="29E35491" w:rsidR="007E1B81" w:rsidRPr="003B39BE" w:rsidRDefault="003B39BE" w:rsidP="003B39BE">
      <w:pPr>
        <w:pStyle w:val="JRCText"/>
      </w:pPr>
      <w:r w:rsidRPr="003B39BE">
        <w:t>For the HVD cat</w:t>
      </w:r>
      <w:ins w:id="922" w:author="ESCRIU Jordi (JRC-ISPRA) [2]" w:date="2025-05-27T16:39:00Z">
        <w:r w:rsidR="00B127AB">
          <w:t>e</w:t>
        </w:r>
      </w:ins>
      <w:del w:id="923" w:author="ESCRIU Jordi (JRC-ISPRA) [2]" w:date="2025-05-27T16:39:00Z">
        <w:r w:rsidRPr="003B39BE" w:rsidDel="00B127AB">
          <w:delText>a</w:delText>
        </w:r>
      </w:del>
      <w:r w:rsidRPr="003B39BE">
        <w:t>gories (</w:t>
      </w:r>
      <w:r w:rsidR="00FE79B6" w:rsidRPr="003B39BE">
        <w:t>dc</w:t>
      </w:r>
      <w:r w:rsidRPr="003B39BE">
        <w:t>at</w:t>
      </w:r>
      <w:r w:rsidR="00FE79B6" w:rsidRPr="003B39BE">
        <w:t>ap:hvdCategory</w:t>
      </w:r>
      <w:r w:rsidRPr="003B39BE">
        <w:t>) it is still to</w:t>
      </w:r>
      <w:r w:rsidR="00FE79B6" w:rsidRPr="003B39BE">
        <w:t xml:space="preserve"> </w:t>
      </w:r>
      <w:r w:rsidRPr="003B39BE">
        <w:t xml:space="preserve">be </w:t>
      </w:r>
      <w:r w:rsidR="00FE79B6" w:rsidRPr="003B39BE">
        <w:t>decided</w:t>
      </w:r>
      <w:r w:rsidRPr="003B39BE">
        <w:t xml:space="preserve"> if any mapping will be implemented. </w:t>
      </w:r>
      <w:r w:rsidR="007E1B81" w:rsidRPr="003B39BE">
        <w:t xml:space="preserve"> </w:t>
      </w:r>
    </w:p>
    <w:p w14:paraId="6D6E6E6A" w14:textId="77777777" w:rsidR="007E1B81" w:rsidRPr="00896E03" w:rsidRDefault="007E1B81" w:rsidP="007E1B81">
      <w:pPr>
        <w:pStyle w:val="JRCLevel-3title"/>
      </w:pPr>
      <w:bookmarkStart w:id="924" w:name="_Toc199415838"/>
      <w:r>
        <w:t>Initial expectations and proposals</w:t>
      </w:r>
      <w:bookmarkEnd w:id="924"/>
    </w:p>
    <w:p w14:paraId="10370AD2" w14:textId="4DAA36D3" w:rsidR="00FE79B6" w:rsidRPr="003B39BE" w:rsidRDefault="00B127AB" w:rsidP="00012D02">
      <w:pPr>
        <w:pStyle w:val="JRCText"/>
      </w:pPr>
      <w:ins w:id="925" w:author="ESCRIU Jordi (JRC-ISPRA) [2]" w:date="2025-05-27T16:40:00Z">
        <w:r w:rsidRPr="00B127AB">
          <w:t>In the context of the pilot, OP / con terra looks for the alignment of the Geoharvester to GeoDCAT-AP v3, as well as for the identification  and resolution of any issues that may arise during the pilot, in order to harvest consistently geospatial HVDs into the European Data Portal</w:t>
        </w:r>
      </w:ins>
      <w:del w:id="926" w:author="ESCRIU Jordi (JRC-ISPRA) [2]" w:date="2025-05-27T16:40:00Z">
        <w:r w:rsidR="003B39BE" w:rsidRPr="003B39BE" w:rsidDel="00B127AB">
          <w:delText>In the context of the pilot, OP / con terra looks for the first version of the</w:delText>
        </w:r>
        <w:r w:rsidR="000E3EC9" w:rsidDel="00B127AB">
          <w:delText xml:space="preserve"> G</w:delText>
        </w:r>
        <w:r w:rsidR="00FE79B6" w:rsidRPr="003B39BE" w:rsidDel="00B127AB">
          <w:delText xml:space="preserve">eoharvester aligned to GeoDCAT-AP </w:delText>
        </w:r>
        <w:r w:rsidR="003B39BE" w:rsidRPr="003B39BE" w:rsidDel="00B127AB">
          <w:delText>v</w:delText>
        </w:r>
        <w:r w:rsidR="00FE79B6" w:rsidRPr="003B39BE" w:rsidDel="00B127AB">
          <w:delText>3</w:delText>
        </w:r>
        <w:r w:rsidR="003B39BE" w:rsidRPr="003B39BE" w:rsidDel="00B127AB">
          <w:delText xml:space="preserve">, as well as for a quick help and resolution of any issues that could </w:delText>
        </w:r>
        <w:r w:rsidR="00FE79B6" w:rsidRPr="003B39BE" w:rsidDel="00B127AB">
          <w:delText>arise</w:delText>
        </w:r>
        <w:r w:rsidR="003B39BE" w:rsidRPr="003B39BE" w:rsidDel="00B127AB">
          <w:delText xml:space="preserve"> during the pilot</w:delText>
        </w:r>
      </w:del>
      <w:r w:rsidR="003B39BE" w:rsidRPr="003B39BE">
        <w:t>.</w:t>
      </w:r>
    </w:p>
    <w:p w14:paraId="408EBE69" w14:textId="17A7EF88" w:rsidR="007E1B81" w:rsidRPr="003B39BE" w:rsidRDefault="003B39BE" w:rsidP="00FE79B6">
      <w:pPr>
        <w:pStyle w:val="JRCText"/>
      </w:pPr>
      <w:r w:rsidRPr="003B39BE">
        <w:t>OP / con terra</w:t>
      </w:r>
      <w:r w:rsidR="00FE79B6" w:rsidRPr="003B39BE">
        <w:t xml:space="preserve"> can </w:t>
      </w:r>
      <w:r w:rsidRPr="003B39BE">
        <w:t xml:space="preserve">offer / </w:t>
      </w:r>
      <w:r w:rsidR="00FE79B6" w:rsidRPr="003B39BE">
        <w:t xml:space="preserve">provide transformed metadata in GeoDCAT-AP </w:t>
      </w:r>
      <w:r w:rsidRPr="003B39BE">
        <w:t>v</w:t>
      </w:r>
      <w:r w:rsidR="00FE79B6" w:rsidRPr="003B39BE">
        <w:t>3 (</w:t>
      </w:r>
      <w:r w:rsidRPr="003B39BE">
        <w:t xml:space="preserve">in </w:t>
      </w:r>
      <w:r w:rsidR="00FE79B6" w:rsidRPr="003B39BE">
        <w:t xml:space="preserve">XML) to </w:t>
      </w:r>
      <w:r w:rsidRPr="003B39BE">
        <w:t xml:space="preserve">any </w:t>
      </w:r>
      <w:r w:rsidR="00FE79B6" w:rsidRPr="003B39BE">
        <w:t>interested partners for testing</w:t>
      </w:r>
      <w:r w:rsidR="007E1B81" w:rsidRPr="003B39BE">
        <w:t xml:space="preserve">. </w:t>
      </w:r>
    </w:p>
    <w:p w14:paraId="25C3BBFD" w14:textId="4BBDDEA1" w:rsidR="00D762C4" w:rsidRDefault="00D762C4" w:rsidP="00E14ACB">
      <w:pPr>
        <w:pStyle w:val="JRCLevel-2title"/>
      </w:pPr>
      <w:bookmarkStart w:id="927" w:name="_Toc199415839"/>
      <w:r>
        <w:t>Joint Research C</w:t>
      </w:r>
      <w:r w:rsidR="00E14ACB">
        <w:t>entre</w:t>
      </w:r>
      <w:bookmarkEnd w:id="927"/>
    </w:p>
    <w:p w14:paraId="30EE6012" w14:textId="77777777" w:rsidR="00BE6807" w:rsidRPr="00896E03" w:rsidRDefault="00BE6807" w:rsidP="00BE6807">
      <w:pPr>
        <w:pStyle w:val="JRCLevel-3title"/>
      </w:pPr>
      <w:bookmarkStart w:id="928" w:name="_Toc199415840"/>
      <w:r>
        <w:t>Testing focus</w:t>
      </w:r>
      <w:bookmarkEnd w:id="928"/>
    </w:p>
    <w:p w14:paraId="4550A565" w14:textId="340E79CB" w:rsidR="00BE6807" w:rsidRPr="00624999" w:rsidRDefault="003B39BE" w:rsidP="003B39BE">
      <w:pPr>
        <w:pStyle w:val="JRCText"/>
      </w:pPr>
      <w:r w:rsidRPr="00624999">
        <w:t>The aim of the JRC is to support the a</w:t>
      </w:r>
      <w:r w:rsidR="00BE6807" w:rsidRPr="00624999">
        <w:t xml:space="preserve">lignment of INSPIRE and High-Value Datasets </w:t>
      </w:r>
      <w:r w:rsidRPr="00624999">
        <w:t xml:space="preserve">in the context of the </w:t>
      </w:r>
      <w:r w:rsidR="00BE6807" w:rsidRPr="00624999">
        <w:t>GrenData</w:t>
      </w:r>
      <w:r w:rsidRPr="00624999">
        <w:t>4</w:t>
      </w:r>
      <w:r w:rsidR="00BE6807" w:rsidRPr="00624999">
        <w:t>All</w:t>
      </w:r>
      <w:r w:rsidRPr="00624999">
        <w:t xml:space="preserve"> initiative</w:t>
      </w:r>
      <w:r w:rsidR="00BE6807" w:rsidRPr="00624999">
        <w:t>.</w:t>
      </w:r>
    </w:p>
    <w:p w14:paraId="2CF30AC9" w14:textId="0B94E7D9" w:rsidR="00BE6807" w:rsidRPr="00624999" w:rsidRDefault="003B39BE" w:rsidP="00624999">
      <w:pPr>
        <w:pStyle w:val="JRCText"/>
      </w:pPr>
      <w:r w:rsidRPr="00624999">
        <w:t xml:space="preserve">As technical coordinators of the INSPIRE </w:t>
      </w:r>
      <w:r w:rsidR="00624999" w:rsidRPr="00624999">
        <w:t xml:space="preserve">infrastructure, the JRC </w:t>
      </w:r>
      <w:del w:id="929" w:author="ESCRIU Jordi (JRC-ISPRA) [2]" w:date="2025-05-27T22:56:00Z">
        <w:r w:rsidR="00624999" w:rsidRPr="00624999" w:rsidDel="00D74BF6">
          <w:delText xml:space="preserve">needs to </w:delText>
        </w:r>
      </w:del>
      <w:r w:rsidR="00624999" w:rsidRPr="00624999">
        <w:t>run</w:t>
      </w:r>
      <w:ins w:id="930" w:author="ESCRIU Jordi (JRC-ISPRA) [2]" w:date="2025-05-27T22:56:00Z">
        <w:r w:rsidR="00D74BF6">
          <w:t>s</w:t>
        </w:r>
      </w:ins>
      <w:r w:rsidR="00624999" w:rsidRPr="00624999">
        <w:t xml:space="preserve"> the </w:t>
      </w:r>
      <w:r w:rsidR="00BE6807" w:rsidRPr="00624999">
        <w:t>INSPIRE Monitoring and Reporting (</w:t>
      </w:r>
      <w:ins w:id="931" w:author="ESCRIU Jordi (JRC-ISPRA) [2]" w:date="2025-05-27T22:57:00Z">
        <w:r w:rsidR="00D74BF6">
          <w:t xml:space="preserve">as per the INSPIRE Maintenance and Implementation Work Programme </w:t>
        </w:r>
      </w:ins>
      <w:del w:id="932" w:author="ESCRIU Jordi (JRC-ISPRA) [2]" w:date="2025-05-27T22:57:00Z">
        <w:r w:rsidR="00BE6807" w:rsidRPr="00624999" w:rsidDel="00D74BF6">
          <w:delText xml:space="preserve">MIWP </w:delText>
        </w:r>
      </w:del>
      <w:r w:rsidR="00BE6807" w:rsidRPr="00624999">
        <w:t>2021-2024</w:t>
      </w:r>
      <w:ins w:id="933" w:author="ESCRIU Jordi (JRC-ISPRA) [2]" w:date="2025-05-27T22:57:00Z">
        <w:r w:rsidR="00D74BF6">
          <w:t xml:space="preserve"> and its extension</w:t>
        </w:r>
      </w:ins>
      <w:r w:rsidR="00BE6807" w:rsidRPr="00624999">
        <w:t>)</w:t>
      </w:r>
      <w:r w:rsidR="00624999" w:rsidRPr="00624999">
        <w:t>, which will be integrated into the HVD reporting process in the near future</w:t>
      </w:r>
      <w:r w:rsidR="00BE6807" w:rsidRPr="00624999">
        <w:t>.</w:t>
      </w:r>
      <w:r w:rsidR="00624999" w:rsidRPr="00624999">
        <w:t xml:space="preserve"> The final aim is to support MSs</w:t>
      </w:r>
      <w:r w:rsidR="00BE6807" w:rsidRPr="00624999">
        <w:t xml:space="preserve">’ </w:t>
      </w:r>
      <w:r w:rsidR="00624999" w:rsidRPr="00624999">
        <w:t xml:space="preserve">metadata </w:t>
      </w:r>
      <w:r w:rsidR="00BE6807" w:rsidRPr="00624999">
        <w:t>implementation</w:t>
      </w:r>
      <w:r w:rsidR="00624999" w:rsidRPr="00624999">
        <w:t xml:space="preserve"> to smooth this transition</w:t>
      </w:r>
      <w:r w:rsidR="00BE6807" w:rsidRPr="00624999">
        <w:t>.</w:t>
      </w:r>
    </w:p>
    <w:p w14:paraId="0950414A" w14:textId="1E5F4382" w:rsidR="00BE6807" w:rsidRPr="00624999" w:rsidRDefault="00624999" w:rsidP="00624999">
      <w:pPr>
        <w:pStyle w:val="JRCText"/>
      </w:pPr>
      <w:r w:rsidRPr="00624999">
        <w:lastRenderedPageBreak/>
        <w:t>The focus of the testing from JRC will be therefore focused on a</w:t>
      </w:r>
      <w:r w:rsidR="00BE6807" w:rsidRPr="00624999">
        <w:t>ssuring</w:t>
      </w:r>
      <w:r w:rsidRPr="00624999">
        <w:t xml:space="preserve"> that</w:t>
      </w:r>
      <w:r w:rsidR="00BE6807" w:rsidRPr="00624999">
        <w:t xml:space="preserve"> geospatial INSPIRE-compliant metadata keeps consistency and compliancy</w:t>
      </w:r>
      <w:ins w:id="934" w:author="ESCRIU Jordi (JRC-ISPRA) [2]" w:date="2025-05-27T22:58:00Z">
        <w:r w:rsidR="00D74BF6">
          <w:t xml:space="preserve"> with the legal framework</w:t>
        </w:r>
      </w:ins>
      <w:r w:rsidR="00BE6807" w:rsidRPr="00624999">
        <w:t xml:space="preserve"> after the </w:t>
      </w:r>
      <w:r w:rsidRPr="00624999">
        <w:t xml:space="preserve">transformation to </w:t>
      </w:r>
      <w:r w:rsidR="00BE6807" w:rsidRPr="00624999">
        <w:t xml:space="preserve">GeoDCAT-AP </w:t>
      </w:r>
      <w:r w:rsidRPr="00624999">
        <w:t>v</w:t>
      </w:r>
      <w:r w:rsidR="00BE6807" w:rsidRPr="00624999">
        <w:t>3.</w:t>
      </w:r>
    </w:p>
    <w:p w14:paraId="66E55C6B" w14:textId="5CD9427C" w:rsidR="00BE6807" w:rsidRPr="00624999" w:rsidRDefault="00624999" w:rsidP="00624999">
      <w:pPr>
        <w:pStyle w:val="JRCText"/>
      </w:pPr>
      <w:r w:rsidRPr="00624999">
        <w:t xml:space="preserve">For this purpose, a selected set of INSPIRE-compliant metadata records from the INSPIRE Geoportal (https://inspire-geoportal.ec.europa.eu) will be used. </w:t>
      </w:r>
      <w:del w:id="935" w:author="ESCRIU Jordi (JRC-ISPRA) [2]" w:date="2025-05-27T22:59:00Z">
        <w:r w:rsidRPr="00624999" w:rsidDel="00D74BF6">
          <w:delText>In order t</w:delText>
        </w:r>
      </w:del>
      <w:ins w:id="936" w:author="ESCRIU Jordi (JRC-ISPRA) [2]" w:date="2025-05-27T22:59:00Z">
        <w:r w:rsidR="00D74BF6">
          <w:t>T</w:t>
        </w:r>
      </w:ins>
      <w:r w:rsidRPr="00624999">
        <w:t xml:space="preserve">o </w:t>
      </w:r>
      <w:del w:id="937" w:author="ESCRIU Jordi (JRC-ISPRA) [2]" w:date="2025-05-27T22:59:00Z">
        <w:r w:rsidRPr="00624999" w:rsidDel="00D74BF6">
          <w:delText xml:space="preserve">asure </w:delText>
        </w:r>
      </w:del>
      <w:ins w:id="938" w:author="ESCRIU Jordi (JRC-ISPRA) [2]" w:date="2025-05-27T22:59:00Z">
        <w:r w:rsidR="00D74BF6">
          <w:t>ensure</w:t>
        </w:r>
        <w:r w:rsidR="00D74BF6" w:rsidRPr="00624999">
          <w:t xml:space="preserve"> </w:t>
        </w:r>
      </w:ins>
      <w:r w:rsidRPr="00624999">
        <w:t xml:space="preserve">the representativeness of the metadata sample, a mix of metadata implementations making use of the traditional data-service-linking and the data-service-linking simplification approach, coming from a variety of sources </w:t>
      </w:r>
      <w:del w:id="939" w:author="ESCRIU Jordi (JRC-ISPRA) [2]" w:date="2025-05-27T22:59:00Z">
        <w:r w:rsidRPr="00624999" w:rsidDel="00D74BF6">
          <w:delText xml:space="preserve"> </w:delText>
        </w:r>
      </w:del>
      <w:r w:rsidRPr="00624999">
        <w:t>(e.g. different endpoints / countries, and thematic domains), will be chosen.</w:t>
      </w:r>
    </w:p>
    <w:p w14:paraId="232FDC80" w14:textId="1D9FDF48" w:rsidR="007E1B81" w:rsidRPr="00CF624C" w:rsidRDefault="00D97A6B" w:rsidP="00D97A6B">
      <w:pPr>
        <w:pStyle w:val="JRCLevel-3title"/>
      </w:pPr>
      <w:bookmarkStart w:id="940" w:name="_Toc199415841"/>
      <w:r w:rsidRPr="00D97A6B">
        <w:t>Preliminary work and experience</w:t>
      </w:r>
      <w:bookmarkEnd w:id="940"/>
    </w:p>
    <w:p w14:paraId="4AB8E52B" w14:textId="42699C1D" w:rsidR="00FE79B6" w:rsidRPr="001A44CF" w:rsidRDefault="001A44CF" w:rsidP="001A44CF">
      <w:pPr>
        <w:pStyle w:val="JRCText"/>
      </w:pPr>
      <w:r w:rsidRPr="001A44CF">
        <w:t xml:space="preserve">The preliminary task </w:t>
      </w:r>
      <w:r w:rsidR="00FE79B6" w:rsidRPr="001A44CF">
        <w:t>performed</w:t>
      </w:r>
      <w:r w:rsidRPr="001A44CF">
        <w:t xml:space="preserve"> by the JRC includes the r</w:t>
      </w:r>
      <w:r w:rsidR="00FE79B6" w:rsidRPr="001A44CF">
        <w:t>evis</w:t>
      </w:r>
      <w:r w:rsidRPr="001A44CF">
        <w:t>ion</w:t>
      </w:r>
      <w:r w:rsidR="00FE79B6" w:rsidRPr="001A44CF">
        <w:t xml:space="preserve"> </w:t>
      </w:r>
      <w:r w:rsidRPr="001A44CF">
        <w:t xml:space="preserve">of the GeoDCAT-AP 3 specification, providing comments in the period from </w:t>
      </w:r>
      <w:r w:rsidR="00FE79B6" w:rsidRPr="001A44CF">
        <w:t xml:space="preserve">July </w:t>
      </w:r>
      <w:r w:rsidRPr="001A44CF">
        <w:t xml:space="preserve">to </w:t>
      </w:r>
      <w:r w:rsidR="00FE79B6" w:rsidRPr="001A44CF">
        <w:t>Sep</w:t>
      </w:r>
      <w:r w:rsidRPr="001A44CF">
        <w:t>tember 2024</w:t>
      </w:r>
      <w:r w:rsidR="00FE79B6" w:rsidRPr="001A44CF">
        <w:t>.</w:t>
      </w:r>
    </w:p>
    <w:p w14:paraId="68C7B307" w14:textId="00C23932" w:rsidR="00FE79B6" w:rsidRPr="001A44CF" w:rsidRDefault="001A44CF" w:rsidP="001A44CF">
      <w:pPr>
        <w:pStyle w:val="JRCText"/>
      </w:pPr>
      <w:r w:rsidRPr="001A44CF">
        <w:t>As main role, the JRC will take care of the p</w:t>
      </w:r>
      <w:r w:rsidR="00FE79B6" w:rsidRPr="001A44CF">
        <w:t>i</w:t>
      </w:r>
      <w:r w:rsidRPr="001A44CF">
        <w:t>lot organisation and management</w:t>
      </w:r>
      <w:del w:id="941" w:author="ESCRIU Jordi (JRC-ISPRA) [2]" w:date="2025-05-29T12:50:00Z">
        <w:r w:rsidRPr="001A44CF" w:rsidDel="00AC475A">
          <w:delText>,</w:delText>
        </w:r>
      </w:del>
      <w:r w:rsidRPr="001A44CF">
        <w:t xml:space="preserve"> and running selected INSPIRE-compliant metadata testing. For the later purpose, a</w:t>
      </w:r>
      <w:r w:rsidR="00FE79B6" w:rsidRPr="001A44CF">
        <w:t xml:space="preserve"> semi-automated transformation process is foreseen.</w:t>
      </w:r>
      <w:r w:rsidRPr="001A44CF">
        <w:t xml:space="preserve"> Tool</w:t>
      </w:r>
      <w:r w:rsidR="00FE79B6" w:rsidRPr="001A44CF">
        <w:t xml:space="preserve">s </w:t>
      </w:r>
      <w:r w:rsidRPr="001A44CF">
        <w:t>for testing have not been</w:t>
      </w:r>
      <w:r w:rsidR="00FE79B6" w:rsidRPr="001A44CF">
        <w:t xml:space="preserve"> selected </w:t>
      </w:r>
      <w:r w:rsidRPr="001A44CF">
        <w:t xml:space="preserve">at the time of the </w:t>
      </w:r>
      <w:ins w:id="942" w:author="ESCRIU Jordi (JRC-ISPRA) [2]" w:date="2025-05-29T12:53:00Z">
        <w:r w:rsidR="00BE1308">
          <w:t>s</w:t>
        </w:r>
      </w:ins>
      <w:del w:id="943" w:author="ESCRIU Jordi (JRC-ISPRA) [2]" w:date="2025-05-29T12:53:00Z">
        <w:r w:rsidRPr="00AC475A" w:rsidDel="00BE1308">
          <w:delText>S</w:delText>
        </w:r>
      </w:del>
      <w:r w:rsidRPr="00AC475A">
        <w:t xml:space="preserve">econd </w:t>
      </w:r>
      <w:del w:id="944" w:author="ESCRIU Jordi (JRC-ISPRA) [2]" w:date="2025-05-29T12:53:00Z">
        <w:r w:rsidRPr="00AC475A" w:rsidDel="00BE1308">
          <w:delText>M</w:delText>
        </w:r>
      </w:del>
      <w:ins w:id="945" w:author="ESCRIU Jordi (JRC-ISPRA) [2]" w:date="2025-05-29T12:53:00Z">
        <w:r w:rsidR="00BE1308">
          <w:t>m</w:t>
        </w:r>
      </w:ins>
      <w:r w:rsidRPr="00AC475A">
        <w:t>eeting</w:t>
      </w:r>
      <w:r w:rsidRPr="001A44CF">
        <w:t xml:space="preserve"> of the pilot</w:t>
      </w:r>
      <w:r w:rsidR="00FE79B6" w:rsidRPr="001A44CF">
        <w:t xml:space="preserve">. </w:t>
      </w:r>
    </w:p>
    <w:p w14:paraId="463AB558" w14:textId="26FF568F" w:rsidR="00FE79B6" w:rsidRPr="001A44CF" w:rsidRDefault="001A44CF" w:rsidP="001A44CF">
      <w:pPr>
        <w:pStyle w:val="JRCText"/>
      </w:pPr>
      <w:r w:rsidRPr="001A44CF">
        <w:t xml:space="preserve">On the other hand, the JRC is and will be supporting </w:t>
      </w:r>
      <w:r w:rsidR="00FE79B6" w:rsidRPr="001A44CF">
        <w:t xml:space="preserve">the identification of </w:t>
      </w:r>
      <w:r w:rsidRPr="001A44CF">
        <w:t>examples</w:t>
      </w:r>
      <w:r w:rsidR="00FE79B6" w:rsidRPr="001A44CF">
        <w:t xml:space="preserve"> on tagging HVDs</w:t>
      </w:r>
      <w:r w:rsidRPr="001A44CF">
        <w:t>, based on the inputs</w:t>
      </w:r>
      <w:r w:rsidR="00FE79B6" w:rsidRPr="001A44CF">
        <w:t xml:space="preserve"> </w:t>
      </w:r>
      <w:r w:rsidRPr="001A44CF">
        <w:t>provided by</w:t>
      </w:r>
      <w:r w:rsidR="00FE79B6" w:rsidRPr="001A44CF">
        <w:t xml:space="preserve"> different Member States</w:t>
      </w:r>
      <w:r w:rsidRPr="001A44CF">
        <w:t>. The goal is to promote an INSPIRE good practice on this matter</w:t>
      </w:r>
      <w:r w:rsidR="00FE79B6" w:rsidRPr="001A44CF">
        <w:t>.</w:t>
      </w:r>
    </w:p>
    <w:p w14:paraId="50AD421F" w14:textId="77777777" w:rsidR="007E1B81" w:rsidRPr="00896E03" w:rsidRDefault="007E1B81" w:rsidP="007E1B81">
      <w:pPr>
        <w:pStyle w:val="JRCLevel-3title"/>
      </w:pPr>
      <w:bookmarkStart w:id="946" w:name="_Toc199415842"/>
      <w:r>
        <w:t>Initial expectations and proposals</w:t>
      </w:r>
      <w:bookmarkEnd w:id="946"/>
    </w:p>
    <w:p w14:paraId="0B417E24" w14:textId="6B1E62F4" w:rsidR="00FE79B6" w:rsidRPr="00113ED9" w:rsidRDefault="00113ED9" w:rsidP="00FE79B6">
      <w:pPr>
        <w:pStyle w:val="JRCText"/>
      </w:pPr>
      <w:r w:rsidRPr="00113ED9">
        <w:t>The main JRC e</w:t>
      </w:r>
      <w:r w:rsidR="00FE79B6" w:rsidRPr="00113ED9">
        <w:t>xpectations</w:t>
      </w:r>
      <w:r w:rsidRPr="00113ED9">
        <w:t xml:space="preserve"> on the pilot are:</w:t>
      </w:r>
    </w:p>
    <w:p w14:paraId="6A90E60B" w14:textId="23FCDBC9" w:rsidR="00FE79B6" w:rsidRPr="00113ED9" w:rsidRDefault="00113ED9" w:rsidP="00113ED9">
      <w:pPr>
        <w:pStyle w:val="JRCTextbulletedlist1"/>
      </w:pPr>
      <w:del w:id="947" w:author="ESCRIU Jordi (JRC-ISPRA) [2]" w:date="2025-05-27T23:01:00Z">
        <w:r w:rsidRPr="00113ED9" w:rsidDel="00552444">
          <w:delText>Indentifying</w:delText>
        </w:r>
      </w:del>
      <w:ins w:id="948" w:author="ESCRIU Jordi (JRC-ISPRA) [2]" w:date="2025-05-27T23:01:00Z">
        <w:r w:rsidR="00552444" w:rsidRPr="00113ED9">
          <w:t>Identifying</w:t>
        </w:r>
      </w:ins>
      <w:r w:rsidRPr="00113ED9">
        <w:t xml:space="preserve"> the l</w:t>
      </w:r>
      <w:r w:rsidR="00FE79B6" w:rsidRPr="00113ED9">
        <w:t>imitations of the XSLT transformation (e.g. DCAP-AP requirements for HVDs still missing in XSLT due to the lack of harmonized tagging in geospatial metadata).</w:t>
      </w:r>
    </w:p>
    <w:p w14:paraId="53D63253" w14:textId="6DDF5BAC" w:rsidR="00FE79B6" w:rsidRPr="00113ED9" w:rsidRDefault="00113ED9" w:rsidP="00113ED9">
      <w:pPr>
        <w:pStyle w:val="JRCTextbulletedlist1"/>
      </w:pPr>
      <w:r w:rsidRPr="00113ED9">
        <w:t>Understanding the d</w:t>
      </w:r>
      <w:r w:rsidR="00FE79B6" w:rsidRPr="00113ED9">
        <w:t>ifficulties in validating geospatial metadata in GeoDCAT</w:t>
      </w:r>
      <w:r w:rsidRPr="00113ED9">
        <w:t>-AP</w:t>
      </w:r>
      <w:r w:rsidR="00FE79B6" w:rsidRPr="00113ED9">
        <w:t xml:space="preserve"> </w:t>
      </w:r>
      <w:r w:rsidRPr="00113ED9">
        <w:t>v</w:t>
      </w:r>
      <w:r w:rsidR="00FE79B6" w:rsidRPr="00113ED9">
        <w:t xml:space="preserve">3. </w:t>
      </w:r>
    </w:p>
    <w:p w14:paraId="5B557D6E" w14:textId="0AFF827F" w:rsidR="00FE79B6" w:rsidRPr="00113ED9" w:rsidRDefault="00113ED9" w:rsidP="00113ED9">
      <w:pPr>
        <w:pStyle w:val="JRCTextbulletedlist1"/>
      </w:pPr>
      <w:r w:rsidRPr="00113ED9">
        <w:t>E</w:t>
      </w:r>
      <w:r w:rsidR="00FE79B6" w:rsidRPr="00113ED9">
        <w:t>valua</w:t>
      </w:r>
      <w:r w:rsidRPr="00113ED9">
        <w:t>ting</w:t>
      </w:r>
      <w:r w:rsidR="00FE79B6" w:rsidRPr="00113ED9">
        <w:t xml:space="preserve"> INSPIRE compliancy</w:t>
      </w:r>
      <w:r w:rsidRPr="00113ED9">
        <w:t xml:space="preserve"> after the transformation to GeoDCAT-AP, in the current absence of ad-hoc tools available for this purpose.</w:t>
      </w:r>
      <w:r w:rsidR="00FE79B6" w:rsidRPr="00113ED9">
        <w:t xml:space="preserve"> Manual tests</w:t>
      </w:r>
      <w:r w:rsidRPr="00113ED9">
        <w:t xml:space="preserve"> will be probably needed</w:t>
      </w:r>
      <w:r w:rsidR="00FE79B6" w:rsidRPr="00113ED9">
        <w:t>,</w:t>
      </w:r>
      <w:r w:rsidRPr="00113ED9">
        <w:t xml:space="preserve"> which means also</w:t>
      </w:r>
      <w:r w:rsidR="00FE79B6" w:rsidRPr="00113ED9">
        <w:t xml:space="preserve"> fuzzy </w:t>
      </w:r>
      <w:r w:rsidRPr="00113ED9">
        <w:t xml:space="preserve">testing </w:t>
      </w:r>
      <w:r w:rsidR="00FE79B6" w:rsidRPr="00113ED9">
        <w:t>outcomes.</w:t>
      </w:r>
    </w:p>
    <w:p w14:paraId="79B9D8A6" w14:textId="2219A041" w:rsidR="00FE79B6" w:rsidRPr="00113ED9" w:rsidRDefault="00113ED9" w:rsidP="00FE79B6">
      <w:pPr>
        <w:pStyle w:val="JRCText"/>
      </w:pPr>
      <w:r w:rsidRPr="00113ED9">
        <w:t xml:space="preserve">At the </w:t>
      </w:r>
      <w:del w:id="949" w:author="ESCRIU Jordi (JRC-ISPRA) [2]" w:date="2025-05-27T23:01:00Z">
        <w:r w:rsidRPr="00113ED9" w:rsidDel="00552444">
          <w:delText>beggini</w:delText>
        </w:r>
      </w:del>
      <w:ins w:id="950" w:author="ESCRIU Jordi (JRC-ISPRA) [2]" w:date="2025-05-27T23:01:00Z">
        <w:r w:rsidR="00552444" w:rsidRPr="00113ED9">
          <w:t>beginni</w:t>
        </w:r>
        <w:r w:rsidR="00552444">
          <w:t>ng</w:t>
        </w:r>
      </w:ins>
      <w:r w:rsidRPr="00113ED9">
        <w:t xml:space="preserve"> of the pilot, the JRC p</w:t>
      </w:r>
      <w:r w:rsidR="00FE79B6" w:rsidRPr="00113ED9">
        <w:t>ropos</w:t>
      </w:r>
      <w:r w:rsidRPr="00113ED9">
        <w:t>e</w:t>
      </w:r>
      <w:r w:rsidR="00FE79B6" w:rsidRPr="00113ED9">
        <w:t>s</w:t>
      </w:r>
      <w:r w:rsidRPr="00113ED9">
        <w:t>:</w:t>
      </w:r>
    </w:p>
    <w:p w14:paraId="03606930" w14:textId="3842B060" w:rsidR="00FE79B6" w:rsidRPr="00113ED9" w:rsidRDefault="00113ED9" w:rsidP="00113ED9">
      <w:pPr>
        <w:pStyle w:val="JRCTextbulletedlist1"/>
      </w:pPr>
      <w:r w:rsidRPr="00113ED9">
        <w:t>To o</w:t>
      </w:r>
      <w:r w:rsidR="00FE79B6" w:rsidRPr="00113ED9">
        <w:t xml:space="preserve">pen an inventory of related good practices from </w:t>
      </w:r>
      <w:r>
        <w:t>MS</w:t>
      </w:r>
      <w:r w:rsidR="00FE79B6" w:rsidRPr="00113ED9">
        <w:t>s</w:t>
      </w:r>
      <w:r w:rsidRPr="00113ED9">
        <w:t xml:space="preserve">, focused on HVD </w:t>
      </w:r>
      <w:del w:id="951" w:author="ESCRIU Jordi (JRC-ISPRA) [2]" w:date="2025-05-27T23:01:00Z">
        <w:r w:rsidRPr="00113ED9" w:rsidDel="00552444">
          <w:delText xml:space="preserve">tagging </w:delText>
        </w:r>
      </w:del>
      <w:ins w:id="952" w:author="ESCRIU Jordi (JRC-ISPRA) [2]" w:date="2025-05-27T23:01:00Z">
        <w:r w:rsidR="00552444">
          <w:t>geospatial</w:t>
        </w:r>
      </w:ins>
      <w:ins w:id="953" w:author="ESCRIU Jordi (JRC-ISPRA) [2]" w:date="2025-05-27T23:03:00Z">
        <w:r w:rsidR="00552444">
          <w:t xml:space="preserve"> tagging</w:t>
        </w:r>
      </w:ins>
      <w:ins w:id="954" w:author="ESCRIU Jordi (JRC-ISPRA) [2]" w:date="2025-05-27T23:01:00Z">
        <w:r w:rsidR="00552444" w:rsidRPr="00113ED9">
          <w:t xml:space="preserve"> </w:t>
        </w:r>
      </w:ins>
      <w:r w:rsidRPr="00113ED9">
        <w:t xml:space="preserve">practices (but not only) at: </w:t>
      </w:r>
      <w:r w:rsidR="00012D02">
        <w:fldChar w:fldCharType="begin"/>
      </w:r>
      <w:r w:rsidR="00012D02">
        <w:instrText>HYPERLINK "https://github.com/INSPIRE-MIF/GeoDCAT-AP-pilot/tree/main/good-practices"</w:instrText>
      </w:r>
      <w:ins w:id="955" w:author="ESCRIU Jordi (JRC-ISPRA) [2]" w:date="2025-05-29T12:55:00Z"/>
      <w:r w:rsidR="00012D02">
        <w:fldChar w:fldCharType="separate"/>
      </w:r>
      <w:r w:rsidRPr="00ED7155">
        <w:rPr>
          <w:rStyle w:val="Hyperlink"/>
        </w:rPr>
        <w:t>https://github.com/INSPIRE-MIF/GeoDCAT-AP-pilot/tree/main/good-practices</w:t>
      </w:r>
      <w:r w:rsidR="00012D02">
        <w:rPr>
          <w:rStyle w:val="Hyperlink"/>
        </w:rPr>
        <w:fldChar w:fldCharType="end"/>
      </w:r>
      <w:r>
        <w:t xml:space="preserve"> </w:t>
      </w:r>
      <w:r w:rsidR="00FE79B6" w:rsidRPr="00113ED9">
        <w:t xml:space="preserve"> </w:t>
      </w:r>
    </w:p>
    <w:p w14:paraId="11E63742" w14:textId="38B6E957" w:rsidR="00FE79B6" w:rsidRPr="00113ED9" w:rsidRDefault="00FE79B6" w:rsidP="00113ED9">
      <w:pPr>
        <w:pStyle w:val="JRCTextbulletedlist1"/>
      </w:pPr>
      <w:r w:rsidRPr="00113ED9">
        <w:t>Promote the potential update of the GeoDCAT-AP Proof-of-Concept API, if</w:t>
      </w:r>
      <w:r w:rsidR="00113ED9">
        <w:t xml:space="preserve"> it is demonstrated to be</w:t>
      </w:r>
      <w:r w:rsidRPr="00113ED9">
        <w:t xml:space="preserve"> useful for </w:t>
      </w:r>
      <w:r w:rsidR="00113ED9">
        <w:t>MS</w:t>
      </w:r>
      <w:r w:rsidRPr="00113ED9">
        <w:t>s:</w:t>
      </w:r>
      <w:r w:rsidR="00113ED9">
        <w:t xml:space="preserve"> </w:t>
      </w:r>
      <w:r w:rsidR="00012D02">
        <w:fldChar w:fldCharType="begin"/>
      </w:r>
      <w:r w:rsidR="00012D02">
        <w:instrText>HYPERLINK "https://geodcat-ap.semic.eu/api/"</w:instrText>
      </w:r>
      <w:ins w:id="956" w:author="ESCRIU Jordi (JRC-ISPRA) [2]" w:date="2025-05-29T12:55:00Z"/>
      <w:r w:rsidR="00012D02">
        <w:fldChar w:fldCharType="separate"/>
      </w:r>
      <w:r w:rsidR="00113ED9" w:rsidRPr="00ED7155">
        <w:rPr>
          <w:rStyle w:val="Hyperlink"/>
        </w:rPr>
        <w:t>https://geodcat-ap.semic.eu/api/</w:t>
      </w:r>
      <w:r w:rsidR="00012D02">
        <w:rPr>
          <w:rStyle w:val="Hyperlink"/>
        </w:rPr>
        <w:fldChar w:fldCharType="end"/>
      </w:r>
      <w:r w:rsidR="00113ED9">
        <w:t xml:space="preserve"> </w:t>
      </w:r>
      <w:r w:rsidRPr="00113ED9">
        <w:t xml:space="preserve">  </w:t>
      </w:r>
    </w:p>
    <w:p w14:paraId="21CE8697" w14:textId="00268E8B" w:rsidR="007E1B81" w:rsidRPr="00113ED9" w:rsidRDefault="00FE79B6" w:rsidP="00113ED9">
      <w:pPr>
        <w:pStyle w:val="JRCTextbulletedlist1"/>
      </w:pPr>
      <w:r w:rsidRPr="00113ED9">
        <w:lastRenderedPageBreak/>
        <w:t>Identify the best tools available to run the XSLT tra</w:t>
      </w:r>
      <w:r w:rsidR="00113ED9">
        <w:t>nsformation in an automated way, and possibly</w:t>
      </w:r>
      <w:r w:rsidRPr="00113ED9">
        <w:t xml:space="preserve"> </w:t>
      </w:r>
      <w:r w:rsidR="00113ED9">
        <w:t>d</w:t>
      </w:r>
      <w:r w:rsidRPr="00113ED9">
        <w:t>raft related recommendations.</w:t>
      </w:r>
      <w:r w:rsidR="007E1B81" w:rsidRPr="00113ED9">
        <w:t xml:space="preserve"> </w:t>
      </w:r>
    </w:p>
    <w:p w14:paraId="29CD64F1" w14:textId="77777777" w:rsidR="00D06B8C" w:rsidRPr="0095488D" w:rsidRDefault="007D6EDC" w:rsidP="00D06B8C">
      <w:pPr>
        <w:pStyle w:val="JRCLevel-1title"/>
      </w:pPr>
      <w:bookmarkStart w:id="957" w:name="_Toc199415843"/>
      <w:r w:rsidRPr="0095488D">
        <w:lastRenderedPageBreak/>
        <w:t>Pilot results</w:t>
      </w:r>
      <w:bookmarkEnd w:id="957"/>
    </w:p>
    <w:p w14:paraId="7F761279" w14:textId="4EC9D896" w:rsidR="00EC3370" w:rsidRPr="0095488D" w:rsidRDefault="00EC3370" w:rsidP="00D06B8C">
      <w:pPr>
        <w:pStyle w:val="JRCText"/>
      </w:pPr>
      <w:r w:rsidRPr="0095488D">
        <w:t xml:space="preserve">This section presents the results achieved by each participant of the pilot during the pilot testing. For each participant, a summary of </w:t>
      </w:r>
      <w:r w:rsidR="00E65FE4" w:rsidRPr="0095488D">
        <w:t>result</w:t>
      </w:r>
      <w:r w:rsidRPr="0095488D">
        <w:t>s and the enumeration of the issues identified</w:t>
      </w:r>
      <w:r w:rsidR="0095488D" w:rsidRPr="0095488D">
        <w:t xml:space="preserve"> is provided</w:t>
      </w:r>
      <w:r w:rsidRPr="0095488D">
        <w:t>, with references to the corresponding GitHub repositories.</w:t>
      </w:r>
    </w:p>
    <w:p w14:paraId="739D0CC0" w14:textId="052916DF" w:rsidR="00EC3370" w:rsidRPr="0095488D" w:rsidRDefault="00EC3370" w:rsidP="00D06B8C">
      <w:pPr>
        <w:pStyle w:val="JRCText"/>
      </w:pPr>
      <w:commentRangeStart w:id="958"/>
      <w:r w:rsidRPr="00012D02">
        <w:rPr>
          <w:highlight w:val="yellow"/>
        </w:rPr>
        <w:t xml:space="preserve">A summary table for all participants is </w:t>
      </w:r>
      <w:r w:rsidR="0095488D" w:rsidRPr="00012D02">
        <w:rPr>
          <w:highlight w:val="yellow"/>
        </w:rPr>
        <w:t>compiled</w:t>
      </w:r>
      <w:r w:rsidRPr="00012D02">
        <w:rPr>
          <w:highlight w:val="yellow"/>
        </w:rPr>
        <w:t xml:space="preserve"> at the end of the section</w:t>
      </w:r>
      <w:commentRangeEnd w:id="958"/>
      <w:r w:rsidR="005A2908">
        <w:rPr>
          <w:rStyle w:val="CommentReference"/>
        </w:rPr>
        <w:commentReference w:id="958"/>
      </w:r>
      <w:r w:rsidRPr="0095488D">
        <w:t xml:space="preserve">. </w:t>
      </w:r>
    </w:p>
    <w:p w14:paraId="226744E4" w14:textId="1059A1EB" w:rsidR="00E65FE4" w:rsidRPr="0095488D" w:rsidDel="005A2908" w:rsidRDefault="000C6F15" w:rsidP="00D06B8C">
      <w:pPr>
        <w:pStyle w:val="JRCText"/>
        <w:rPr>
          <w:del w:id="959" w:author="ESCRIU Jordi (JRC-ISPRA) [2]" w:date="2025-05-29T12:34:00Z"/>
          <w:color w:val="FF0000"/>
        </w:rPr>
      </w:pPr>
      <w:del w:id="960" w:author="ESCRIU Jordi (JRC-ISPRA) [2]" w:date="2025-05-29T12:34:00Z">
        <w:r w:rsidDel="005A2908">
          <w:rPr>
            <w:color w:val="FF0000"/>
            <w:highlight w:val="yellow"/>
          </w:rPr>
          <w:delText>For</w:delText>
        </w:r>
        <w:r w:rsidR="00E65FE4" w:rsidRPr="0095488D" w:rsidDel="005A2908">
          <w:rPr>
            <w:color w:val="FF0000"/>
            <w:highlight w:val="yellow"/>
          </w:rPr>
          <w:delText xml:space="preserve"> the moment, the content is updated until the Third Meeting of the pilot (</w:delText>
        </w:r>
        <w:r w:rsidR="003D2F04" w:rsidRPr="0095488D" w:rsidDel="005A2908">
          <w:rPr>
            <w:color w:val="FF0000"/>
            <w:highlight w:val="yellow"/>
          </w:rPr>
          <w:delText>23 January 2025</w:delText>
        </w:r>
        <w:r w:rsidR="00E65FE4" w:rsidRPr="0095488D" w:rsidDel="005A2908">
          <w:rPr>
            <w:color w:val="FF0000"/>
            <w:highlight w:val="yellow"/>
          </w:rPr>
          <w:delText>). MSs will update</w:delText>
        </w:r>
        <w:r w:rsidR="00A07C9B" w:rsidDel="005A2908">
          <w:rPr>
            <w:color w:val="FF0000"/>
            <w:highlight w:val="yellow"/>
          </w:rPr>
          <w:delText xml:space="preserve"> their corresponding part of</w:delText>
        </w:r>
        <w:r w:rsidR="00E65FE4" w:rsidRPr="0095488D" w:rsidDel="005A2908">
          <w:rPr>
            <w:color w:val="FF0000"/>
            <w:highlight w:val="yellow"/>
          </w:rPr>
          <w:delText xml:space="preserve"> this section based on further work</w:delText>
        </w:r>
        <w:r w:rsidR="00A07C9B" w:rsidDel="005A2908">
          <w:rPr>
            <w:color w:val="FF0000"/>
            <w:highlight w:val="yellow"/>
          </w:rPr>
          <w:delText xml:space="preserve"> </w:delText>
        </w:r>
        <w:r w:rsidR="00E65FE4" w:rsidRPr="0095488D" w:rsidDel="005A2908">
          <w:rPr>
            <w:color w:val="FF0000"/>
            <w:highlight w:val="yellow"/>
          </w:rPr>
          <w:delText>and the last testing steps performed until the end of the pilot</w:delText>
        </w:r>
        <w:r w:rsidR="00A07C9B" w:rsidDel="005A2908">
          <w:rPr>
            <w:color w:val="FF0000"/>
            <w:highlight w:val="yellow"/>
          </w:rPr>
          <w:delText>,</w:delText>
        </w:r>
        <w:r w:rsidR="00E65FE4" w:rsidRPr="0095488D" w:rsidDel="005A2908">
          <w:rPr>
            <w:color w:val="FF0000"/>
            <w:highlight w:val="yellow"/>
          </w:rPr>
          <w:delText xml:space="preserve"> expected </w:delText>
        </w:r>
        <w:r w:rsidR="00A07C9B" w:rsidDel="005A2908">
          <w:rPr>
            <w:color w:val="FF0000"/>
            <w:highlight w:val="yellow"/>
          </w:rPr>
          <w:delText>by</w:delText>
        </w:r>
        <w:r w:rsidR="00E65FE4" w:rsidRPr="0095488D" w:rsidDel="005A2908">
          <w:rPr>
            <w:color w:val="FF0000"/>
            <w:highlight w:val="yellow"/>
          </w:rPr>
          <w:delText xml:space="preserve"> June 2025.</w:delText>
        </w:r>
        <w:bookmarkStart w:id="961" w:name="_Toc199415844"/>
        <w:bookmarkEnd w:id="961"/>
      </w:del>
    </w:p>
    <w:p w14:paraId="6B92FECB" w14:textId="25495666" w:rsidR="00E14ACB" w:rsidRPr="0095488D" w:rsidRDefault="00E14ACB" w:rsidP="00E14ACB">
      <w:pPr>
        <w:pStyle w:val="JRCLevel-2title"/>
      </w:pPr>
      <w:bookmarkStart w:id="962" w:name="_Toc199415845"/>
      <w:r w:rsidRPr="0095488D">
        <w:t>Belgium</w:t>
      </w:r>
      <w:r w:rsidR="00BB452B" w:rsidRPr="0095488D">
        <w:t xml:space="preserve"> (Flanders)</w:t>
      </w:r>
      <w:bookmarkEnd w:id="962"/>
    </w:p>
    <w:p w14:paraId="4EF99710" w14:textId="2AA4A06F" w:rsidR="007E1B81" w:rsidRPr="0095488D" w:rsidRDefault="00EC3370" w:rsidP="007E1B81">
      <w:pPr>
        <w:pStyle w:val="JRCLevel-3title"/>
      </w:pPr>
      <w:bookmarkStart w:id="963" w:name="_Toc199415846"/>
      <w:r w:rsidRPr="0095488D">
        <w:t xml:space="preserve">Summary of </w:t>
      </w:r>
      <w:r w:rsidR="00E65FE4" w:rsidRPr="0095488D">
        <w:t>results</w:t>
      </w:r>
      <w:bookmarkEnd w:id="963"/>
    </w:p>
    <w:p w14:paraId="7C4E3802" w14:textId="77247E2C" w:rsidR="00EB74E6" w:rsidRPr="00F95BB4" w:rsidRDefault="0095488D" w:rsidP="00EB74E6">
      <w:pPr>
        <w:pStyle w:val="JRCText"/>
        <w:rPr>
          <w:color w:val="000000" w:themeColor="text1"/>
        </w:rPr>
      </w:pPr>
      <w:r w:rsidRPr="00F95BB4">
        <w:rPr>
          <w:color w:val="000000" w:themeColor="text1"/>
        </w:rPr>
        <w:t xml:space="preserve">BE-Flanders have led the working group for the development of a DCAT schema plugin for GeoNetwork open source. Particularly, the </w:t>
      </w:r>
      <w:r w:rsidR="00F95BB4">
        <w:rPr>
          <w:color w:val="000000" w:themeColor="text1"/>
        </w:rPr>
        <w:t>team</w:t>
      </w:r>
      <w:r w:rsidRPr="00F95BB4">
        <w:rPr>
          <w:color w:val="000000" w:themeColor="text1"/>
        </w:rPr>
        <w:t xml:space="preserve"> has developed a p</w:t>
      </w:r>
      <w:r w:rsidR="00EB74E6" w:rsidRPr="00F95BB4">
        <w:rPr>
          <w:color w:val="000000" w:themeColor="text1"/>
        </w:rPr>
        <w:t xml:space="preserve">lugin </w:t>
      </w:r>
      <w:r w:rsidRPr="00F95BB4">
        <w:rPr>
          <w:color w:val="000000" w:themeColor="text1"/>
        </w:rPr>
        <w:t xml:space="preserve">based on </w:t>
      </w:r>
      <w:r w:rsidR="00EB74E6" w:rsidRPr="00F95BB4">
        <w:rPr>
          <w:color w:val="000000" w:themeColor="text1"/>
        </w:rPr>
        <w:t xml:space="preserve">DCAT-AP </w:t>
      </w:r>
      <w:r w:rsidR="00F95BB4" w:rsidRPr="00F95BB4">
        <w:rPr>
          <w:color w:val="000000" w:themeColor="text1"/>
        </w:rPr>
        <w:t>2 that</w:t>
      </w:r>
      <w:r w:rsidRPr="00F95BB4">
        <w:rPr>
          <w:color w:val="000000" w:themeColor="text1"/>
        </w:rPr>
        <w:t xml:space="preserve"> is currently </w:t>
      </w:r>
      <w:r w:rsidR="00F95BB4">
        <w:rPr>
          <w:color w:val="000000" w:themeColor="text1"/>
        </w:rPr>
        <w:t>being</w:t>
      </w:r>
      <w:r w:rsidRPr="00F95BB4">
        <w:rPr>
          <w:color w:val="000000" w:themeColor="text1"/>
        </w:rPr>
        <w:t xml:space="preserve"> embedded in</w:t>
      </w:r>
      <w:r w:rsidR="00EB74E6" w:rsidRPr="00F95BB4">
        <w:rPr>
          <w:color w:val="000000" w:themeColor="text1"/>
        </w:rPr>
        <w:t xml:space="preserve"> </w:t>
      </w:r>
      <w:r w:rsidRPr="00F95BB4">
        <w:rPr>
          <w:color w:val="000000" w:themeColor="text1"/>
        </w:rPr>
        <w:t xml:space="preserve">the </w:t>
      </w:r>
      <w:r w:rsidR="00EB74E6" w:rsidRPr="00F95BB4">
        <w:rPr>
          <w:color w:val="000000" w:themeColor="text1"/>
        </w:rPr>
        <w:t xml:space="preserve">GeoNetwork core </w:t>
      </w:r>
      <w:r w:rsidRPr="00F95BB4">
        <w:rPr>
          <w:color w:val="000000" w:themeColor="text1"/>
        </w:rPr>
        <w:t>branch of this o</w:t>
      </w:r>
      <w:r w:rsidR="00EB74E6" w:rsidRPr="00F95BB4">
        <w:rPr>
          <w:color w:val="000000" w:themeColor="text1"/>
        </w:rPr>
        <w:t xml:space="preserve">pen </w:t>
      </w:r>
      <w:r w:rsidRPr="00F95BB4">
        <w:rPr>
          <w:color w:val="000000" w:themeColor="text1"/>
        </w:rPr>
        <w:t>s</w:t>
      </w:r>
      <w:r w:rsidR="00EB74E6" w:rsidRPr="00F95BB4">
        <w:rPr>
          <w:color w:val="000000" w:themeColor="text1"/>
        </w:rPr>
        <w:t xml:space="preserve">ource </w:t>
      </w:r>
      <w:r w:rsidRPr="00F95BB4">
        <w:rPr>
          <w:color w:val="000000" w:themeColor="text1"/>
        </w:rPr>
        <w:t>s</w:t>
      </w:r>
      <w:r w:rsidR="00EB74E6" w:rsidRPr="00F95BB4">
        <w:rPr>
          <w:color w:val="000000" w:themeColor="text1"/>
        </w:rPr>
        <w:t>oftware</w:t>
      </w:r>
      <w:r w:rsidRPr="00F95BB4">
        <w:rPr>
          <w:color w:val="000000" w:themeColor="text1"/>
        </w:rPr>
        <w:t>. Thus, it is available for other organisations willing to test and/or reuse it.</w:t>
      </w:r>
    </w:p>
    <w:p w14:paraId="5FC7A959" w14:textId="51B7099D" w:rsidR="00EB74E6" w:rsidRPr="00F95BB4" w:rsidRDefault="00F95BB4" w:rsidP="00EB74E6">
      <w:pPr>
        <w:pStyle w:val="JRCText"/>
        <w:rPr>
          <w:color w:val="000000" w:themeColor="text1"/>
        </w:rPr>
      </w:pPr>
      <w:r w:rsidRPr="00F95BB4">
        <w:rPr>
          <w:color w:val="000000" w:themeColor="text1"/>
        </w:rPr>
        <w:t xml:space="preserve">As part of this work, the team has </w:t>
      </w:r>
      <w:r w:rsidR="00EB74E6" w:rsidRPr="00F95BB4">
        <w:rPr>
          <w:color w:val="000000" w:themeColor="text1"/>
        </w:rPr>
        <w:t>contribut</w:t>
      </w:r>
      <w:r w:rsidRPr="00F95BB4">
        <w:rPr>
          <w:color w:val="000000" w:themeColor="text1"/>
        </w:rPr>
        <w:t xml:space="preserve">ed to the migration from </w:t>
      </w:r>
      <w:r w:rsidR="00EB74E6" w:rsidRPr="00F95BB4">
        <w:rPr>
          <w:color w:val="000000" w:themeColor="text1"/>
        </w:rPr>
        <w:t>DCAT-AP 2 to DCAT-AP 3</w:t>
      </w:r>
      <w:r w:rsidRPr="00F95BB4">
        <w:rPr>
          <w:color w:val="000000" w:themeColor="text1"/>
        </w:rPr>
        <w:t>.</w:t>
      </w:r>
      <w:r w:rsidR="00EB74E6" w:rsidRPr="00F95BB4">
        <w:rPr>
          <w:color w:val="000000" w:themeColor="text1"/>
        </w:rPr>
        <w:t xml:space="preserve"> </w:t>
      </w:r>
      <w:r w:rsidRPr="00F95BB4">
        <w:rPr>
          <w:color w:val="000000" w:themeColor="text1"/>
        </w:rPr>
        <w:t>Implementation of the migration in GeoNetwork already started.</w:t>
      </w:r>
    </w:p>
    <w:p w14:paraId="3157EA77" w14:textId="7AB01516" w:rsidR="00F95BB4" w:rsidRPr="00F95BB4" w:rsidRDefault="00F95BB4" w:rsidP="00EB74E6">
      <w:pPr>
        <w:pStyle w:val="JRCText"/>
        <w:rPr>
          <w:color w:val="000000" w:themeColor="text1"/>
        </w:rPr>
      </w:pPr>
      <w:r>
        <w:rPr>
          <w:color w:val="000000" w:themeColor="text1"/>
        </w:rPr>
        <w:t>BE-Flanders team has extensively contributed to the sharing of views and agreement of the HVD</w:t>
      </w:r>
      <w:ins w:id="964" w:author="ESCRIU Jordi (JRC-ISPRA) [2]" w:date="2025-05-27T23:04:00Z">
        <w:r w:rsidR="00552444">
          <w:rPr>
            <w:color w:val="000000" w:themeColor="text1"/>
          </w:rPr>
          <w:t xml:space="preserve"> geospatial</w:t>
        </w:r>
      </w:ins>
      <w:r>
        <w:rPr>
          <w:color w:val="000000" w:themeColor="text1"/>
        </w:rPr>
        <w:t xml:space="preserve"> tagging </w:t>
      </w:r>
      <w:del w:id="965" w:author="ESCRIU Jordi (JRC-ISPRA) [2]" w:date="2025-05-27T23:04:00Z">
        <w:r w:rsidDel="00552444">
          <w:rPr>
            <w:color w:val="000000" w:themeColor="text1"/>
          </w:rPr>
          <w:delText xml:space="preserve">(geospatial) </w:delText>
        </w:r>
      </w:del>
      <w:r>
        <w:rPr>
          <w:color w:val="000000" w:themeColor="text1"/>
        </w:rPr>
        <w:t>good practice candidate, establishing active synergies of the previously mentioned working group (mainly during sprints 3 and 4) with the ISO &amp; GeoDCAT-AP pilot.</w:t>
      </w:r>
    </w:p>
    <w:p w14:paraId="23BE3BDB" w14:textId="796D271B" w:rsidR="007E1B81" w:rsidRPr="0095488D" w:rsidRDefault="00EC3370" w:rsidP="007E1B81">
      <w:pPr>
        <w:pStyle w:val="JRCLevel-3title"/>
      </w:pPr>
      <w:bookmarkStart w:id="966" w:name="_Toc199415847"/>
      <w:r w:rsidRPr="0095488D">
        <w:t>Issues identified</w:t>
      </w:r>
      <w:bookmarkEnd w:id="966"/>
    </w:p>
    <w:p w14:paraId="2299E26E" w14:textId="33FBCD89" w:rsidR="00B67A3A" w:rsidRPr="00156499" w:rsidRDefault="00D64094" w:rsidP="00D64094">
      <w:pPr>
        <w:pStyle w:val="JRCText"/>
        <w:rPr>
          <w:color w:val="FF0000"/>
        </w:rPr>
      </w:pPr>
      <w:r w:rsidRPr="00D64094">
        <w:rPr>
          <w:color w:val="000000" w:themeColor="text1"/>
        </w:rPr>
        <w:t>The</w:t>
      </w:r>
      <w:r w:rsidR="004B5547">
        <w:rPr>
          <w:color w:val="000000" w:themeColor="text1"/>
        </w:rPr>
        <w:t xml:space="preserve"> </w:t>
      </w:r>
      <w:r w:rsidR="004B5547" w:rsidRPr="004B5547">
        <w:rPr>
          <w:color w:val="000000" w:themeColor="text1"/>
        </w:rPr>
        <w:t>DCAT schema plugin for GeoNetwork</w:t>
      </w:r>
      <w:r w:rsidR="004B5547">
        <w:rPr>
          <w:color w:val="000000" w:themeColor="text1"/>
        </w:rPr>
        <w:t xml:space="preserve"> working group collected the issues related to the plugin</w:t>
      </w:r>
      <w:r w:rsidRPr="00D64094">
        <w:rPr>
          <w:color w:val="000000" w:themeColor="text1"/>
        </w:rPr>
        <w:t xml:space="preserve"> </w:t>
      </w:r>
      <w:r w:rsidR="004B5547">
        <w:rPr>
          <w:color w:val="000000" w:themeColor="text1"/>
        </w:rPr>
        <w:t xml:space="preserve">at </w:t>
      </w:r>
      <w:r w:rsidR="00012D02">
        <w:fldChar w:fldCharType="begin"/>
      </w:r>
      <w:r w:rsidR="00012D02">
        <w:instrText>HYPERLINK "https://github.com/metadata101/dcat-ap/issues"</w:instrText>
      </w:r>
      <w:ins w:id="967" w:author="ESCRIU Jordi (JRC-ISPRA) [2]" w:date="2025-05-29T12:55:00Z"/>
      <w:r w:rsidR="00012D02">
        <w:fldChar w:fldCharType="separate"/>
      </w:r>
      <w:r w:rsidRPr="00ED7155">
        <w:rPr>
          <w:rStyle w:val="Hyperlink"/>
        </w:rPr>
        <w:t>https://github.com/metadata101/dcat-ap/issues</w:t>
      </w:r>
      <w:r w:rsidR="00012D02">
        <w:rPr>
          <w:rStyle w:val="Hyperlink"/>
        </w:rPr>
        <w:fldChar w:fldCharType="end"/>
      </w:r>
      <w:r w:rsidR="004B5547" w:rsidRPr="004B5547">
        <w:rPr>
          <w:color w:val="000000" w:themeColor="text1"/>
        </w:rPr>
        <w:t>.</w:t>
      </w:r>
    </w:p>
    <w:p w14:paraId="1A22DE5D" w14:textId="5CDBECD2" w:rsidR="00E14ACB" w:rsidRPr="0095488D" w:rsidRDefault="00E14ACB" w:rsidP="00E14ACB">
      <w:pPr>
        <w:pStyle w:val="JRCLevel-2title"/>
      </w:pPr>
      <w:bookmarkStart w:id="968" w:name="_Toc199415848"/>
      <w:r w:rsidRPr="0095488D">
        <w:t>Czech Republic</w:t>
      </w:r>
      <w:bookmarkEnd w:id="968"/>
    </w:p>
    <w:p w14:paraId="3B044EDB" w14:textId="77777777" w:rsidR="00E65FE4" w:rsidRPr="0095488D" w:rsidRDefault="00E65FE4" w:rsidP="00E65FE4">
      <w:pPr>
        <w:pStyle w:val="JRCLevel-3title"/>
      </w:pPr>
      <w:bookmarkStart w:id="969" w:name="_Toc199415849"/>
      <w:r w:rsidRPr="0095488D">
        <w:t>Summary of results</w:t>
      </w:r>
      <w:bookmarkEnd w:id="969"/>
    </w:p>
    <w:p w14:paraId="14AC63FB" w14:textId="77777777" w:rsidR="004B5547" w:rsidRPr="004B5547" w:rsidRDefault="004B5547" w:rsidP="00EB74E6">
      <w:pPr>
        <w:pStyle w:val="JRCText"/>
        <w:rPr>
          <w:color w:val="000000" w:themeColor="text1"/>
        </w:rPr>
      </w:pPr>
      <w:r w:rsidRPr="004B5547">
        <w:rPr>
          <w:color w:val="000000" w:themeColor="text1"/>
        </w:rPr>
        <w:t>The Czech ISO 19115/19139 Metadata P</w:t>
      </w:r>
      <w:r w:rsidR="00EB74E6" w:rsidRPr="004B5547">
        <w:rPr>
          <w:color w:val="000000" w:themeColor="text1"/>
        </w:rPr>
        <w:t xml:space="preserve">rofile is </w:t>
      </w:r>
      <w:r w:rsidRPr="004B5547">
        <w:rPr>
          <w:color w:val="000000" w:themeColor="text1"/>
        </w:rPr>
        <w:t xml:space="preserve">complex. Czech Republic could use the XSLT in this environment </w:t>
      </w:r>
      <w:r w:rsidR="00EB74E6" w:rsidRPr="004B5547">
        <w:rPr>
          <w:color w:val="000000" w:themeColor="text1"/>
        </w:rPr>
        <w:t>after some adjustments.</w:t>
      </w:r>
      <w:r w:rsidRPr="004B5547">
        <w:rPr>
          <w:color w:val="000000" w:themeColor="text1"/>
        </w:rPr>
        <w:t xml:space="preserve"> </w:t>
      </w:r>
    </w:p>
    <w:p w14:paraId="3D62DE8E" w14:textId="5E7D1AB5" w:rsidR="00EB74E6" w:rsidRPr="004B5547" w:rsidRDefault="004B5547" w:rsidP="00EB74E6">
      <w:pPr>
        <w:pStyle w:val="JRCText"/>
        <w:rPr>
          <w:color w:val="000000" w:themeColor="text1"/>
        </w:rPr>
      </w:pPr>
      <w:r w:rsidRPr="004B5547">
        <w:rPr>
          <w:color w:val="000000" w:themeColor="text1"/>
        </w:rPr>
        <w:t>The country is planning to simplify this</w:t>
      </w:r>
      <w:r w:rsidR="00EB74E6" w:rsidRPr="004B5547">
        <w:rPr>
          <w:color w:val="000000" w:themeColor="text1"/>
        </w:rPr>
        <w:t xml:space="preserve"> </w:t>
      </w:r>
      <w:r w:rsidRPr="004B5547">
        <w:rPr>
          <w:color w:val="000000" w:themeColor="text1"/>
        </w:rPr>
        <w:t>p</w:t>
      </w:r>
      <w:r w:rsidR="00EB74E6" w:rsidRPr="004B5547">
        <w:rPr>
          <w:color w:val="000000" w:themeColor="text1"/>
        </w:rPr>
        <w:t xml:space="preserve">rofile to </w:t>
      </w:r>
      <w:r w:rsidRPr="004B5547">
        <w:rPr>
          <w:color w:val="000000" w:themeColor="text1"/>
        </w:rPr>
        <w:t>increase</w:t>
      </w:r>
      <w:r w:rsidR="00EB74E6" w:rsidRPr="004B5547">
        <w:rPr>
          <w:color w:val="000000" w:themeColor="text1"/>
        </w:rPr>
        <w:t xml:space="preserve"> compatib</w:t>
      </w:r>
      <w:r w:rsidRPr="004B5547">
        <w:rPr>
          <w:color w:val="000000" w:themeColor="text1"/>
        </w:rPr>
        <w:t xml:space="preserve">ility </w:t>
      </w:r>
      <w:r w:rsidR="00EB74E6" w:rsidRPr="004B5547">
        <w:rPr>
          <w:color w:val="000000" w:themeColor="text1"/>
        </w:rPr>
        <w:t>with DCAT-AP.</w:t>
      </w:r>
      <w:r w:rsidRPr="004B5547">
        <w:rPr>
          <w:color w:val="000000" w:themeColor="text1"/>
        </w:rPr>
        <w:t xml:space="preserve"> As part of this work, a </w:t>
      </w:r>
      <w:r w:rsidR="00EB74E6" w:rsidRPr="004B5547">
        <w:rPr>
          <w:color w:val="000000" w:themeColor="text1"/>
        </w:rPr>
        <w:t xml:space="preserve">detailed mapping of </w:t>
      </w:r>
      <w:r w:rsidRPr="004B5547">
        <w:rPr>
          <w:color w:val="000000" w:themeColor="text1"/>
        </w:rPr>
        <w:t>the n</w:t>
      </w:r>
      <w:r w:rsidR="00EB74E6" w:rsidRPr="004B5547">
        <w:rPr>
          <w:color w:val="000000" w:themeColor="text1"/>
        </w:rPr>
        <w:t>ational INSPIRE profile to GeoDCAT</w:t>
      </w:r>
      <w:r w:rsidRPr="004B5547">
        <w:rPr>
          <w:color w:val="000000" w:themeColor="text1"/>
        </w:rPr>
        <w:t xml:space="preserve"> will be carrie</w:t>
      </w:r>
      <w:ins w:id="970" w:author="ESCRIU Jordi (JRC-ISPRA) [2]" w:date="2025-05-27T23:05:00Z">
        <w:r w:rsidR="00552444">
          <w:rPr>
            <w:color w:val="000000" w:themeColor="text1"/>
          </w:rPr>
          <w:t>d</w:t>
        </w:r>
      </w:ins>
      <w:del w:id="971" w:author="ESCRIU Jordi (JRC-ISPRA) [2]" w:date="2025-05-27T23:05:00Z">
        <w:r w:rsidRPr="004B5547" w:rsidDel="00552444">
          <w:rPr>
            <w:color w:val="000000" w:themeColor="text1"/>
          </w:rPr>
          <w:delText>s</w:delText>
        </w:r>
      </w:del>
      <w:r w:rsidRPr="004B5547">
        <w:rPr>
          <w:color w:val="000000" w:themeColor="text1"/>
        </w:rPr>
        <w:t xml:space="preserve"> out</w:t>
      </w:r>
      <w:r w:rsidR="00EB74E6" w:rsidRPr="004B5547">
        <w:rPr>
          <w:color w:val="000000" w:themeColor="text1"/>
        </w:rPr>
        <w:t>.</w:t>
      </w:r>
    </w:p>
    <w:p w14:paraId="76B0A75F" w14:textId="77777777" w:rsidR="00E65FE4" w:rsidRPr="0095488D" w:rsidRDefault="00E65FE4" w:rsidP="00E65FE4">
      <w:pPr>
        <w:pStyle w:val="JRCLevel-3title"/>
      </w:pPr>
      <w:bookmarkStart w:id="972" w:name="_Toc199415850"/>
      <w:r w:rsidRPr="0095488D">
        <w:lastRenderedPageBreak/>
        <w:t>Issues identified</w:t>
      </w:r>
      <w:bookmarkEnd w:id="972"/>
    </w:p>
    <w:p w14:paraId="451CF928" w14:textId="6C8BFA9A" w:rsidR="00EB74E6" w:rsidRPr="004B5547" w:rsidRDefault="00EB74E6" w:rsidP="00EB74E6">
      <w:pPr>
        <w:pStyle w:val="JRCText"/>
        <w:rPr>
          <w:color w:val="000000" w:themeColor="text1"/>
        </w:rPr>
      </w:pPr>
      <w:r w:rsidRPr="004B5547">
        <w:rPr>
          <w:color w:val="000000" w:themeColor="text1"/>
        </w:rPr>
        <w:t xml:space="preserve">Most </w:t>
      </w:r>
      <w:r w:rsidR="004B5547" w:rsidRPr="004B5547">
        <w:rPr>
          <w:color w:val="000000" w:themeColor="text1"/>
        </w:rPr>
        <w:t xml:space="preserve">of the </w:t>
      </w:r>
      <w:r w:rsidRPr="004B5547">
        <w:rPr>
          <w:color w:val="000000" w:themeColor="text1"/>
        </w:rPr>
        <w:t>issues</w:t>
      </w:r>
      <w:r w:rsidR="004B5547">
        <w:rPr>
          <w:color w:val="000000" w:themeColor="text1"/>
        </w:rPr>
        <w:t xml:space="preserve"> i</w:t>
      </w:r>
      <w:r w:rsidR="004B5547" w:rsidRPr="004B5547">
        <w:rPr>
          <w:color w:val="000000" w:themeColor="text1"/>
        </w:rPr>
        <w:t>dentified</w:t>
      </w:r>
      <w:r w:rsidRPr="004B5547">
        <w:rPr>
          <w:color w:val="000000" w:themeColor="text1"/>
        </w:rPr>
        <w:t xml:space="preserve"> with the transformation</w:t>
      </w:r>
      <w:r w:rsidR="004B5547" w:rsidRPr="004B5547">
        <w:rPr>
          <w:color w:val="000000" w:themeColor="text1"/>
        </w:rPr>
        <w:t xml:space="preserve"> are</w:t>
      </w:r>
      <w:r w:rsidRPr="004B5547">
        <w:rPr>
          <w:color w:val="000000" w:themeColor="text1"/>
        </w:rPr>
        <w:t xml:space="preserve"> connected to the national extension o</w:t>
      </w:r>
      <w:r w:rsidR="004B5547" w:rsidRPr="004B5547">
        <w:rPr>
          <w:color w:val="000000" w:themeColor="text1"/>
        </w:rPr>
        <w:t>f the INSPIRE metadata profile:</w:t>
      </w:r>
    </w:p>
    <w:p w14:paraId="2A7B73FD" w14:textId="383D6F31" w:rsidR="00EB74E6" w:rsidRPr="004B5547" w:rsidRDefault="00EB74E6" w:rsidP="004B5547">
      <w:pPr>
        <w:pStyle w:val="JRCText"/>
        <w:numPr>
          <w:ilvl w:val="0"/>
          <w:numId w:val="35"/>
        </w:numPr>
        <w:ind w:left="567" w:hanging="283"/>
        <w:rPr>
          <w:color w:val="000000" w:themeColor="text1"/>
        </w:rPr>
      </w:pPr>
      <w:r w:rsidRPr="004B5547">
        <w:rPr>
          <w:color w:val="000000" w:themeColor="text1"/>
        </w:rPr>
        <w:t xml:space="preserve">XSLT - transformation failed because of the </w:t>
      </w:r>
      <w:ins w:id="973" w:author="ESCRIU Jordi (JRC-ISPRA) [2]" w:date="2025-05-27T23:05:00Z">
        <w:r w:rsidR="00552444" w:rsidRPr="70E66DF2">
          <w:rPr>
            <w:color w:val="000000" w:themeColor="text1"/>
          </w:rPr>
          <w:t>bilingualism</w:t>
        </w:r>
      </w:ins>
      <w:del w:id="974" w:author="ESCRIU Jordi (JRC-ISPRA) [2]" w:date="2025-05-27T23:05:00Z">
        <w:r w:rsidRPr="004B5547" w:rsidDel="00552444">
          <w:rPr>
            <w:color w:val="000000" w:themeColor="text1"/>
          </w:rPr>
          <w:delText>bilinguality</w:delText>
        </w:r>
      </w:del>
      <w:r w:rsidRPr="004B5547">
        <w:rPr>
          <w:color w:val="000000" w:themeColor="text1"/>
        </w:rPr>
        <w:t xml:space="preserve"> of the gmd:country item</w:t>
      </w:r>
    </w:p>
    <w:p w14:paraId="5D1D7C49" w14:textId="1988E255" w:rsidR="00EB74E6" w:rsidRPr="004B5547" w:rsidRDefault="00EB74E6" w:rsidP="004B5547">
      <w:pPr>
        <w:pStyle w:val="JRCText"/>
        <w:ind w:left="567"/>
        <w:rPr>
          <w:color w:val="000000" w:themeColor="text1"/>
        </w:rPr>
      </w:pPr>
      <w:r w:rsidRPr="004B5547">
        <w:rPr>
          <w:color w:val="000000" w:themeColor="text1"/>
        </w:rPr>
        <w:t>https://github.com/SEMICeu/GeoDCAT-AP/issues/148</w:t>
      </w:r>
      <w:r w:rsidR="004B5547">
        <w:rPr>
          <w:color w:val="000000" w:themeColor="text1"/>
        </w:rPr>
        <w:t>.</w:t>
      </w:r>
    </w:p>
    <w:p w14:paraId="4F35F262" w14:textId="77777777" w:rsidR="00EB74E6" w:rsidRPr="004B5547" w:rsidRDefault="00EB74E6" w:rsidP="004B5547">
      <w:pPr>
        <w:pStyle w:val="JRCText"/>
        <w:numPr>
          <w:ilvl w:val="0"/>
          <w:numId w:val="35"/>
        </w:numPr>
        <w:ind w:left="567" w:hanging="283"/>
        <w:rPr>
          <w:color w:val="000000" w:themeColor="text1"/>
        </w:rPr>
      </w:pPr>
      <w:r w:rsidRPr="004B5547">
        <w:rPr>
          <w:color w:val="000000" w:themeColor="text1"/>
        </w:rPr>
        <w:t>More than one dataset identifier</w:t>
      </w:r>
    </w:p>
    <w:p w14:paraId="63A068B9" w14:textId="46A4A198" w:rsidR="00EB74E6" w:rsidRPr="004B5547" w:rsidRDefault="00EB74E6" w:rsidP="004B5547">
      <w:pPr>
        <w:pStyle w:val="JRCText"/>
        <w:ind w:left="567"/>
        <w:rPr>
          <w:color w:val="000000" w:themeColor="text1"/>
        </w:rPr>
      </w:pPr>
      <w:r w:rsidRPr="004B5547">
        <w:rPr>
          <w:color w:val="000000" w:themeColor="text1"/>
        </w:rPr>
        <w:t>https://github.com/SEMICeu/iso-19139-to-dcat-ap/issues/71</w:t>
      </w:r>
      <w:r w:rsidR="004B5547">
        <w:rPr>
          <w:color w:val="000000" w:themeColor="text1"/>
        </w:rPr>
        <w:t>.</w:t>
      </w:r>
    </w:p>
    <w:p w14:paraId="1BDE7A38" w14:textId="77777777" w:rsidR="00EB74E6" w:rsidRPr="004B5547" w:rsidRDefault="00EB74E6" w:rsidP="004B5547">
      <w:pPr>
        <w:pStyle w:val="JRCText"/>
        <w:numPr>
          <w:ilvl w:val="0"/>
          <w:numId w:val="35"/>
        </w:numPr>
        <w:ind w:left="567" w:hanging="283"/>
        <w:rPr>
          <w:color w:val="000000" w:themeColor="text1"/>
        </w:rPr>
      </w:pPr>
      <w:r w:rsidRPr="004B5547">
        <w:rPr>
          <w:color w:val="000000" w:themeColor="text1"/>
        </w:rPr>
        <w:t>Duplicity of schema:startDate/schema:endDate after transformation</w:t>
      </w:r>
    </w:p>
    <w:p w14:paraId="4103773B" w14:textId="12FCB843" w:rsidR="00EB74E6" w:rsidRPr="004B5547" w:rsidRDefault="00012D02" w:rsidP="004B5547">
      <w:pPr>
        <w:pStyle w:val="JRCText"/>
        <w:ind w:left="567"/>
        <w:rPr>
          <w:color w:val="000000" w:themeColor="text1"/>
        </w:rPr>
      </w:pPr>
      <w:r>
        <w:fldChar w:fldCharType="begin"/>
      </w:r>
      <w:r>
        <w:instrText>HYPERLINK "https://github.com/SEMICeu/iso-19139-to-dcat-ap/issues/72"</w:instrText>
      </w:r>
      <w:ins w:id="975" w:author="ESCRIU Jordi (JRC-ISPRA) [2]" w:date="2025-05-29T12:55:00Z"/>
      <w:r>
        <w:fldChar w:fldCharType="separate"/>
      </w:r>
      <w:r w:rsidR="004B5547" w:rsidRPr="00ED7155">
        <w:rPr>
          <w:rStyle w:val="Hyperlink"/>
        </w:rPr>
        <w:t>https://github.com/SEMICeu/iso-19139-to-dcat-ap/issues/72</w:t>
      </w:r>
      <w:r>
        <w:rPr>
          <w:rStyle w:val="Hyperlink"/>
        </w:rPr>
        <w:fldChar w:fldCharType="end"/>
      </w:r>
      <w:r w:rsidR="004B5547">
        <w:rPr>
          <w:color w:val="000000" w:themeColor="text1"/>
        </w:rPr>
        <w:t>.</w:t>
      </w:r>
    </w:p>
    <w:p w14:paraId="0B21B6C3" w14:textId="77777777" w:rsidR="00E14ACB" w:rsidRPr="0095488D" w:rsidRDefault="00E14ACB" w:rsidP="00E14ACB">
      <w:pPr>
        <w:pStyle w:val="JRCLevel-2title"/>
      </w:pPr>
      <w:bookmarkStart w:id="976" w:name="_Toc199415851"/>
      <w:r w:rsidRPr="0095488D">
        <w:t>Denmark</w:t>
      </w:r>
      <w:bookmarkEnd w:id="976"/>
    </w:p>
    <w:p w14:paraId="51617616" w14:textId="77777777" w:rsidR="00E65FE4" w:rsidRPr="0095488D" w:rsidRDefault="00E65FE4" w:rsidP="00E65FE4">
      <w:pPr>
        <w:pStyle w:val="JRCLevel-3title"/>
      </w:pPr>
      <w:bookmarkStart w:id="977" w:name="_Toc199415852"/>
      <w:r w:rsidRPr="0095488D">
        <w:t>Summary of results</w:t>
      </w:r>
      <w:bookmarkEnd w:id="977"/>
    </w:p>
    <w:p w14:paraId="6C774983" w14:textId="7F5B4CC2" w:rsidR="00EB74E6" w:rsidRPr="00237798" w:rsidRDefault="004B5547" w:rsidP="00EB74E6">
      <w:pPr>
        <w:pStyle w:val="JRCText"/>
        <w:rPr>
          <w:color w:val="000000" w:themeColor="text1"/>
        </w:rPr>
      </w:pPr>
      <w:r w:rsidRPr="00237798">
        <w:rPr>
          <w:color w:val="000000" w:themeColor="text1"/>
        </w:rPr>
        <w:t>Denmark intensively worked towards</w:t>
      </w:r>
      <w:r w:rsidR="00EB74E6" w:rsidRPr="00237798">
        <w:rPr>
          <w:color w:val="000000" w:themeColor="text1"/>
        </w:rPr>
        <w:t xml:space="preserve"> </w:t>
      </w:r>
      <w:r w:rsidRPr="00237798">
        <w:rPr>
          <w:color w:val="000000" w:themeColor="text1"/>
        </w:rPr>
        <w:t xml:space="preserve">the HVD reporting on </w:t>
      </w:r>
      <w:r w:rsidR="00EB74E6" w:rsidRPr="00237798">
        <w:rPr>
          <w:color w:val="000000" w:themeColor="text1"/>
        </w:rPr>
        <w:t>9</w:t>
      </w:r>
      <w:r w:rsidRPr="00237798">
        <w:rPr>
          <w:color w:val="000000" w:themeColor="text1"/>
        </w:rPr>
        <w:t xml:space="preserve"> February 2025</w:t>
      </w:r>
      <w:r w:rsidR="00237798" w:rsidRPr="00237798">
        <w:rPr>
          <w:color w:val="000000" w:themeColor="text1"/>
        </w:rPr>
        <w:t>, with the goal to get</w:t>
      </w:r>
      <w:r w:rsidR="00EB74E6" w:rsidRPr="00237798">
        <w:rPr>
          <w:color w:val="000000" w:themeColor="text1"/>
        </w:rPr>
        <w:t xml:space="preserve"> </w:t>
      </w:r>
      <w:r w:rsidR="00237798" w:rsidRPr="00237798">
        <w:rPr>
          <w:color w:val="000000" w:themeColor="text1"/>
        </w:rPr>
        <w:t>the corresponding datasets on data.</w:t>
      </w:r>
      <w:del w:id="978" w:author="ESCRIU Jordi (JRC-ISPRA) [2]" w:date="2025-05-27T23:06:00Z">
        <w:r w:rsidR="00237798" w:rsidRPr="00237798" w:rsidDel="00552444">
          <w:rPr>
            <w:color w:val="000000" w:themeColor="text1"/>
          </w:rPr>
          <w:delText>Europa</w:delText>
        </w:r>
      </w:del>
      <w:ins w:id="979" w:author="ESCRIU Jordi (JRC-ISPRA) [2]" w:date="2025-05-27T23:06:00Z">
        <w:r w:rsidR="00552444">
          <w:rPr>
            <w:color w:val="000000" w:themeColor="text1"/>
          </w:rPr>
          <w:t>e</w:t>
        </w:r>
        <w:r w:rsidR="00552444" w:rsidRPr="00237798">
          <w:rPr>
            <w:color w:val="000000" w:themeColor="text1"/>
          </w:rPr>
          <w:t>uropa</w:t>
        </w:r>
      </w:ins>
      <w:r w:rsidR="00237798" w:rsidRPr="00237798">
        <w:rPr>
          <w:color w:val="000000" w:themeColor="text1"/>
        </w:rPr>
        <w:t xml:space="preserve">.eu. A </w:t>
      </w:r>
      <w:r w:rsidR="00EB74E6" w:rsidRPr="00237798">
        <w:rPr>
          <w:color w:val="000000" w:themeColor="text1"/>
        </w:rPr>
        <w:t>qualitative</w:t>
      </w:r>
      <w:r w:rsidR="00237798" w:rsidRPr="00237798">
        <w:rPr>
          <w:color w:val="000000" w:themeColor="text1"/>
        </w:rPr>
        <w:t xml:space="preserve"> analysis</w:t>
      </w:r>
      <w:r w:rsidR="00EB74E6" w:rsidRPr="00237798">
        <w:rPr>
          <w:color w:val="000000" w:themeColor="text1"/>
        </w:rPr>
        <w:t xml:space="preserve"> </w:t>
      </w:r>
      <w:r w:rsidR="00237798" w:rsidRPr="00237798">
        <w:rPr>
          <w:color w:val="000000" w:themeColor="text1"/>
        </w:rPr>
        <w:t>of the</w:t>
      </w:r>
      <w:r w:rsidR="00EB74E6" w:rsidRPr="00237798">
        <w:rPr>
          <w:color w:val="000000" w:themeColor="text1"/>
        </w:rPr>
        <w:t xml:space="preserve"> </w:t>
      </w:r>
      <w:r w:rsidR="00237798" w:rsidRPr="00237798">
        <w:rPr>
          <w:color w:val="000000" w:themeColor="text1"/>
        </w:rPr>
        <w:t xml:space="preserve">reporting </w:t>
      </w:r>
      <w:r w:rsidR="00EB74E6" w:rsidRPr="00237798">
        <w:rPr>
          <w:color w:val="000000" w:themeColor="text1"/>
        </w:rPr>
        <w:t>progress, barriers, measures taken, etc.</w:t>
      </w:r>
      <w:r w:rsidR="00237798" w:rsidRPr="00237798">
        <w:rPr>
          <w:color w:val="000000" w:themeColor="text1"/>
        </w:rPr>
        <w:t xml:space="preserve"> has been performed as part of this work.</w:t>
      </w:r>
      <w:r w:rsidR="00EB74E6" w:rsidRPr="00237798">
        <w:rPr>
          <w:color w:val="000000" w:themeColor="text1"/>
        </w:rPr>
        <w:t xml:space="preserve"> </w:t>
      </w:r>
    </w:p>
    <w:p w14:paraId="7CF248AA" w14:textId="440D8F57" w:rsidR="00EB74E6" w:rsidRPr="00237798" w:rsidRDefault="00237798" w:rsidP="00EB74E6">
      <w:pPr>
        <w:pStyle w:val="JRCText"/>
        <w:rPr>
          <w:color w:val="000000" w:themeColor="text1"/>
        </w:rPr>
      </w:pPr>
      <w:r w:rsidRPr="00237798">
        <w:rPr>
          <w:color w:val="000000" w:themeColor="text1"/>
        </w:rPr>
        <w:t>Tagging</w:t>
      </w:r>
      <w:r w:rsidR="00EB74E6" w:rsidRPr="00237798">
        <w:rPr>
          <w:color w:val="000000" w:themeColor="text1"/>
        </w:rPr>
        <w:t xml:space="preserve"> of </w:t>
      </w:r>
      <w:ins w:id="980" w:author="ESCRIU Jordi (JRC-ISPRA) [2]" w:date="2025-05-27T23:06:00Z">
        <w:r w:rsidR="00552444">
          <w:rPr>
            <w:color w:val="000000" w:themeColor="text1"/>
          </w:rPr>
          <w:t xml:space="preserve">geospatial </w:t>
        </w:r>
      </w:ins>
      <w:r w:rsidR="00EB74E6" w:rsidRPr="00237798">
        <w:rPr>
          <w:color w:val="000000" w:themeColor="text1"/>
        </w:rPr>
        <w:t>HVD datasets on the Danish geopor</w:t>
      </w:r>
      <w:r w:rsidRPr="00237798">
        <w:rPr>
          <w:color w:val="000000" w:themeColor="text1"/>
        </w:rPr>
        <w:t xml:space="preserve">tal </w:t>
      </w:r>
      <w:r w:rsidR="00EB74E6" w:rsidRPr="00237798">
        <w:rPr>
          <w:color w:val="000000" w:themeColor="text1"/>
        </w:rPr>
        <w:t xml:space="preserve">continued in line with the </w:t>
      </w:r>
      <w:r w:rsidRPr="00237798">
        <w:rPr>
          <w:color w:val="000000" w:themeColor="text1"/>
        </w:rPr>
        <w:t>good practice candidate</w:t>
      </w:r>
      <w:r w:rsidR="00EB74E6" w:rsidRPr="00237798">
        <w:rPr>
          <w:color w:val="000000" w:themeColor="text1"/>
        </w:rPr>
        <w:t xml:space="preserve"> </w:t>
      </w:r>
      <w:r w:rsidRPr="00237798">
        <w:rPr>
          <w:color w:val="000000" w:themeColor="text1"/>
        </w:rPr>
        <w:t xml:space="preserve">agreed in the context of the pilot </w:t>
      </w:r>
      <w:r w:rsidR="00EB74E6" w:rsidRPr="00237798">
        <w:rPr>
          <w:color w:val="000000" w:themeColor="text1"/>
        </w:rPr>
        <w:t xml:space="preserve">(i.e. </w:t>
      </w:r>
      <w:r w:rsidRPr="00237798">
        <w:rPr>
          <w:color w:val="000000" w:themeColor="text1"/>
        </w:rPr>
        <w:t>using A</w:t>
      </w:r>
      <w:r w:rsidR="00EB74E6" w:rsidRPr="00237798">
        <w:rPr>
          <w:color w:val="000000" w:themeColor="text1"/>
        </w:rPr>
        <w:t>nchor</w:t>
      </w:r>
      <w:r w:rsidRPr="00237798">
        <w:rPr>
          <w:color w:val="000000" w:themeColor="text1"/>
        </w:rPr>
        <w:t xml:space="preserve"> encoding</w:t>
      </w:r>
      <w:r w:rsidR="00EB74E6" w:rsidRPr="00237798">
        <w:rPr>
          <w:color w:val="000000" w:themeColor="text1"/>
        </w:rPr>
        <w:t xml:space="preserve"> keywords)</w:t>
      </w:r>
      <w:r w:rsidRPr="00237798">
        <w:rPr>
          <w:color w:val="000000" w:themeColor="text1"/>
        </w:rPr>
        <w:t>.</w:t>
      </w:r>
    </w:p>
    <w:p w14:paraId="3880EF54" w14:textId="675B9AF1" w:rsidR="00EB74E6" w:rsidRPr="00237798" w:rsidRDefault="00237798" w:rsidP="00EB74E6">
      <w:pPr>
        <w:pStyle w:val="JRCText"/>
        <w:rPr>
          <w:color w:val="000000" w:themeColor="text1"/>
        </w:rPr>
      </w:pPr>
      <w:r w:rsidRPr="00237798">
        <w:rPr>
          <w:color w:val="000000" w:themeColor="text1"/>
        </w:rPr>
        <w:t>The country is looking forward to the answers / solutions to the fundamental questions/issues identified through this pilot.</w:t>
      </w:r>
    </w:p>
    <w:p w14:paraId="3ADDEBFD" w14:textId="77777777" w:rsidR="00E65FE4" w:rsidRPr="0095488D" w:rsidRDefault="00E65FE4" w:rsidP="00237798">
      <w:pPr>
        <w:pStyle w:val="JRCLevel-3title"/>
      </w:pPr>
      <w:bookmarkStart w:id="981" w:name="_Toc199415853"/>
      <w:r w:rsidRPr="0095488D">
        <w:t>Issues identified</w:t>
      </w:r>
      <w:bookmarkEnd w:id="981"/>
    </w:p>
    <w:p w14:paraId="6AF6C5AA" w14:textId="77777777" w:rsidR="00EB74E6" w:rsidRPr="00237798" w:rsidRDefault="00EB74E6" w:rsidP="00237798">
      <w:pPr>
        <w:pStyle w:val="JRCText"/>
        <w:keepNext/>
        <w:keepLines/>
        <w:rPr>
          <w:color w:val="000000" w:themeColor="text1"/>
        </w:rPr>
      </w:pPr>
      <w:r w:rsidRPr="00237798">
        <w:rPr>
          <w:color w:val="000000" w:themeColor="text1"/>
        </w:rPr>
        <w:t>Two overall approaches were considered during the pilot:</w:t>
      </w:r>
    </w:p>
    <w:p w14:paraId="1809F3A9" w14:textId="72D0C0C0" w:rsidR="00EB74E6" w:rsidRPr="00237798" w:rsidRDefault="00237798" w:rsidP="00237798">
      <w:pPr>
        <w:pStyle w:val="JRCText"/>
        <w:numPr>
          <w:ilvl w:val="0"/>
          <w:numId w:val="35"/>
        </w:numPr>
        <w:ind w:left="567" w:hanging="283"/>
        <w:rPr>
          <w:color w:val="000000" w:themeColor="text1"/>
        </w:rPr>
      </w:pPr>
      <w:r w:rsidRPr="00237798">
        <w:rPr>
          <w:color w:val="000000" w:themeColor="text1"/>
        </w:rPr>
        <w:t xml:space="preserve">Pipeline </w:t>
      </w:r>
      <w:r w:rsidR="003C50BD">
        <w:rPr>
          <w:color w:val="000000" w:themeColor="text1"/>
        </w:rPr>
        <w:t>transforming</w:t>
      </w:r>
      <w:r w:rsidRPr="00237798">
        <w:rPr>
          <w:color w:val="000000" w:themeColor="text1"/>
        </w:rPr>
        <w:t xml:space="preserve"> </w:t>
      </w:r>
      <w:r w:rsidR="00EB74E6" w:rsidRPr="00237798">
        <w:rPr>
          <w:color w:val="000000" w:themeColor="text1"/>
        </w:rPr>
        <w:t xml:space="preserve">CSW ISO </w:t>
      </w:r>
      <w:r w:rsidR="003C50BD">
        <w:rPr>
          <w:color w:val="000000" w:themeColor="text1"/>
        </w:rPr>
        <w:t>metadata</w:t>
      </w:r>
      <w:r w:rsidR="003C50BD" w:rsidRPr="00237798">
        <w:rPr>
          <w:color w:val="000000" w:themeColor="text1"/>
        </w:rPr>
        <w:t xml:space="preserve"> </w:t>
      </w:r>
      <w:r w:rsidRPr="00237798">
        <w:rPr>
          <w:color w:val="000000" w:themeColor="text1"/>
        </w:rPr>
        <w:t xml:space="preserve">to </w:t>
      </w:r>
      <w:r w:rsidR="003C50BD">
        <w:rPr>
          <w:color w:val="000000" w:themeColor="text1"/>
        </w:rPr>
        <w:t xml:space="preserve">DCAT in </w:t>
      </w:r>
      <w:r w:rsidR="003C50BD" w:rsidRPr="00237798">
        <w:rPr>
          <w:color w:val="000000" w:themeColor="text1"/>
        </w:rPr>
        <w:t>CKAN</w:t>
      </w:r>
      <w:r w:rsidR="003C50BD">
        <w:rPr>
          <w:color w:val="000000" w:themeColor="text1"/>
        </w:rPr>
        <w:t xml:space="preserve"> </w:t>
      </w:r>
      <w:r w:rsidRPr="00237798">
        <w:rPr>
          <w:color w:val="000000" w:themeColor="text1"/>
        </w:rPr>
        <w:t xml:space="preserve">using the </w:t>
      </w:r>
      <w:r>
        <w:rPr>
          <w:color w:val="000000" w:themeColor="text1"/>
        </w:rPr>
        <w:t xml:space="preserve">SEMIC </w:t>
      </w:r>
      <w:r w:rsidR="00EB74E6" w:rsidRPr="00237798">
        <w:rPr>
          <w:color w:val="000000" w:themeColor="text1"/>
        </w:rPr>
        <w:t>XSLT Transformation (service + mapping)</w:t>
      </w:r>
      <w:r>
        <w:rPr>
          <w:color w:val="000000" w:themeColor="text1"/>
        </w:rPr>
        <w:t>, which was already in place before the pilot</w:t>
      </w:r>
      <w:r w:rsidRPr="00237798">
        <w:rPr>
          <w:color w:val="000000" w:themeColor="text1"/>
        </w:rPr>
        <w:t>.</w:t>
      </w:r>
    </w:p>
    <w:p w14:paraId="50D55942" w14:textId="152AD1CE" w:rsidR="00EB74E6" w:rsidRPr="003C50BD" w:rsidRDefault="00237798" w:rsidP="00237798">
      <w:pPr>
        <w:pStyle w:val="JRCText"/>
        <w:ind w:left="567"/>
        <w:rPr>
          <w:color w:val="000000" w:themeColor="text1"/>
        </w:rPr>
      </w:pPr>
      <w:r w:rsidRPr="003C50BD">
        <w:rPr>
          <w:color w:val="000000" w:themeColor="text1"/>
        </w:rPr>
        <w:lastRenderedPageBreak/>
        <w:t>The pr</w:t>
      </w:r>
      <w:r w:rsidR="003C50BD" w:rsidRPr="003C50BD">
        <w:rPr>
          <w:color w:val="000000" w:themeColor="text1"/>
        </w:rPr>
        <w:t xml:space="preserve">oblem </w:t>
      </w:r>
      <w:r w:rsidR="003C50BD">
        <w:rPr>
          <w:color w:val="000000" w:themeColor="text1"/>
        </w:rPr>
        <w:t>of this pipeline</w:t>
      </w:r>
      <w:r w:rsidR="003C50BD" w:rsidRPr="003C50BD">
        <w:rPr>
          <w:color w:val="000000" w:themeColor="text1"/>
        </w:rPr>
        <w:t xml:space="preserve"> </w:t>
      </w:r>
      <w:ins w:id="982" w:author="ESCRIU Jordi (JRC-ISPRA) [2]" w:date="2025-05-27T23:07:00Z">
        <w:r w:rsidR="00552444">
          <w:rPr>
            <w:color w:val="000000" w:themeColor="text1"/>
          </w:rPr>
          <w:t xml:space="preserve">is </w:t>
        </w:r>
      </w:ins>
      <w:r w:rsidR="003C50BD" w:rsidRPr="003C50BD">
        <w:rPr>
          <w:color w:val="000000" w:themeColor="text1"/>
        </w:rPr>
        <w:t>that the</w:t>
      </w:r>
      <w:r w:rsidR="00EB74E6" w:rsidRPr="003C50BD">
        <w:rPr>
          <w:color w:val="000000" w:themeColor="text1"/>
        </w:rPr>
        <w:t xml:space="preserve"> SEMIC </w:t>
      </w:r>
      <w:r w:rsidR="003C50BD" w:rsidRPr="003C50BD">
        <w:rPr>
          <w:color w:val="000000" w:themeColor="text1"/>
        </w:rPr>
        <w:t xml:space="preserve">Proof of Concept </w:t>
      </w:r>
      <w:r w:rsidR="00EB74E6" w:rsidRPr="003C50BD">
        <w:rPr>
          <w:color w:val="000000" w:themeColor="text1"/>
        </w:rPr>
        <w:t>API for</w:t>
      </w:r>
      <w:r w:rsidR="003C50BD" w:rsidRPr="003C50BD">
        <w:rPr>
          <w:color w:val="000000" w:themeColor="text1"/>
        </w:rPr>
        <w:t xml:space="preserve"> using the</w:t>
      </w:r>
      <w:r w:rsidR="00EB74E6" w:rsidRPr="003C50BD">
        <w:rPr>
          <w:color w:val="000000" w:themeColor="text1"/>
        </w:rPr>
        <w:t xml:space="preserve"> transformation </w:t>
      </w:r>
      <w:r w:rsidR="003C50BD" w:rsidRPr="003C50BD">
        <w:rPr>
          <w:color w:val="000000" w:themeColor="text1"/>
        </w:rPr>
        <w:t>is neither updated to GeoDCAT-AP 3 nor maintained in the SEMIC repository. N</w:t>
      </w:r>
      <w:r w:rsidR="00EB74E6" w:rsidRPr="003C50BD">
        <w:rPr>
          <w:color w:val="000000" w:themeColor="text1"/>
        </w:rPr>
        <w:t xml:space="preserve">o similar alternative </w:t>
      </w:r>
      <w:r w:rsidR="003C50BD" w:rsidRPr="003C50BD">
        <w:rPr>
          <w:color w:val="000000" w:themeColor="text1"/>
        </w:rPr>
        <w:t xml:space="preserve">was </w:t>
      </w:r>
      <w:r w:rsidR="00EB74E6" w:rsidRPr="003C50BD">
        <w:rPr>
          <w:color w:val="000000" w:themeColor="text1"/>
        </w:rPr>
        <w:t>identified</w:t>
      </w:r>
      <w:r w:rsidR="003C50BD" w:rsidRPr="003C50BD">
        <w:rPr>
          <w:color w:val="000000" w:themeColor="text1"/>
        </w:rPr>
        <w:t>.</w:t>
      </w:r>
    </w:p>
    <w:p w14:paraId="23CE2207" w14:textId="090F69CD" w:rsidR="00EB74E6" w:rsidRPr="003C50BD" w:rsidRDefault="003C50BD" w:rsidP="00237798">
      <w:pPr>
        <w:pStyle w:val="JRCText"/>
        <w:numPr>
          <w:ilvl w:val="0"/>
          <w:numId w:val="35"/>
        </w:numPr>
        <w:ind w:left="567" w:hanging="283"/>
        <w:rPr>
          <w:color w:val="000000" w:themeColor="text1"/>
        </w:rPr>
      </w:pPr>
      <w:r w:rsidRPr="003C50BD">
        <w:rPr>
          <w:color w:val="000000" w:themeColor="text1"/>
        </w:rPr>
        <w:t xml:space="preserve">Pipeline transforming </w:t>
      </w:r>
      <w:r w:rsidR="00EB74E6" w:rsidRPr="003C50BD">
        <w:rPr>
          <w:color w:val="000000" w:themeColor="text1"/>
        </w:rPr>
        <w:t>CSW</w:t>
      </w:r>
      <w:r w:rsidRPr="003C50BD">
        <w:rPr>
          <w:color w:val="000000" w:themeColor="text1"/>
        </w:rPr>
        <w:t xml:space="preserve"> ISO</w:t>
      </w:r>
      <w:r w:rsidR="00EB74E6" w:rsidRPr="003C50BD">
        <w:rPr>
          <w:color w:val="000000" w:themeColor="text1"/>
        </w:rPr>
        <w:t xml:space="preserve"> </w:t>
      </w:r>
      <w:r w:rsidRPr="003C50BD">
        <w:rPr>
          <w:color w:val="000000" w:themeColor="text1"/>
        </w:rPr>
        <w:t xml:space="preserve">metadata to </w:t>
      </w:r>
      <w:r w:rsidR="00EB74E6" w:rsidRPr="003C50BD">
        <w:rPr>
          <w:color w:val="000000" w:themeColor="text1"/>
        </w:rPr>
        <w:t>DCAT (</w:t>
      </w:r>
      <w:r w:rsidRPr="003C50BD">
        <w:rPr>
          <w:color w:val="000000" w:themeColor="text1"/>
        </w:rPr>
        <w:t>using</w:t>
      </w:r>
      <w:r w:rsidR="00EB74E6" w:rsidRPr="003C50BD">
        <w:rPr>
          <w:color w:val="000000" w:themeColor="text1"/>
        </w:rPr>
        <w:t xml:space="preserve"> G</w:t>
      </w:r>
      <w:r w:rsidRPr="003C50BD">
        <w:rPr>
          <w:color w:val="000000" w:themeColor="text1"/>
        </w:rPr>
        <w:t>eoNetwork</w:t>
      </w:r>
      <w:r w:rsidR="00EB74E6" w:rsidRPr="003C50BD">
        <w:rPr>
          <w:color w:val="000000" w:themeColor="text1"/>
        </w:rPr>
        <w:t xml:space="preserve"> 4.4.6+)</w:t>
      </w:r>
      <w:r w:rsidRPr="003C50BD">
        <w:rPr>
          <w:color w:val="000000" w:themeColor="text1"/>
        </w:rPr>
        <w:t xml:space="preserve">, subsequently </w:t>
      </w:r>
      <w:ins w:id="983" w:author="ESCRIU Jordi (JRC-ISPRA) [2]" w:date="2025-05-27T15:32:00Z">
        <w:r w:rsidR="005A5908">
          <w:rPr>
            <w:color w:val="000000" w:themeColor="text1"/>
          </w:rPr>
          <w:t>harvested</w:t>
        </w:r>
      </w:ins>
      <w:del w:id="984" w:author="ESCRIU Jordi (JRC-ISPRA) [2]" w:date="2025-05-27T15:32:00Z">
        <w:r w:rsidRPr="003C50BD" w:rsidDel="005A5908">
          <w:rPr>
            <w:color w:val="000000" w:themeColor="text1"/>
          </w:rPr>
          <w:delText>migrated</w:delText>
        </w:r>
      </w:del>
      <w:r w:rsidRPr="003C50BD">
        <w:rPr>
          <w:color w:val="000000" w:themeColor="text1"/>
        </w:rPr>
        <w:t xml:space="preserve"> to CKAN using a ‘CSW header remover’.</w:t>
      </w:r>
    </w:p>
    <w:p w14:paraId="35FC3358" w14:textId="320450DA" w:rsidR="00EB74E6" w:rsidRPr="003C50BD" w:rsidRDefault="003C50BD" w:rsidP="003C50BD">
      <w:pPr>
        <w:pStyle w:val="JRCText"/>
        <w:ind w:left="567"/>
        <w:rPr>
          <w:color w:val="000000" w:themeColor="text1"/>
        </w:rPr>
      </w:pPr>
      <w:r w:rsidRPr="003C50BD">
        <w:rPr>
          <w:color w:val="000000" w:themeColor="text1"/>
        </w:rPr>
        <w:t>The p</w:t>
      </w:r>
      <w:r w:rsidR="00EB74E6" w:rsidRPr="003C50BD">
        <w:rPr>
          <w:color w:val="000000" w:themeColor="text1"/>
        </w:rPr>
        <w:t>roblem</w:t>
      </w:r>
      <w:r w:rsidRPr="003C50BD">
        <w:rPr>
          <w:color w:val="000000" w:themeColor="text1"/>
        </w:rPr>
        <w:t xml:space="preserve"> of this pipeline is that the </w:t>
      </w:r>
      <w:r w:rsidR="00EB74E6" w:rsidRPr="003C50BD">
        <w:rPr>
          <w:color w:val="000000" w:themeColor="text1"/>
        </w:rPr>
        <w:t>CKAN harvester</w:t>
      </w:r>
      <w:r w:rsidRPr="003C50BD">
        <w:rPr>
          <w:color w:val="000000" w:themeColor="text1"/>
        </w:rPr>
        <w:t xml:space="preserve"> is</w:t>
      </w:r>
      <w:r w:rsidR="00EB74E6" w:rsidRPr="003C50BD">
        <w:rPr>
          <w:color w:val="000000" w:themeColor="text1"/>
        </w:rPr>
        <w:t xml:space="preserve"> not able to process/ignore csw:GetRecordsResponse element (among other things) around the RDF elements in the XML file. </w:t>
      </w:r>
    </w:p>
    <w:p w14:paraId="60F4536D" w14:textId="77777777" w:rsidR="00861B14" w:rsidRPr="00861B14" w:rsidRDefault="00861B14" w:rsidP="00EB74E6">
      <w:pPr>
        <w:pStyle w:val="JRCText"/>
        <w:rPr>
          <w:color w:val="000000" w:themeColor="text1"/>
        </w:rPr>
      </w:pPr>
      <w:r w:rsidRPr="00861B14">
        <w:rPr>
          <w:color w:val="000000" w:themeColor="text1"/>
        </w:rPr>
        <w:t>In</w:t>
      </w:r>
      <w:r w:rsidR="003C50BD" w:rsidRPr="00861B14">
        <w:rPr>
          <w:color w:val="000000" w:themeColor="text1"/>
        </w:rPr>
        <w:t xml:space="preserve"> </w:t>
      </w:r>
      <w:r w:rsidRPr="00861B14">
        <w:rPr>
          <w:color w:val="000000" w:themeColor="text1"/>
        </w:rPr>
        <w:t xml:space="preserve">the </w:t>
      </w:r>
      <w:r w:rsidR="003C50BD" w:rsidRPr="00861B14">
        <w:rPr>
          <w:color w:val="000000" w:themeColor="text1"/>
        </w:rPr>
        <w:t>s</w:t>
      </w:r>
      <w:r w:rsidRPr="00861B14">
        <w:rPr>
          <w:color w:val="000000" w:themeColor="text1"/>
        </w:rPr>
        <w:t>hort-term,</w:t>
      </w:r>
      <w:r w:rsidR="003C50BD" w:rsidRPr="00861B14">
        <w:rPr>
          <w:color w:val="000000" w:themeColor="text1"/>
        </w:rPr>
        <w:t xml:space="preserve"> m</w:t>
      </w:r>
      <w:r w:rsidR="00EB74E6" w:rsidRPr="00861B14">
        <w:rPr>
          <w:color w:val="000000" w:themeColor="text1"/>
        </w:rPr>
        <w:t>anual fix</w:t>
      </w:r>
      <w:r w:rsidR="003C50BD" w:rsidRPr="00861B14">
        <w:rPr>
          <w:color w:val="000000" w:themeColor="text1"/>
        </w:rPr>
        <w:t xml:space="preserve">es </w:t>
      </w:r>
      <w:r w:rsidRPr="00861B14">
        <w:rPr>
          <w:color w:val="000000" w:themeColor="text1"/>
        </w:rPr>
        <w:t>will be</w:t>
      </w:r>
      <w:r w:rsidR="003C50BD" w:rsidRPr="00861B14">
        <w:rPr>
          <w:color w:val="000000" w:themeColor="text1"/>
        </w:rPr>
        <w:t xml:space="preserve"> performed. In the m</w:t>
      </w:r>
      <w:r w:rsidR="00EB74E6" w:rsidRPr="00861B14">
        <w:rPr>
          <w:color w:val="000000" w:themeColor="text1"/>
        </w:rPr>
        <w:t>edium-term</w:t>
      </w:r>
      <w:r w:rsidR="003C50BD" w:rsidRPr="00861B14">
        <w:rPr>
          <w:color w:val="000000" w:themeColor="text1"/>
        </w:rPr>
        <w:t>, a</w:t>
      </w:r>
      <w:r w:rsidR="00EB74E6" w:rsidRPr="00861B14">
        <w:rPr>
          <w:color w:val="000000" w:themeColor="text1"/>
        </w:rPr>
        <w:t xml:space="preserve"> Proxy script </w:t>
      </w:r>
      <w:r w:rsidR="003C50BD" w:rsidRPr="00861B14">
        <w:rPr>
          <w:color w:val="000000" w:themeColor="text1"/>
        </w:rPr>
        <w:t xml:space="preserve">solution </w:t>
      </w:r>
      <w:r w:rsidR="00EB74E6" w:rsidRPr="00861B14">
        <w:rPr>
          <w:color w:val="000000" w:themeColor="text1"/>
        </w:rPr>
        <w:t>to remove unwanted CSW wrapping</w:t>
      </w:r>
      <w:r w:rsidR="003C50BD" w:rsidRPr="00861B14">
        <w:rPr>
          <w:color w:val="000000" w:themeColor="text1"/>
        </w:rPr>
        <w:t xml:space="preserve"> will be used.</w:t>
      </w:r>
      <w:r w:rsidRPr="00861B14">
        <w:rPr>
          <w:color w:val="000000" w:themeColor="text1"/>
        </w:rPr>
        <w:t xml:space="preserve"> </w:t>
      </w:r>
    </w:p>
    <w:p w14:paraId="1583CA3E" w14:textId="44F8C919" w:rsidR="00E65FE4" w:rsidRPr="00861B14" w:rsidRDefault="003C50BD" w:rsidP="00EB74E6">
      <w:pPr>
        <w:pStyle w:val="JRCText"/>
        <w:rPr>
          <w:color w:val="000000" w:themeColor="text1"/>
        </w:rPr>
      </w:pPr>
      <w:r w:rsidRPr="00861B14">
        <w:rPr>
          <w:color w:val="000000" w:themeColor="text1"/>
        </w:rPr>
        <w:t>As a long-term solution, p</w:t>
      </w:r>
      <w:r w:rsidR="00EB74E6" w:rsidRPr="00861B14">
        <w:rPr>
          <w:color w:val="000000" w:themeColor="text1"/>
        </w:rPr>
        <w:t xml:space="preserve">erhaps </w:t>
      </w:r>
      <w:r w:rsidRPr="00861B14">
        <w:rPr>
          <w:color w:val="000000" w:themeColor="text1"/>
        </w:rPr>
        <w:t xml:space="preserve">new </w:t>
      </w:r>
      <w:r w:rsidR="00EB74E6" w:rsidRPr="00861B14">
        <w:rPr>
          <w:color w:val="000000" w:themeColor="text1"/>
        </w:rPr>
        <w:t xml:space="preserve">functionality </w:t>
      </w:r>
      <w:r w:rsidRPr="00861B14">
        <w:rPr>
          <w:color w:val="000000" w:themeColor="text1"/>
        </w:rPr>
        <w:t xml:space="preserve">could be added </w:t>
      </w:r>
      <w:r w:rsidR="00EB74E6" w:rsidRPr="00861B14">
        <w:rPr>
          <w:color w:val="000000" w:themeColor="text1"/>
        </w:rPr>
        <w:t>in G</w:t>
      </w:r>
      <w:r w:rsidRPr="00861B14">
        <w:rPr>
          <w:color w:val="000000" w:themeColor="text1"/>
        </w:rPr>
        <w:t>eoNetwork</w:t>
      </w:r>
      <w:r w:rsidR="00EB74E6" w:rsidRPr="00861B14">
        <w:rPr>
          <w:color w:val="000000" w:themeColor="text1"/>
        </w:rPr>
        <w:t xml:space="preserve"> </w:t>
      </w:r>
      <w:r w:rsidRPr="00861B14">
        <w:rPr>
          <w:color w:val="000000" w:themeColor="text1"/>
        </w:rPr>
        <w:t>v5.x</w:t>
      </w:r>
      <w:r w:rsidR="00EB74E6" w:rsidRPr="00861B14">
        <w:rPr>
          <w:color w:val="000000" w:themeColor="text1"/>
        </w:rPr>
        <w:t xml:space="preserve">, </w:t>
      </w:r>
      <w:r w:rsidR="00861B14" w:rsidRPr="00861B14">
        <w:rPr>
          <w:color w:val="000000" w:themeColor="text1"/>
        </w:rPr>
        <w:t xml:space="preserve">together with a </w:t>
      </w:r>
      <w:r w:rsidR="00EB74E6" w:rsidRPr="00861B14">
        <w:rPr>
          <w:color w:val="000000" w:themeColor="text1"/>
        </w:rPr>
        <w:t xml:space="preserve">different DMS for </w:t>
      </w:r>
      <w:r w:rsidR="00861B14" w:rsidRPr="00861B14">
        <w:rPr>
          <w:color w:val="000000" w:themeColor="text1"/>
        </w:rPr>
        <w:t xml:space="preserve">the </w:t>
      </w:r>
      <w:r w:rsidR="00EB74E6" w:rsidRPr="00861B14">
        <w:rPr>
          <w:color w:val="000000" w:themeColor="text1"/>
        </w:rPr>
        <w:t>Danish portal,</w:t>
      </w:r>
      <w:r w:rsidR="00861B14" w:rsidRPr="00861B14">
        <w:rPr>
          <w:color w:val="000000" w:themeColor="text1"/>
        </w:rPr>
        <w:t xml:space="preserve"> taking into account the revision of</w:t>
      </w:r>
      <w:r w:rsidR="00EB74E6" w:rsidRPr="00861B14">
        <w:rPr>
          <w:color w:val="000000" w:themeColor="text1"/>
        </w:rPr>
        <w:t xml:space="preserve"> INS</w:t>
      </w:r>
      <w:r w:rsidR="00861B14" w:rsidRPr="00861B14">
        <w:rPr>
          <w:color w:val="000000" w:themeColor="text1"/>
        </w:rPr>
        <w:t>PIRE.</w:t>
      </w:r>
    </w:p>
    <w:p w14:paraId="11A075CB" w14:textId="4ED797F2" w:rsidR="003C50BD" w:rsidRPr="00861B14" w:rsidRDefault="003C50BD" w:rsidP="00EB74E6">
      <w:pPr>
        <w:pStyle w:val="JRCText"/>
        <w:rPr>
          <w:color w:val="000000" w:themeColor="text1"/>
        </w:rPr>
      </w:pPr>
      <w:r w:rsidRPr="00861B14">
        <w:rPr>
          <w:color w:val="000000" w:themeColor="text1"/>
        </w:rPr>
        <w:t>In the future:</w:t>
      </w:r>
    </w:p>
    <w:p w14:paraId="254EFA0E" w14:textId="19CF216C" w:rsidR="00EB74E6" w:rsidRPr="00861B14" w:rsidRDefault="00EB74E6" w:rsidP="00501CEB">
      <w:pPr>
        <w:pStyle w:val="JRCText"/>
        <w:numPr>
          <w:ilvl w:val="0"/>
          <w:numId w:val="35"/>
        </w:numPr>
        <w:ind w:left="567" w:hanging="283"/>
        <w:rPr>
          <w:color w:val="000000" w:themeColor="text1"/>
        </w:rPr>
      </w:pPr>
      <w:r w:rsidRPr="00861B14">
        <w:rPr>
          <w:color w:val="000000" w:themeColor="text1"/>
        </w:rPr>
        <w:t xml:space="preserve">A third approach that could </w:t>
      </w:r>
      <w:r w:rsidR="003C50BD" w:rsidRPr="00861B14">
        <w:rPr>
          <w:color w:val="000000" w:themeColor="text1"/>
        </w:rPr>
        <w:t>perhaps work in the future:</w:t>
      </w:r>
      <w:r w:rsidR="00861B14" w:rsidRPr="00861B14">
        <w:rPr>
          <w:color w:val="000000" w:themeColor="text1"/>
        </w:rPr>
        <w:t xml:space="preserve"> using</w:t>
      </w:r>
      <w:r w:rsidR="003C50BD" w:rsidRPr="00861B14">
        <w:rPr>
          <w:color w:val="000000" w:themeColor="text1"/>
        </w:rPr>
        <w:t xml:space="preserve"> </w:t>
      </w:r>
      <w:r w:rsidR="00861B14" w:rsidRPr="00861B14">
        <w:rPr>
          <w:color w:val="000000" w:themeColor="text1"/>
        </w:rPr>
        <w:t xml:space="preserve">the getAsRdf function in GeoNetwork – Example: </w:t>
      </w:r>
      <w:r w:rsidR="00012D02">
        <w:fldChar w:fldCharType="begin"/>
      </w:r>
      <w:r w:rsidR="00012D02">
        <w:instrText>HYPERLINK "https://geodata-info.dk/doc/api/index.html" \l "/records/getAsRdf"</w:instrText>
      </w:r>
      <w:ins w:id="985" w:author="ESCRIU Jordi (JRC-ISPRA) [2]" w:date="2025-05-29T12:55:00Z"/>
      <w:r w:rsidR="00012D02">
        <w:fldChar w:fldCharType="separate"/>
      </w:r>
      <w:r w:rsidR="00861B14" w:rsidRPr="00ED7155">
        <w:rPr>
          <w:rStyle w:val="Hyperlink"/>
        </w:rPr>
        <w:t>https://geodata-info.dk/doc/api/index.html#/records/getAsRdf</w:t>
      </w:r>
      <w:r w:rsidR="00012D02">
        <w:rPr>
          <w:rStyle w:val="Hyperlink"/>
        </w:rPr>
        <w:fldChar w:fldCharType="end"/>
      </w:r>
      <w:r w:rsidR="00861B14">
        <w:rPr>
          <w:color w:val="000000" w:themeColor="text1"/>
        </w:rPr>
        <w:t>.</w:t>
      </w:r>
    </w:p>
    <w:p w14:paraId="07136DB9" w14:textId="5CF95082" w:rsidR="00970633" w:rsidRPr="00861B14" w:rsidRDefault="00861B14" w:rsidP="00E14ACB">
      <w:pPr>
        <w:pStyle w:val="JRCText"/>
        <w:rPr>
          <w:color w:val="000000" w:themeColor="text1"/>
        </w:rPr>
      </w:pPr>
      <w:r w:rsidRPr="00861B14">
        <w:rPr>
          <w:color w:val="000000" w:themeColor="text1"/>
        </w:rPr>
        <w:t>The main issues identified are:</w:t>
      </w:r>
    </w:p>
    <w:p w14:paraId="372650FB" w14:textId="68468B4C" w:rsidR="00C31B1B" w:rsidRPr="000C6F15" w:rsidRDefault="00BD06C9" w:rsidP="00BD06C9">
      <w:pPr>
        <w:pStyle w:val="JRCText"/>
        <w:numPr>
          <w:ilvl w:val="0"/>
          <w:numId w:val="35"/>
        </w:numPr>
        <w:ind w:left="567" w:hanging="283"/>
        <w:rPr>
          <w:color w:val="000000" w:themeColor="text1"/>
        </w:rPr>
      </w:pPr>
      <w:r w:rsidRPr="000C6F15">
        <w:rPr>
          <w:color w:val="000000" w:themeColor="text1"/>
        </w:rPr>
        <w:t>H</w:t>
      </w:r>
      <w:r w:rsidR="00C31B1B" w:rsidRPr="000C6F15">
        <w:rPr>
          <w:color w:val="000000" w:themeColor="text1"/>
        </w:rPr>
        <w:t>ow to map</w:t>
      </w:r>
      <w:r w:rsidRPr="000C6F15">
        <w:rPr>
          <w:color w:val="000000" w:themeColor="text1"/>
        </w:rPr>
        <w:t xml:space="preserve"> </w:t>
      </w:r>
      <w:r w:rsidR="000C6F15" w:rsidRPr="000C6F15">
        <w:rPr>
          <w:color w:val="000000" w:themeColor="text1"/>
        </w:rPr>
        <w:t>‘</w:t>
      </w:r>
      <w:r w:rsidRPr="000C6F15">
        <w:rPr>
          <w:color w:val="000000" w:themeColor="text1"/>
        </w:rPr>
        <w:t>gmd:purpose</w:t>
      </w:r>
      <w:r w:rsidR="000C6F15" w:rsidRPr="000C6F15">
        <w:rPr>
          <w:color w:val="000000" w:themeColor="text1"/>
        </w:rPr>
        <w:t>’ element</w:t>
      </w:r>
      <w:r w:rsidRPr="000C6F15">
        <w:rPr>
          <w:color w:val="000000" w:themeColor="text1"/>
        </w:rPr>
        <w:t>? S</w:t>
      </w:r>
      <w:r w:rsidR="00C31B1B" w:rsidRPr="000C6F15">
        <w:rPr>
          <w:color w:val="000000" w:themeColor="text1"/>
        </w:rPr>
        <w:t>uggested to</w:t>
      </w:r>
      <w:r w:rsidRPr="000C6F15">
        <w:rPr>
          <w:color w:val="000000" w:themeColor="text1"/>
        </w:rPr>
        <w:t xml:space="preserve"> be also mapped to</w:t>
      </w:r>
      <w:r w:rsidR="00C31B1B" w:rsidRPr="000C6F15">
        <w:rPr>
          <w:color w:val="000000" w:themeColor="text1"/>
        </w:rPr>
        <w:t xml:space="preserve"> dc</w:t>
      </w:r>
      <w:r w:rsidRPr="000C6F15">
        <w:rPr>
          <w:color w:val="000000" w:themeColor="text1"/>
        </w:rPr>
        <w:t>a</w:t>
      </w:r>
      <w:r w:rsidR="00C31B1B" w:rsidRPr="000C6F15">
        <w:rPr>
          <w:color w:val="000000" w:themeColor="text1"/>
        </w:rPr>
        <w:t>t:description</w:t>
      </w:r>
      <w:r w:rsidRPr="000C6F15">
        <w:rPr>
          <w:color w:val="000000" w:themeColor="text1"/>
        </w:rPr>
        <w:t xml:space="preserve"> (like</w:t>
      </w:r>
      <w:r w:rsidR="000C6F15" w:rsidRPr="000C6F15">
        <w:rPr>
          <w:color w:val="000000" w:themeColor="text1"/>
        </w:rPr>
        <w:t xml:space="preserve"> is it the case for</w:t>
      </w:r>
      <w:r w:rsidRPr="000C6F15">
        <w:rPr>
          <w:color w:val="000000" w:themeColor="text1"/>
        </w:rPr>
        <w:t xml:space="preserve"> </w:t>
      </w:r>
      <w:r w:rsidR="000C6F15" w:rsidRPr="000C6F15">
        <w:rPr>
          <w:color w:val="000000" w:themeColor="text1"/>
        </w:rPr>
        <w:t>‘</w:t>
      </w:r>
      <w:r w:rsidRPr="000C6F15">
        <w:rPr>
          <w:color w:val="000000" w:themeColor="text1"/>
        </w:rPr>
        <w:t>gmd:abstract</w:t>
      </w:r>
      <w:r w:rsidR="000C6F15" w:rsidRPr="000C6F15">
        <w:rPr>
          <w:color w:val="000000" w:themeColor="text1"/>
        </w:rPr>
        <w:t>’</w:t>
      </w:r>
      <w:r w:rsidR="00C31B1B" w:rsidRPr="000C6F15">
        <w:rPr>
          <w:color w:val="000000" w:themeColor="text1"/>
        </w:rPr>
        <w:t>)</w:t>
      </w:r>
      <w:r w:rsidR="00C31B1B" w:rsidRPr="000C6F15">
        <w:rPr>
          <w:rFonts w:ascii="Calibri" w:hAnsi="Calibri" w:cs="Calibri"/>
          <w:color w:val="000000" w:themeColor="text1"/>
        </w:rPr>
        <w:t> </w:t>
      </w:r>
    </w:p>
    <w:p w14:paraId="49C7197F" w14:textId="109CA7D6" w:rsidR="00C31B1B" w:rsidRPr="000C6F15" w:rsidRDefault="00012D02" w:rsidP="00BD06C9">
      <w:pPr>
        <w:pStyle w:val="JRCText"/>
        <w:ind w:left="567"/>
        <w:rPr>
          <w:color w:val="FF0000"/>
        </w:rPr>
      </w:pPr>
      <w:r>
        <w:fldChar w:fldCharType="begin"/>
      </w:r>
      <w:r>
        <w:instrText>HYPERLINK "https://github.com/SEMICeu/iso-19139-to-dcat-ap/issues/70"</w:instrText>
      </w:r>
      <w:ins w:id="986" w:author="ESCRIU Jordi (JRC-ISPRA) [2]" w:date="2025-05-29T12:55:00Z"/>
      <w:r>
        <w:fldChar w:fldCharType="separate"/>
      </w:r>
      <w:r w:rsidR="00C31B1B" w:rsidRPr="000C6F15">
        <w:rPr>
          <w:rStyle w:val="Hyperlink"/>
        </w:rPr>
        <w:t>https://github.com/SEMICeu/iso-19139-to-dcat-ap/issues/70</w:t>
      </w:r>
      <w:r>
        <w:rPr>
          <w:rStyle w:val="Hyperlink"/>
        </w:rPr>
        <w:fldChar w:fldCharType="end"/>
      </w:r>
      <w:r w:rsidR="000C6F15" w:rsidRPr="000C6F15">
        <w:t>.</w:t>
      </w:r>
    </w:p>
    <w:p w14:paraId="4756E5BB" w14:textId="7D4F1190" w:rsidR="00970633" w:rsidRPr="009E5892" w:rsidRDefault="00970633" w:rsidP="00C31B1B">
      <w:pPr>
        <w:pStyle w:val="JRCText"/>
        <w:numPr>
          <w:ilvl w:val="0"/>
          <w:numId w:val="35"/>
        </w:numPr>
        <w:ind w:left="567" w:hanging="283"/>
        <w:rPr>
          <w:color w:val="000000" w:themeColor="text1"/>
        </w:rPr>
      </w:pPr>
      <w:r w:rsidRPr="009E5892">
        <w:rPr>
          <w:color w:val="000000" w:themeColor="text1"/>
        </w:rPr>
        <w:t>All for</w:t>
      </w:r>
      <w:r w:rsidR="00BD06C9" w:rsidRPr="009E5892">
        <w:rPr>
          <w:color w:val="000000" w:themeColor="text1"/>
        </w:rPr>
        <w:t>mats (</w:t>
      </w:r>
      <w:r w:rsidR="000C6F15" w:rsidRPr="009E5892">
        <w:rPr>
          <w:color w:val="000000" w:themeColor="text1"/>
        </w:rPr>
        <w:t>‘</w:t>
      </w:r>
      <w:r w:rsidR="00BD06C9" w:rsidRPr="009E5892">
        <w:rPr>
          <w:color w:val="000000" w:themeColor="text1"/>
        </w:rPr>
        <w:t>gmd:distributionFormat</w:t>
      </w:r>
      <w:r w:rsidR="000C6F15" w:rsidRPr="009E5892">
        <w:rPr>
          <w:color w:val="000000" w:themeColor="text1"/>
        </w:rPr>
        <w:t>’</w:t>
      </w:r>
      <w:r w:rsidR="00BD06C9" w:rsidRPr="009E5892">
        <w:rPr>
          <w:color w:val="000000" w:themeColor="text1"/>
        </w:rPr>
        <w:t>) are</w:t>
      </w:r>
      <w:r w:rsidRPr="009E5892">
        <w:rPr>
          <w:color w:val="000000" w:themeColor="text1"/>
        </w:rPr>
        <w:t xml:space="preserve"> listed in each dcat:Distribution</w:t>
      </w:r>
    </w:p>
    <w:p w14:paraId="1940C133" w14:textId="6EB23A0B" w:rsidR="00C31B1B" w:rsidRDefault="00012D02" w:rsidP="00BD06C9">
      <w:pPr>
        <w:pStyle w:val="JRCText"/>
        <w:ind w:left="567"/>
        <w:rPr>
          <w:ins w:id="987" w:author="ESCRIU Jordi (JRC-ISPRA) [2]" w:date="2025-05-27T15:33:00Z"/>
          <w:color w:val="000000" w:themeColor="text1"/>
        </w:rPr>
      </w:pPr>
      <w:r>
        <w:fldChar w:fldCharType="begin"/>
      </w:r>
      <w:r>
        <w:instrText>HYPERLINK "https://github.com/INSPIRE-MIF/GeoDCAT-AP-pilot/issues/8"</w:instrText>
      </w:r>
      <w:ins w:id="988" w:author="ESCRIU Jordi (JRC-ISPRA) [2]" w:date="2025-05-29T12:55:00Z"/>
      <w:r>
        <w:fldChar w:fldCharType="separate"/>
      </w:r>
      <w:r w:rsidR="00BD06C9" w:rsidRPr="009E5892">
        <w:rPr>
          <w:rStyle w:val="Hyperlink"/>
        </w:rPr>
        <w:t>https://github.com/INSPIRE-MIF/GeoDCAT-AP-pilot/issues/8</w:t>
      </w:r>
      <w:r>
        <w:rPr>
          <w:rStyle w:val="Hyperlink"/>
        </w:rPr>
        <w:fldChar w:fldCharType="end"/>
      </w:r>
      <w:r w:rsidR="000C6F15" w:rsidRPr="009E5892">
        <w:rPr>
          <w:color w:val="000000" w:themeColor="text1"/>
        </w:rPr>
        <w:t>.</w:t>
      </w:r>
    </w:p>
    <w:p w14:paraId="4F55D531" w14:textId="62215935" w:rsidR="005A5908" w:rsidRPr="00012D02" w:rsidRDefault="005A5908" w:rsidP="00012D02">
      <w:pPr>
        <w:pStyle w:val="JRCText"/>
        <w:numPr>
          <w:ilvl w:val="0"/>
          <w:numId w:val="35"/>
        </w:numPr>
        <w:ind w:left="567" w:hanging="283"/>
        <w:rPr>
          <w:ins w:id="989" w:author="ESCRIU Jordi (JRC-ISPRA) [2]" w:date="2025-05-27T15:33:00Z"/>
          <w:color w:val="000000" w:themeColor="text1"/>
        </w:rPr>
      </w:pPr>
      <w:ins w:id="990" w:author="ESCRIU Jordi (JRC-ISPRA) [2]" w:date="2025-05-27T15:33:00Z">
        <w:r w:rsidRPr="00012D02">
          <w:rPr>
            <w:color w:val="000000" w:themeColor="text1"/>
          </w:rPr>
          <w:t xml:space="preserve">Transformation to LandingPage: </w:t>
        </w:r>
      </w:ins>
      <w:ins w:id="991" w:author="ESCRIU Jordi (JRC-ISPRA) [2]" w:date="2025-05-27T15:35:00Z">
        <w:r>
          <w:rPr>
            <w:color w:val="000000" w:themeColor="text1"/>
          </w:rPr>
          <w:t>‘</w:t>
        </w:r>
      </w:ins>
      <w:ins w:id="992" w:author="ESCRIU Jordi (JRC-ISPRA) [2]" w:date="2025-05-27T15:33:00Z">
        <w:r w:rsidRPr="00012D02">
          <w:rPr>
            <w:color w:val="000000" w:themeColor="text1"/>
          </w:rPr>
          <w:t>dcat:landingPage</w:t>
        </w:r>
      </w:ins>
      <w:ins w:id="993" w:author="ESCRIU Jordi (JRC-ISPRA) [2]" w:date="2025-05-27T15:35:00Z">
        <w:r>
          <w:rPr>
            <w:color w:val="000000" w:themeColor="text1"/>
          </w:rPr>
          <w:t>’</w:t>
        </w:r>
      </w:ins>
      <w:ins w:id="994" w:author="ESCRIU Jordi (JRC-ISPRA) [2]" w:date="2025-05-27T15:33:00Z">
        <w:r w:rsidRPr="00012D02">
          <w:rPr>
            <w:rFonts w:ascii="Calibri" w:hAnsi="Calibri" w:cs="Calibri"/>
            <w:color w:val="000000" w:themeColor="text1"/>
          </w:rPr>
          <w:t> </w:t>
        </w:r>
        <w:r w:rsidRPr="00012D02">
          <w:rPr>
            <w:color w:val="000000" w:themeColor="text1"/>
          </w:rPr>
          <w:t>is identified by</w:t>
        </w:r>
        <w:r w:rsidRPr="00012D02">
          <w:rPr>
            <w:rFonts w:ascii="Calibri" w:hAnsi="Calibri" w:cs="Calibri"/>
            <w:color w:val="000000" w:themeColor="text1"/>
          </w:rPr>
          <w:t> </w:t>
        </w:r>
        <w:r w:rsidRPr="00012D02">
          <w:rPr>
            <w:color w:val="000000" w:themeColor="text1"/>
          </w:rPr>
          <w:t>missing</w:t>
        </w:r>
        <w:r w:rsidRPr="00012D02">
          <w:rPr>
            <w:rFonts w:ascii="Calibri" w:hAnsi="Calibri" w:cs="Calibri"/>
            <w:color w:val="000000" w:themeColor="text1"/>
          </w:rPr>
          <w:t> </w:t>
        </w:r>
      </w:ins>
      <w:ins w:id="995" w:author="ESCRIU Jordi (JRC-ISPRA) [2]" w:date="2025-05-27T15:35:00Z">
        <w:r>
          <w:rPr>
            <w:rFonts w:ascii="Calibri" w:hAnsi="Calibri" w:cs="Calibri"/>
            <w:color w:val="000000" w:themeColor="text1"/>
          </w:rPr>
          <w:t>‘</w:t>
        </w:r>
      </w:ins>
      <w:ins w:id="996" w:author="ESCRIU Jordi (JRC-ISPRA) [2]" w:date="2025-05-27T15:33:00Z">
        <w:r w:rsidRPr="00012D02">
          <w:rPr>
            <w:color w:val="000000" w:themeColor="text1"/>
          </w:rPr>
          <w:t>OnlineFunctionCode</w:t>
        </w:r>
      </w:ins>
      <w:ins w:id="997" w:author="ESCRIU Jordi (JRC-ISPRA) [2]" w:date="2025-05-27T15:35:00Z">
        <w:r>
          <w:rPr>
            <w:color w:val="000000" w:themeColor="text1"/>
          </w:rPr>
          <w:t>’</w:t>
        </w:r>
      </w:ins>
      <w:ins w:id="998" w:author="ESCRIU Jordi (JRC-ISPRA) [2]" w:date="2025-05-27T15:33:00Z">
        <w:r w:rsidRPr="00012D02">
          <w:rPr>
            <w:color w:val="000000" w:themeColor="text1"/>
          </w:rPr>
          <w:t xml:space="preserve"> in ISO 19115 metadata. This is by not optimal and to provide a missing </w:t>
        </w:r>
      </w:ins>
      <w:ins w:id="999" w:author="ESCRIU Jordi (JRC-ISPRA) [2]" w:date="2025-05-27T15:35:00Z">
        <w:r>
          <w:rPr>
            <w:color w:val="000000" w:themeColor="text1"/>
          </w:rPr>
          <w:t>‘</w:t>
        </w:r>
      </w:ins>
      <w:ins w:id="1000" w:author="ESCRIU Jordi (JRC-ISPRA) [2]" w:date="2025-05-27T15:33:00Z">
        <w:r w:rsidRPr="00012D02">
          <w:rPr>
            <w:color w:val="000000" w:themeColor="text1"/>
          </w:rPr>
          <w:t>OnlineFunctionCode</w:t>
        </w:r>
      </w:ins>
      <w:ins w:id="1001" w:author="ESCRIU Jordi (JRC-ISPRA) [2]" w:date="2025-05-27T15:35:00Z">
        <w:r>
          <w:rPr>
            <w:color w:val="000000" w:themeColor="text1"/>
          </w:rPr>
          <w:t>’</w:t>
        </w:r>
      </w:ins>
      <w:ins w:id="1002" w:author="ESCRIU Jordi (JRC-ISPRA) [2]" w:date="2025-05-27T15:33:00Z">
        <w:r w:rsidRPr="00012D02">
          <w:rPr>
            <w:color w:val="000000" w:themeColor="text1"/>
          </w:rPr>
          <w:t xml:space="preserve"> is not sufficiently supported by data catalogue platforms today. The option to select an empty code was not intended by ISO 19115, which is understandable.</w:t>
        </w:r>
      </w:ins>
    </w:p>
    <w:p w14:paraId="2D3E7388" w14:textId="5DB8B1B5" w:rsidR="005A5908" w:rsidRPr="00BD06C9" w:rsidRDefault="005A5908" w:rsidP="00BD06C9">
      <w:pPr>
        <w:pStyle w:val="JRCText"/>
        <w:ind w:left="567"/>
        <w:rPr>
          <w:color w:val="000000" w:themeColor="text1"/>
        </w:rPr>
      </w:pPr>
      <w:ins w:id="1003" w:author="ESCRIU Jordi (JRC-ISPRA) [2]" w:date="2025-05-27T15:34:00Z">
        <w:r>
          <w:rPr>
            <w:color w:val="000000" w:themeColor="text1"/>
          </w:rPr>
          <w:fldChar w:fldCharType="begin"/>
        </w:r>
        <w:r>
          <w:rPr>
            <w:color w:val="000000" w:themeColor="text1"/>
          </w:rPr>
          <w:instrText>HYPERLINK "</w:instrText>
        </w:r>
        <w:r w:rsidRPr="005A5908">
          <w:rPr>
            <w:color w:val="000000" w:themeColor="text1"/>
          </w:rPr>
          <w:instrText>https://github.com/INSPIRE-MIF/GeoDCAT-AP-pilot/issues/9</w:instrText>
        </w:r>
        <w:r>
          <w:rPr>
            <w:color w:val="000000" w:themeColor="text1"/>
          </w:rPr>
          <w:instrText>"</w:instrText>
        </w:r>
      </w:ins>
      <w:ins w:id="1004" w:author="ESCRIU Jordi (JRC-ISPRA) [2]" w:date="2025-05-29T12:55:00Z">
        <w:r w:rsidR="008718D2">
          <w:rPr>
            <w:color w:val="000000" w:themeColor="text1"/>
          </w:rPr>
        </w:r>
      </w:ins>
      <w:ins w:id="1005" w:author="ESCRIU Jordi (JRC-ISPRA) [2]" w:date="2025-05-27T15:34:00Z">
        <w:r>
          <w:rPr>
            <w:color w:val="000000" w:themeColor="text1"/>
          </w:rPr>
          <w:fldChar w:fldCharType="separate"/>
        </w:r>
        <w:r w:rsidRPr="00D40FF4">
          <w:rPr>
            <w:rStyle w:val="Hyperlink"/>
          </w:rPr>
          <w:t>https://github.com/INSPIRE-MIF/GeoDCAT-AP-pilot/issues/9</w:t>
        </w:r>
        <w:r>
          <w:rPr>
            <w:color w:val="000000" w:themeColor="text1"/>
          </w:rPr>
          <w:fldChar w:fldCharType="end"/>
        </w:r>
        <w:r>
          <w:rPr>
            <w:color w:val="000000" w:themeColor="text1"/>
          </w:rPr>
          <w:t xml:space="preserve"> </w:t>
        </w:r>
      </w:ins>
    </w:p>
    <w:p w14:paraId="1BAC7B38" w14:textId="77777777" w:rsidR="00562044" w:rsidRPr="0095488D" w:rsidRDefault="00562044" w:rsidP="00562044">
      <w:pPr>
        <w:pStyle w:val="JRCLevel-3title"/>
      </w:pPr>
      <w:bookmarkStart w:id="1006" w:name="_Toc199415854"/>
      <w:r w:rsidRPr="0095488D">
        <w:lastRenderedPageBreak/>
        <w:t>Conclusions</w:t>
      </w:r>
      <w:bookmarkEnd w:id="1006"/>
    </w:p>
    <w:p w14:paraId="42FFCFF6" w14:textId="637607D3" w:rsidR="00562044" w:rsidRPr="00BD06C9" w:rsidRDefault="00BD06C9" w:rsidP="00562044">
      <w:pPr>
        <w:pStyle w:val="JRCText"/>
        <w:rPr>
          <w:color w:val="000000" w:themeColor="text1"/>
        </w:rPr>
      </w:pPr>
      <w:r w:rsidRPr="00BD06C9">
        <w:rPr>
          <w:color w:val="000000" w:themeColor="text1"/>
        </w:rPr>
        <w:t xml:space="preserve">Demark </w:t>
      </w:r>
      <w:del w:id="1007" w:author="ESCRIU Jordi (JRC-ISPRA) [2]" w:date="2025-05-27T15:36:00Z">
        <w:r w:rsidRPr="00BD06C9" w:rsidDel="005A5908">
          <w:rPr>
            <w:color w:val="000000" w:themeColor="text1"/>
          </w:rPr>
          <w:delText>appreciate</w:delText>
        </w:r>
      </w:del>
      <w:ins w:id="1008" w:author="ESCRIU Jordi (JRC-ISPRA) [2]" w:date="2025-05-27T15:36:00Z">
        <w:r w:rsidR="005A5908" w:rsidRPr="00BD06C9">
          <w:rPr>
            <w:color w:val="000000" w:themeColor="text1"/>
          </w:rPr>
          <w:t>appreciates</w:t>
        </w:r>
      </w:ins>
      <w:r w:rsidR="00562044" w:rsidRPr="00BD06C9">
        <w:rPr>
          <w:color w:val="000000" w:themeColor="text1"/>
        </w:rPr>
        <w:t xml:space="preserve"> to have common </w:t>
      </w:r>
      <w:r w:rsidRPr="00BD06C9">
        <w:rPr>
          <w:color w:val="000000" w:themeColor="text1"/>
        </w:rPr>
        <w:t>agreement</w:t>
      </w:r>
      <w:r w:rsidR="00562044" w:rsidRPr="00BD06C9">
        <w:rPr>
          <w:color w:val="000000" w:themeColor="text1"/>
        </w:rPr>
        <w:t xml:space="preserve"> on</w:t>
      </w:r>
      <w:r w:rsidRPr="00BD06C9">
        <w:rPr>
          <w:color w:val="000000" w:themeColor="text1"/>
        </w:rPr>
        <w:t xml:space="preserve"> how to tag</w:t>
      </w:r>
      <w:r w:rsidR="00562044" w:rsidRPr="00BD06C9">
        <w:rPr>
          <w:color w:val="000000" w:themeColor="text1"/>
        </w:rPr>
        <w:t xml:space="preserve"> HVD in INSPIRE metadata</w:t>
      </w:r>
      <w:r w:rsidRPr="00BD06C9">
        <w:rPr>
          <w:color w:val="000000" w:themeColor="text1"/>
        </w:rPr>
        <w:t>, although it</w:t>
      </w:r>
      <w:r w:rsidR="00562044" w:rsidRPr="00BD06C9">
        <w:rPr>
          <w:color w:val="000000" w:themeColor="text1"/>
        </w:rPr>
        <w:t xml:space="preserve"> remains to be </w:t>
      </w:r>
      <w:r w:rsidRPr="00BD06C9">
        <w:rPr>
          <w:color w:val="000000" w:themeColor="text1"/>
        </w:rPr>
        <w:t>implemented into the mapping and the related transformation.</w:t>
      </w:r>
    </w:p>
    <w:p w14:paraId="6AD9E82E" w14:textId="7FB72E31" w:rsidR="00562044" w:rsidRPr="00BD06C9" w:rsidRDefault="00BD06C9" w:rsidP="00562044">
      <w:pPr>
        <w:pStyle w:val="JRCText"/>
        <w:rPr>
          <w:color w:val="000000" w:themeColor="text1"/>
        </w:rPr>
      </w:pPr>
      <w:r w:rsidRPr="00BD06C9">
        <w:rPr>
          <w:color w:val="000000" w:themeColor="text1"/>
        </w:rPr>
        <w:t>There is a n</w:t>
      </w:r>
      <w:r w:rsidR="00562044" w:rsidRPr="00BD06C9">
        <w:rPr>
          <w:color w:val="000000" w:themeColor="text1"/>
        </w:rPr>
        <w:t>eed for coordination</w:t>
      </w:r>
      <w:r w:rsidRPr="00BD06C9">
        <w:rPr>
          <w:color w:val="000000" w:themeColor="text1"/>
        </w:rPr>
        <w:t xml:space="preserve"> </w:t>
      </w:r>
      <w:r w:rsidR="00562044" w:rsidRPr="00BD06C9">
        <w:rPr>
          <w:color w:val="000000" w:themeColor="text1"/>
        </w:rPr>
        <w:t>/</w:t>
      </w:r>
      <w:r w:rsidRPr="00BD06C9">
        <w:rPr>
          <w:color w:val="000000" w:themeColor="text1"/>
        </w:rPr>
        <w:t xml:space="preserve"> </w:t>
      </w:r>
      <w:r w:rsidR="00562044" w:rsidRPr="00BD06C9">
        <w:rPr>
          <w:color w:val="000000" w:themeColor="text1"/>
        </w:rPr>
        <w:t>documenta</w:t>
      </w:r>
      <w:r w:rsidRPr="00BD06C9">
        <w:rPr>
          <w:color w:val="000000" w:themeColor="text1"/>
        </w:rPr>
        <w:t>tion of semantic transformation assets in GeoN</w:t>
      </w:r>
      <w:r w:rsidR="00562044" w:rsidRPr="00BD06C9">
        <w:rPr>
          <w:color w:val="000000" w:themeColor="text1"/>
        </w:rPr>
        <w:t xml:space="preserve">etwork and </w:t>
      </w:r>
      <w:r w:rsidRPr="00BD06C9">
        <w:rPr>
          <w:color w:val="000000" w:themeColor="text1"/>
        </w:rPr>
        <w:t xml:space="preserve">the </w:t>
      </w:r>
      <w:r w:rsidR="00562044" w:rsidRPr="00BD06C9">
        <w:rPr>
          <w:color w:val="000000" w:themeColor="text1"/>
        </w:rPr>
        <w:t>standalone</w:t>
      </w:r>
      <w:r w:rsidRPr="00BD06C9">
        <w:rPr>
          <w:color w:val="000000" w:themeColor="text1"/>
        </w:rPr>
        <w:t xml:space="preserve"> SEMIC</w:t>
      </w:r>
      <w:r w:rsidR="00562044" w:rsidRPr="00BD06C9">
        <w:rPr>
          <w:color w:val="000000" w:themeColor="text1"/>
        </w:rPr>
        <w:t xml:space="preserve"> GeoDCAT-AP </w:t>
      </w:r>
      <w:r w:rsidRPr="00BD06C9">
        <w:rPr>
          <w:color w:val="000000" w:themeColor="text1"/>
        </w:rPr>
        <w:t>specification / mapping, in case</w:t>
      </w:r>
      <w:r w:rsidR="00562044" w:rsidRPr="00BD06C9">
        <w:rPr>
          <w:color w:val="000000" w:themeColor="text1"/>
        </w:rPr>
        <w:t xml:space="preserve"> they diverge</w:t>
      </w:r>
      <w:r w:rsidRPr="00BD06C9">
        <w:rPr>
          <w:color w:val="000000" w:themeColor="text1"/>
        </w:rPr>
        <w:t>.</w:t>
      </w:r>
    </w:p>
    <w:p w14:paraId="0EDD7FD0" w14:textId="21169479" w:rsidR="00562044" w:rsidRPr="00BD06C9" w:rsidRDefault="00BD06C9" w:rsidP="00562044">
      <w:pPr>
        <w:pStyle w:val="JRCText"/>
        <w:rPr>
          <w:color w:val="000000" w:themeColor="text1"/>
        </w:rPr>
      </w:pPr>
      <w:r w:rsidRPr="00BD06C9">
        <w:rPr>
          <w:color w:val="000000" w:themeColor="text1"/>
        </w:rPr>
        <w:t xml:space="preserve">The approach to be used for </w:t>
      </w:r>
      <w:r w:rsidR="00562044" w:rsidRPr="00BD06C9">
        <w:rPr>
          <w:color w:val="000000" w:themeColor="text1"/>
        </w:rPr>
        <w:t>Data Services remain</w:t>
      </w:r>
      <w:r w:rsidRPr="00BD06C9">
        <w:rPr>
          <w:color w:val="000000" w:themeColor="text1"/>
        </w:rPr>
        <w:t>s</w:t>
      </w:r>
      <w:r w:rsidR="00562044" w:rsidRPr="00BD06C9">
        <w:rPr>
          <w:color w:val="000000" w:themeColor="text1"/>
        </w:rPr>
        <w:t xml:space="preserve"> a challenge</w:t>
      </w:r>
      <w:r w:rsidRPr="00BD06C9">
        <w:rPr>
          <w:color w:val="000000" w:themeColor="text1"/>
        </w:rPr>
        <w:t xml:space="preserve"> and needs further discussions.</w:t>
      </w:r>
    </w:p>
    <w:p w14:paraId="50419E39" w14:textId="2C5B1AAF" w:rsidR="00E14ACB" w:rsidRPr="0095488D" w:rsidRDefault="00E14ACB" w:rsidP="00E14ACB">
      <w:pPr>
        <w:pStyle w:val="JRCLevel-2title"/>
      </w:pPr>
      <w:bookmarkStart w:id="1009" w:name="_Toc199415855"/>
      <w:r w:rsidRPr="0095488D">
        <w:t>France</w:t>
      </w:r>
      <w:bookmarkEnd w:id="1009"/>
    </w:p>
    <w:p w14:paraId="70310BF6" w14:textId="77777777" w:rsidR="00E65FE4" w:rsidRPr="0095488D" w:rsidRDefault="00E65FE4" w:rsidP="00E65FE4">
      <w:pPr>
        <w:pStyle w:val="JRCLevel-3title"/>
      </w:pPr>
      <w:bookmarkStart w:id="1010" w:name="_Toc199415856"/>
      <w:r w:rsidRPr="0095488D">
        <w:t>Summary of results</w:t>
      </w:r>
      <w:bookmarkEnd w:id="1010"/>
    </w:p>
    <w:p w14:paraId="65554584" w14:textId="28347EC0" w:rsidR="00562044" w:rsidRPr="00BD06C9" w:rsidRDefault="00BD06C9" w:rsidP="00562044">
      <w:pPr>
        <w:pStyle w:val="JRCText"/>
        <w:rPr>
          <w:color w:val="000000" w:themeColor="text1"/>
        </w:rPr>
      </w:pPr>
      <w:r w:rsidRPr="00BD06C9">
        <w:rPr>
          <w:color w:val="000000" w:themeColor="text1"/>
        </w:rPr>
        <w:t>France</w:t>
      </w:r>
      <w:r w:rsidR="00562044" w:rsidRPr="00BD06C9">
        <w:rPr>
          <w:color w:val="000000" w:themeColor="text1"/>
        </w:rPr>
        <w:t xml:space="preserve"> have</w:t>
      </w:r>
      <w:r w:rsidRPr="00BD06C9">
        <w:rPr>
          <w:color w:val="000000" w:themeColor="text1"/>
        </w:rPr>
        <w:t xml:space="preserve"> no</w:t>
      </w:r>
      <w:r w:rsidR="00562044" w:rsidRPr="00BD06C9">
        <w:rPr>
          <w:color w:val="000000" w:themeColor="text1"/>
        </w:rPr>
        <w:t xml:space="preserve">t encountered major regression in </w:t>
      </w:r>
      <w:r w:rsidRPr="00BD06C9">
        <w:rPr>
          <w:color w:val="000000" w:themeColor="text1"/>
        </w:rPr>
        <w:t xml:space="preserve">actual </w:t>
      </w:r>
      <w:r w:rsidR="00562044" w:rsidRPr="00BD06C9">
        <w:rPr>
          <w:color w:val="000000" w:themeColor="text1"/>
        </w:rPr>
        <w:t>usage</w:t>
      </w:r>
      <w:r w:rsidRPr="00BD06C9">
        <w:rPr>
          <w:color w:val="000000" w:themeColor="text1"/>
        </w:rPr>
        <w:t xml:space="preserve"> of the transformation.</w:t>
      </w:r>
    </w:p>
    <w:p w14:paraId="4DE3DB01" w14:textId="4D85CA5D" w:rsidR="00562044" w:rsidRPr="00BD06C9" w:rsidRDefault="00562044" w:rsidP="00562044">
      <w:pPr>
        <w:pStyle w:val="JRCText"/>
        <w:rPr>
          <w:color w:val="000000" w:themeColor="text1"/>
        </w:rPr>
      </w:pPr>
      <w:r w:rsidRPr="00BD06C9">
        <w:rPr>
          <w:color w:val="000000" w:themeColor="text1"/>
        </w:rPr>
        <w:t xml:space="preserve">Mapping </w:t>
      </w:r>
      <w:r w:rsidR="00BD06C9">
        <w:rPr>
          <w:color w:val="000000" w:themeColor="text1"/>
        </w:rPr>
        <w:t>of</w:t>
      </w:r>
      <w:r w:rsidRPr="00BD06C9">
        <w:rPr>
          <w:color w:val="000000" w:themeColor="text1"/>
        </w:rPr>
        <w:t xml:space="preserve"> usage conditions </w:t>
      </w:r>
      <w:r w:rsidR="00BD06C9" w:rsidRPr="00BD06C9">
        <w:rPr>
          <w:color w:val="000000" w:themeColor="text1"/>
        </w:rPr>
        <w:t>to dct:rights</w:t>
      </w:r>
      <w:r w:rsidR="00BD06C9">
        <w:rPr>
          <w:color w:val="000000" w:themeColor="text1"/>
        </w:rPr>
        <w:t>, when</w:t>
      </w:r>
      <w:r w:rsidR="00BD06C9" w:rsidRPr="00BD06C9">
        <w:rPr>
          <w:color w:val="000000" w:themeColor="text1"/>
        </w:rPr>
        <w:t xml:space="preserve"> </w:t>
      </w:r>
      <w:r w:rsidR="00BD06C9">
        <w:rPr>
          <w:color w:val="000000" w:themeColor="text1"/>
        </w:rPr>
        <w:t>they</w:t>
      </w:r>
      <w:r w:rsidR="00BD06C9" w:rsidRPr="00BD06C9">
        <w:rPr>
          <w:color w:val="000000" w:themeColor="text1"/>
        </w:rPr>
        <w:t xml:space="preserve"> are </w:t>
      </w:r>
      <w:r w:rsidRPr="00BD06C9">
        <w:rPr>
          <w:color w:val="000000" w:themeColor="text1"/>
        </w:rPr>
        <w:t xml:space="preserve">not specified as URIs is an improvement in </w:t>
      </w:r>
      <w:r w:rsidR="00BD06C9" w:rsidRPr="00BD06C9">
        <w:rPr>
          <w:color w:val="000000" w:themeColor="text1"/>
        </w:rPr>
        <w:t>t</w:t>
      </w:r>
      <w:r w:rsidR="00BD06C9">
        <w:rPr>
          <w:color w:val="000000" w:themeColor="text1"/>
        </w:rPr>
        <w:t>he</w:t>
      </w:r>
      <w:r w:rsidRPr="00BD06C9">
        <w:rPr>
          <w:color w:val="000000" w:themeColor="text1"/>
        </w:rPr>
        <w:t xml:space="preserve"> workflow. </w:t>
      </w:r>
      <w:r w:rsidR="00BD06C9" w:rsidRPr="00BD06C9">
        <w:rPr>
          <w:color w:val="000000" w:themeColor="text1"/>
        </w:rPr>
        <w:t xml:space="preserve">The country is </w:t>
      </w:r>
      <w:r w:rsidRPr="00BD06C9">
        <w:rPr>
          <w:color w:val="000000" w:themeColor="text1"/>
        </w:rPr>
        <w:t>now</w:t>
      </w:r>
      <w:r w:rsidR="00BD06C9" w:rsidRPr="00BD06C9">
        <w:rPr>
          <w:color w:val="000000" w:themeColor="text1"/>
        </w:rPr>
        <w:t xml:space="preserve"> applying</w:t>
      </w:r>
      <w:r w:rsidRPr="00BD06C9">
        <w:rPr>
          <w:color w:val="000000" w:themeColor="text1"/>
        </w:rPr>
        <w:t xml:space="preserve"> explicit URIs for licenses</w:t>
      </w:r>
      <w:r w:rsidR="00BD06C9" w:rsidRPr="00BD06C9">
        <w:rPr>
          <w:color w:val="000000" w:themeColor="text1"/>
        </w:rPr>
        <w:t>.</w:t>
      </w:r>
    </w:p>
    <w:p w14:paraId="30350991" w14:textId="6C428BBC" w:rsidR="00562044" w:rsidRPr="00BD06C9" w:rsidRDefault="00BD06C9" w:rsidP="00562044">
      <w:pPr>
        <w:pStyle w:val="JRCText"/>
        <w:rPr>
          <w:color w:val="000000" w:themeColor="text1"/>
        </w:rPr>
      </w:pPr>
      <w:r w:rsidRPr="00BD06C9">
        <w:rPr>
          <w:color w:val="000000" w:themeColor="text1"/>
        </w:rPr>
        <w:t xml:space="preserve">French </w:t>
      </w:r>
      <w:r w:rsidR="00562044" w:rsidRPr="00BD06C9">
        <w:rPr>
          <w:color w:val="000000" w:themeColor="text1"/>
        </w:rPr>
        <w:t xml:space="preserve">data is not always INSPIRE-compliant and the XSLT </w:t>
      </w:r>
      <w:r w:rsidRPr="00BD06C9">
        <w:rPr>
          <w:color w:val="000000" w:themeColor="text1"/>
        </w:rPr>
        <w:t xml:space="preserve">transformation </w:t>
      </w:r>
      <w:r w:rsidR="00562044" w:rsidRPr="00BD06C9">
        <w:rPr>
          <w:color w:val="000000" w:themeColor="text1"/>
        </w:rPr>
        <w:t>ca</w:t>
      </w:r>
      <w:r w:rsidRPr="00BD06C9">
        <w:rPr>
          <w:color w:val="000000" w:themeColor="text1"/>
        </w:rPr>
        <w:t>nno</w:t>
      </w:r>
      <w:r w:rsidR="00562044" w:rsidRPr="00BD06C9">
        <w:rPr>
          <w:color w:val="000000" w:themeColor="text1"/>
        </w:rPr>
        <w:t>t and should probably not deal with these non-conforming cases</w:t>
      </w:r>
      <w:r w:rsidRPr="00BD06C9">
        <w:rPr>
          <w:color w:val="000000" w:themeColor="text1"/>
        </w:rPr>
        <w:t>.</w:t>
      </w:r>
    </w:p>
    <w:p w14:paraId="608CA2CB" w14:textId="77777777" w:rsidR="00E65FE4" w:rsidRPr="0095488D" w:rsidRDefault="00E65FE4" w:rsidP="00E65FE4">
      <w:pPr>
        <w:pStyle w:val="JRCLevel-3title"/>
      </w:pPr>
      <w:bookmarkStart w:id="1011" w:name="_Toc199415857"/>
      <w:r w:rsidRPr="0095488D">
        <w:t>Issues identified</w:t>
      </w:r>
      <w:bookmarkEnd w:id="1011"/>
    </w:p>
    <w:p w14:paraId="214238D2" w14:textId="743AB3E5" w:rsidR="00562044" w:rsidRPr="00BD06C9" w:rsidRDefault="00562044" w:rsidP="00562044">
      <w:pPr>
        <w:pStyle w:val="JRCText"/>
        <w:rPr>
          <w:color w:val="000000" w:themeColor="text1"/>
        </w:rPr>
      </w:pPr>
      <w:r w:rsidRPr="00BD06C9">
        <w:rPr>
          <w:color w:val="000000" w:themeColor="text1"/>
        </w:rPr>
        <w:t xml:space="preserve">The main issue </w:t>
      </w:r>
      <w:r w:rsidR="00BD06C9" w:rsidRPr="00BD06C9">
        <w:rPr>
          <w:color w:val="000000" w:themeColor="text1"/>
        </w:rPr>
        <w:t>that France identified is:</w:t>
      </w:r>
    </w:p>
    <w:p w14:paraId="033FB8D8" w14:textId="3BB6327B" w:rsidR="00C306E6" w:rsidRPr="009E5892" w:rsidRDefault="00562044" w:rsidP="00C306E6">
      <w:pPr>
        <w:pStyle w:val="JRCText"/>
        <w:numPr>
          <w:ilvl w:val="0"/>
          <w:numId w:val="35"/>
        </w:numPr>
        <w:ind w:left="567" w:hanging="283"/>
        <w:rPr>
          <w:color w:val="000000" w:themeColor="text1"/>
        </w:rPr>
      </w:pPr>
      <w:r w:rsidRPr="009E5892">
        <w:rPr>
          <w:color w:val="000000" w:themeColor="text1"/>
        </w:rPr>
        <w:t xml:space="preserve">Improve </w:t>
      </w:r>
      <w:r w:rsidR="00C306E6" w:rsidRPr="009E5892">
        <w:rPr>
          <w:color w:val="000000" w:themeColor="text1"/>
        </w:rPr>
        <w:t xml:space="preserve">the </w:t>
      </w:r>
      <w:r w:rsidRPr="009E5892">
        <w:rPr>
          <w:color w:val="000000" w:themeColor="text1"/>
        </w:rPr>
        <w:t>mapping to dcat:Distribution</w:t>
      </w:r>
      <w:r w:rsidRPr="009E5892">
        <w:rPr>
          <w:rFonts w:ascii="Calibri" w:hAnsi="Calibri" w:cs="Calibri"/>
          <w:color w:val="000000" w:themeColor="text1"/>
        </w:rPr>
        <w:t> </w:t>
      </w:r>
    </w:p>
    <w:p w14:paraId="43AC8C8A" w14:textId="6AC73EED" w:rsidR="00E65FE4" w:rsidRPr="009E5892" w:rsidRDefault="00012D02" w:rsidP="00C306E6">
      <w:pPr>
        <w:pStyle w:val="JRCText"/>
        <w:ind w:left="567"/>
        <w:rPr>
          <w:color w:val="000000" w:themeColor="text1"/>
        </w:rPr>
      </w:pPr>
      <w:r>
        <w:fldChar w:fldCharType="begin"/>
      </w:r>
      <w:r>
        <w:instrText>HYPERLINK "https://github.com/SEMICeu/iso-19139-to-dcat-ap/issues/57"</w:instrText>
      </w:r>
      <w:ins w:id="1012" w:author="ESCRIU Jordi (JRC-ISPRA) [2]" w:date="2025-05-29T12:55:00Z"/>
      <w:r>
        <w:fldChar w:fldCharType="separate"/>
      </w:r>
      <w:r w:rsidR="00C306E6" w:rsidRPr="009E5892">
        <w:rPr>
          <w:rStyle w:val="Hyperlink"/>
        </w:rPr>
        <w:t>https://github.com/SEMICeu/iso-19139-to-dcat-ap/issues/57</w:t>
      </w:r>
      <w:r>
        <w:rPr>
          <w:rStyle w:val="Hyperlink"/>
        </w:rPr>
        <w:fldChar w:fldCharType="end"/>
      </w:r>
      <w:r w:rsidR="009E5892" w:rsidRPr="009E5892">
        <w:rPr>
          <w:color w:val="000000" w:themeColor="text1"/>
        </w:rPr>
        <w:t>.</w:t>
      </w:r>
    </w:p>
    <w:p w14:paraId="21881DFE" w14:textId="77777777" w:rsidR="00562044" w:rsidRPr="0095488D" w:rsidRDefault="00562044" w:rsidP="00562044">
      <w:pPr>
        <w:pStyle w:val="JRCLevel-3title"/>
      </w:pPr>
      <w:bookmarkStart w:id="1013" w:name="_Toc199415858"/>
      <w:r w:rsidRPr="0095488D">
        <w:t>Conclusions</w:t>
      </w:r>
      <w:bookmarkEnd w:id="1013"/>
    </w:p>
    <w:p w14:paraId="276AA871" w14:textId="5020BC16" w:rsidR="00383A3D" w:rsidRPr="00C306E6" w:rsidRDefault="00C306E6" w:rsidP="00C306E6">
      <w:pPr>
        <w:pStyle w:val="JRCText"/>
        <w:rPr>
          <w:color w:val="000000" w:themeColor="text1"/>
        </w:rPr>
      </w:pPr>
      <w:r w:rsidRPr="00C306E6">
        <w:rPr>
          <w:color w:val="000000" w:themeColor="text1"/>
        </w:rPr>
        <w:t>The French</w:t>
      </w:r>
      <w:r w:rsidR="00383A3D" w:rsidRPr="00C306E6">
        <w:rPr>
          <w:color w:val="000000" w:themeColor="text1"/>
        </w:rPr>
        <w:t xml:space="preserve"> approach is to base </w:t>
      </w:r>
      <w:r w:rsidRPr="00C306E6">
        <w:rPr>
          <w:color w:val="000000" w:themeColor="text1"/>
        </w:rPr>
        <w:t>the national</w:t>
      </w:r>
      <w:r w:rsidR="00383A3D" w:rsidRPr="00C306E6">
        <w:rPr>
          <w:color w:val="000000" w:themeColor="text1"/>
        </w:rPr>
        <w:t xml:space="preserve"> transformation on the XSLT and to fix metadata upstream</w:t>
      </w:r>
      <w:r w:rsidRPr="00C306E6">
        <w:rPr>
          <w:color w:val="000000" w:themeColor="text1"/>
        </w:rPr>
        <w:t>, b</w:t>
      </w:r>
      <w:r w:rsidR="00383A3D" w:rsidRPr="00C306E6">
        <w:rPr>
          <w:color w:val="000000" w:themeColor="text1"/>
        </w:rPr>
        <w:t>y giving clear recommendations</w:t>
      </w:r>
      <w:r w:rsidRPr="00C306E6">
        <w:rPr>
          <w:color w:val="000000" w:themeColor="text1"/>
        </w:rPr>
        <w:t xml:space="preserve"> and a</w:t>
      </w:r>
      <w:r w:rsidR="00383A3D" w:rsidRPr="00C306E6">
        <w:rPr>
          <w:color w:val="000000" w:themeColor="text1"/>
        </w:rPr>
        <w:t xml:space="preserve">dding </w:t>
      </w:r>
      <w:r w:rsidRPr="00C306E6">
        <w:rPr>
          <w:color w:val="000000" w:themeColor="text1"/>
        </w:rPr>
        <w:t xml:space="preserve">specific </w:t>
      </w:r>
      <w:r w:rsidR="00383A3D" w:rsidRPr="00C306E6">
        <w:rPr>
          <w:color w:val="000000" w:themeColor="text1"/>
        </w:rPr>
        <w:t>tooling to use small and specialized XSLT</w:t>
      </w:r>
      <w:r w:rsidRPr="00C306E6">
        <w:rPr>
          <w:color w:val="000000" w:themeColor="text1"/>
        </w:rPr>
        <w:t>:</w:t>
      </w:r>
    </w:p>
    <w:p w14:paraId="41CCC068" w14:textId="5F582B5F" w:rsidR="00383A3D" w:rsidRPr="00C306E6" w:rsidRDefault="00C306E6" w:rsidP="00C306E6">
      <w:pPr>
        <w:pStyle w:val="JRCText"/>
        <w:numPr>
          <w:ilvl w:val="0"/>
          <w:numId w:val="35"/>
        </w:numPr>
        <w:ind w:left="567" w:hanging="283"/>
        <w:rPr>
          <w:color w:val="000000" w:themeColor="text1"/>
        </w:rPr>
      </w:pPr>
      <w:r w:rsidRPr="00C306E6">
        <w:rPr>
          <w:color w:val="000000" w:themeColor="text1"/>
        </w:rPr>
        <w:t>Isomorphe</w:t>
      </w:r>
      <w:r w:rsidR="00383A3D" w:rsidRPr="00C306E6">
        <w:rPr>
          <w:color w:val="000000" w:themeColor="text1"/>
        </w:rPr>
        <w:t xml:space="preserve">: </w:t>
      </w:r>
      <w:r w:rsidR="00012D02">
        <w:fldChar w:fldCharType="begin"/>
      </w:r>
      <w:r w:rsidR="00012D02">
        <w:instrText>HYPERLINK "https://github.com/ecolabdata/ecospheres-isomorphe"</w:instrText>
      </w:r>
      <w:ins w:id="1014" w:author="ESCRIU Jordi (JRC-ISPRA) [2]" w:date="2025-05-29T12:55:00Z"/>
      <w:r w:rsidR="00012D02">
        <w:fldChar w:fldCharType="separate"/>
      </w:r>
      <w:r w:rsidRPr="00C306E6">
        <w:rPr>
          <w:rStyle w:val="Hyperlink"/>
        </w:rPr>
        <w:t>https://github.com/ecolabdata/ecospheres-isomorphe</w:t>
      </w:r>
      <w:r w:rsidR="00012D02">
        <w:rPr>
          <w:rStyle w:val="Hyperlink"/>
        </w:rPr>
        <w:fldChar w:fldCharType="end"/>
      </w:r>
      <w:r w:rsidRPr="00C306E6">
        <w:rPr>
          <w:color w:val="000000" w:themeColor="text1"/>
        </w:rPr>
        <w:t xml:space="preserve"> </w:t>
      </w:r>
    </w:p>
    <w:p w14:paraId="66FE28F3" w14:textId="05D16578" w:rsidR="00383A3D" w:rsidRPr="00C306E6" w:rsidRDefault="00C306E6" w:rsidP="00C306E6">
      <w:pPr>
        <w:pStyle w:val="JRCText"/>
        <w:numPr>
          <w:ilvl w:val="0"/>
          <w:numId w:val="35"/>
        </w:numPr>
        <w:ind w:left="567" w:hanging="283"/>
        <w:rPr>
          <w:color w:val="000000" w:themeColor="text1"/>
        </w:rPr>
      </w:pPr>
      <w:r w:rsidRPr="00C306E6">
        <w:rPr>
          <w:color w:val="000000" w:themeColor="text1"/>
        </w:rPr>
        <w:lastRenderedPageBreak/>
        <w:t>XSLTs</w:t>
      </w:r>
      <w:r w:rsidR="00383A3D" w:rsidRPr="00C306E6">
        <w:rPr>
          <w:color w:val="000000" w:themeColor="text1"/>
        </w:rPr>
        <w:t xml:space="preserve">: </w:t>
      </w:r>
      <w:r w:rsidR="00012D02">
        <w:fldChar w:fldCharType="begin"/>
      </w:r>
      <w:r w:rsidR="00012D02">
        <w:instrText>HYPERLINK "https://github.com/ecolabdata/ecospheres-xslt/tree/main/xslts"</w:instrText>
      </w:r>
      <w:ins w:id="1015" w:author="ESCRIU Jordi (JRC-ISPRA) [2]" w:date="2025-05-29T12:55:00Z"/>
      <w:r w:rsidR="00012D02">
        <w:fldChar w:fldCharType="separate"/>
      </w:r>
      <w:r w:rsidRPr="00C306E6">
        <w:rPr>
          <w:rStyle w:val="Hyperlink"/>
        </w:rPr>
        <w:t>https://github.com/ecolabdata/ecospheres-xslt/tree/main/xslts</w:t>
      </w:r>
      <w:r w:rsidR="00012D02">
        <w:rPr>
          <w:rStyle w:val="Hyperlink"/>
        </w:rPr>
        <w:fldChar w:fldCharType="end"/>
      </w:r>
      <w:r w:rsidRPr="00C306E6">
        <w:rPr>
          <w:color w:val="000000" w:themeColor="text1"/>
        </w:rPr>
        <w:t xml:space="preserve"> </w:t>
      </w:r>
      <w:r w:rsidR="00383A3D" w:rsidRPr="00C306E6">
        <w:rPr>
          <w:color w:val="000000" w:themeColor="text1"/>
        </w:rPr>
        <w:t xml:space="preserve"> </w:t>
      </w:r>
    </w:p>
    <w:p w14:paraId="4CEF5FC6" w14:textId="7175D76E" w:rsidR="00562044" w:rsidRPr="00C306E6" w:rsidRDefault="00383A3D" w:rsidP="00383A3D">
      <w:pPr>
        <w:pStyle w:val="JRCText"/>
        <w:rPr>
          <w:color w:val="000000" w:themeColor="text1"/>
        </w:rPr>
      </w:pPr>
      <w:r w:rsidRPr="00C306E6">
        <w:rPr>
          <w:color w:val="000000" w:themeColor="text1"/>
        </w:rPr>
        <w:t xml:space="preserve">A common </w:t>
      </w:r>
      <w:r w:rsidR="00C306E6" w:rsidRPr="00C306E6">
        <w:rPr>
          <w:color w:val="000000" w:themeColor="text1"/>
        </w:rPr>
        <w:t>repository</w:t>
      </w:r>
      <w:r w:rsidRPr="00C306E6">
        <w:rPr>
          <w:color w:val="000000" w:themeColor="text1"/>
        </w:rPr>
        <w:t xml:space="preserve"> to share these specialized</w:t>
      </w:r>
      <w:r w:rsidR="00C306E6" w:rsidRPr="00C306E6">
        <w:rPr>
          <w:color w:val="000000" w:themeColor="text1"/>
        </w:rPr>
        <w:t>/national</w:t>
      </w:r>
      <w:r w:rsidRPr="00C306E6">
        <w:rPr>
          <w:color w:val="000000" w:themeColor="text1"/>
        </w:rPr>
        <w:t xml:space="preserve"> XSLT </w:t>
      </w:r>
      <w:r w:rsidR="00C306E6" w:rsidRPr="00C306E6">
        <w:rPr>
          <w:color w:val="000000" w:themeColor="text1"/>
        </w:rPr>
        <w:t>transformation from M</w:t>
      </w:r>
      <w:r w:rsidRPr="00C306E6">
        <w:rPr>
          <w:color w:val="000000" w:themeColor="text1"/>
        </w:rPr>
        <w:t xml:space="preserve">ember </w:t>
      </w:r>
      <w:r w:rsidR="00C306E6" w:rsidRPr="00C306E6">
        <w:rPr>
          <w:color w:val="000000" w:themeColor="text1"/>
        </w:rPr>
        <w:t>S</w:t>
      </w:r>
      <w:r w:rsidRPr="00C306E6">
        <w:rPr>
          <w:color w:val="000000" w:themeColor="text1"/>
        </w:rPr>
        <w:t xml:space="preserve">tates </w:t>
      </w:r>
      <w:r w:rsidR="00C306E6" w:rsidRPr="00C306E6">
        <w:rPr>
          <w:color w:val="000000" w:themeColor="text1"/>
        </w:rPr>
        <w:t>could</w:t>
      </w:r>
      <w:r w:rsidRPr="00C306E6">
        <w:rPr>
          <w:color w:val="000000" w:themeColor="text1"/>
        </w:rPr>
        <w:t xml:space="preserve"> be useful</w:t>
      </w:r>
      <w:r w:rsidR="00C306E6" w:rsidRPr="00C306E6">
        <w:rPr>
          <w:color w:val="000000" w:themeColor="text1"/>
        </w:rPr>
        <w:t>.</w:t>
      </w:r>
    </w:p>
    <w:p w14:paraId="005FCE12" w14:textId="27A40B23" w:rsidR="00E14ACB" w:rsidRPr="0095488D" w:rsidRDefault="00E14ACB" w:rsidP="00E14ACB">
      <w:pPr>
        <w:pStyle w:val="JRCLevel-2title"/>
      </w:pPr>
      <w:bookmarkStart w:id="1016" w:name="_Toc199415859"/>
      <w:r w:rsidRPr="0095488D">
        <w:t>Italy</w:t>
      </w:r>
      <w:bookmarkEnd w:id="1016"/>
    </w:p>
    <w:p w14:paraId="3312D817" w14:textId="77777777" w:rsidR="00E65FE4" w:rsidRPr="0095488D" w:rsidRDefault="00E65FE4" w:rsidP="00E65FE4">
      <w:pPr>
        <w:pStyle w:val="JRCLevel-3title"/>
      </w:pPr>
      <w:bookmarkStart w:id="1017" w:name="_Toc199415860"/>
      <w:r w:rsidRPr="0095488D">
        <w:t>Summary of results</w:t>
      </w:r>
      <w:bookmarkEnd w:id="1017"/>
    </w:p>
    <w:p w14:paraId="2607D0D1" w14:textId="0836980F" w:rsidR="00383A3D" w:rsidRPr="005937C2" w:rsidRDefault="005937C2" w:rsidP="00383A3D">
      <w:pPr>
        <w:pStyle w:val="JRCText"/>
        <w:rPr>
          <w:color w:val="000000" w:themeColor="text1"/>
        </w:rPr>
      </w:pPr>
      <w:r w:rsidRPr="005937C2">
        <w:rPr>
          <w:color w:val="000000" w:themeColor="text1"/>
        </w:rPr>
        <w:t>Italy has l</w:t>
      </w:r>
      <w:r w:rsidR="00383A3D" w:rsidRPr="005937C2">
        <w:rPr>
          <w:color w:val="000000" w:themeColor="text1"/>
        </w:rPr>
        <w:t>ong experience in the application of GeoDCAT-AP</w:t>
      </w:r>
      <w:r w:rsidRPr="005937C2">
        <w:rPr>
          <w:color w:val="000000" w:themeColor="text1"/>
        </w:rPr>
        <w:t>. The n</w:t>
      </w:r>
      <w:r w:rsidR="00383A3D" w:rsidRPr="005937C2">
        <w:rPr>
          <w:color w:val="000000" w:themeColor="text1"/>
        </w:rPr>
        <w:t>ational catalogue for spatial data also includes</w:t>
      </w:r>
      <w:r w:rsidRPr="005937C2">
        <w:rPr>
          <w:color w:val="000000" w:themeColor="text1"/>
        </w:rPr>
        <w:t xml:space="preserve"> a</w:t>
      </w:r>
      <w:r w:rsidR="00383A3D" w:rsidRPr="005937C2">
        <w:rPr>
          <w:color w:val="000000" w:themeColor="text1"/>
        </w:rPr>
        <w:t xml:space="preserve"> </w:t>
      </w:r>
      <w:r w:rsidRPr="005937C2">
        <w:rPr>
          <w:color w:val="000000" w:themeColor="text1"/>
        </w:rPr>
        <w:t>‘</w:t>
      </w:r>
      <w:r w:rsidR="00383A3D" w:rsidRPr="005937C2">
        <w:rPr>
          <w:color w:val="000000" w:themeColor="text1"/>
        </w:rPr>
        <w:t>GeoDCAT-AP_IT</w:t>
      </w:r>
      <w:r w:rsidRPr="005937C2">
        <w:rPr>
          <w:color w:val="000000" w:themeColor="text1"/>
        </w:rPr>
        <w:t>’</w:t>
      </w:r>
      <w:r w:rsidR="00383A3D" w:rsidRPr="005937C2">
        <w:rPr>
          <w:color w:val="000000" w:themeColor="text1"/>
        </w:rPr>
        <w:t xml:space="preserve"> API </w:t>
      </w:r>
      <w:r w:rsidRPr="005937C2">
        <w:rPr>
          <w:color w:val="000000" w:themeColor="text1"/>
        </w:rPr>
        <w:t>(</w:t>
      </w:r>
      <w:r w:rsidR="00012D02">
        <w:fldChar w:fldCharType="begin"/>
      </w:r>
      <w:r w:rsidR="00012D02">
        <w:instrText>HYPERLINK "https://geodati.gov.it/geodcat-ap_it/"</w:instrText>
      </w:r>
      <w:ins w:id="1018" w:author="ESCRIU Jordi (JRC-ISPRA) [2]" w:date="2025-05-29T12:55:00Z"/>
      <w:r w:rsidR="00012D02">
        <w:fldChar w:fldCharType="separate"/>
      </w:r>
      <w:r w:rsidRPr="00ED7155">
        <w:rPr>
          <w:rStyle w:val="Hyperlink"/>
        </w:rPr>
        <w:t>https://geodati.gov.it/geodcat-ap_it/</w:t>
      </w:r>
      <w:r w:rsidR="00012D02">
        <w:rPr>
          <w:rStyle w:val="Hyperlink"/>
        </w:rPr>
        <w:fldChar w:fldCharType="end"/>
      </w:r>
      <w:r w:rsidRPr="005937C2">
        <w:rPr>
          <w:color w:val="000000" w:themeColor="text1"/>
        </w:rPr>
        <w:t>) that is</w:t>
      </w:r>
      <w:r w:rsidR="00383A3D" w:rsidRPr="005937C2">
        <w:rPr>
          <w:color w:val="000000" w:themeColor="text1"/>
        </w:rPr>
        <w:t xml:space="preserve"> based on a XSLT customized</w:t>
      </w:r>
      <w:r w:rsidRPr="005937C2">
        <w:rPr>
          <w:color w:val="000000" w:themeColor="text1"/>
        </w:rPr>
        <w:t xml:space="preserve"> script</w:t>
      </w:r>
      <w:r w:rsidR="00383A3D" w:rsidRPr="005937C2">
        <w:rPr>
          <w:color w:val="000000" w:themeColor="text1"/>
        </w:rPr>
        <w:t xml:space="preserve"> </w:t>
      </w:r>
      <w:r w:rsidRPr="005937C2">
        <w:rPr>
          <w:color w:val="000000" w:themeColor="text1"/>
        </w:rPr>
        <w:t>linked</w:t>
      </w:r>
      <w:r w:rsidR="00383A3D" w:rsidRPr="005937C2">
        <w:rPr>
          <w:color w:val="000000" w:themeColor="text1"/>
        </w:rPr>
        <w:t xml:space="preserve"> to the national metadata profiles</w:t>
      </w:r>
      <w:r w:rsidRPr="005937C2">
        <w:rPr>
          <w:color w:val="000000" w:themeColor="text1"/>
        </w:rPr>
        <w:t>.</w:t>
      </w:r>
    </w:p>
    <w:p w14:paraId="14E2A3CA" w14:textId="53A0AEE0" w:rsidR="00383A3D" w:rsidRPr="005937C2" w:rsidRDefault="00383A3D" w:rsidP="00383A3D">
      <w:pPr>
        <w:pStyle w:val="JRCText"/>
        <w:rPr>
          <w:color w:val="000000" w:themeColor="text1"/>
        </w:rPr>
      </w:pPr>
      <w:r w:rsidRPr="005937C2">
        <w:rPr>
          <w:color w:val="000000" w:themeColor="text1"/>
        </w:rPr>
        <w:t xml:space="preserve">The API and the XSLT script </w:t>
      </w:r>
      <w:r w:rsidR="005937C2" w:rsidRPr="005937C2">
        <w:rPr>
          <w:color w:val="000000" w:themeColor="text1"/>
        </w:rPr>
        <w:t>have been</w:t>
      </w:r>
      <w:r w:rsidRPr="005937C2">
        <w:rPr>
          <w:color w:val="000000" w:themeColor="text1"/>
        </w:rPr>
        <w:t xml:space="preserve"> used for years</w:t>
      </w:r>
      <w:r w:rsidR="005937C2" w:rsidRPr="005937C2">
        <w:rPr>
          <w:color w:val="000000" w:themeColor="text1"/>
        </w:rPr>
        <w:t xml:space="preserve"> </w:t>
      </w:r>
      <w:r w:rsidRPr="005937C2">
        <w:rPr>
          <w:color w:val="000000" w:themeColor="text1"/>
        </w:rPr>
        <w:t xml:space="preserve">to publish metadata from the </w:t>
      </w:r>
      <w:r w:rsidR="005937C2" w:rsidRPr="005937C2">
        <w:rPr>
          <w:color w:val="000000" w:themeColor="text1"/>
        </w:rPr>
        <w:t xml:space="preserve">spatial data </w:t>
      </w:r>
      <w:r w:rsidRPr="005937C2">
        <w:rPr>
          <w:color w:val="000000" w:themeColor="text1"/>
        </w:rPr>
        <w:t xml:space="preserve">catalogue </w:t>
      </w:r>
      <w:r w:rsidR="005937C2" w:rsidRPr="005937C2">
        <w:rPr>
          <w:color w:val="000000" w:themeColor="text1"/>
        </w:rPr>
        <w:t>(</w:t>
      </w:r>
      <w:r w:rsidR="00012D02">
        <w:fldChar w:fldCharType="begin"/>
      </w:r>
      <w:r w:rsidR="00012D02">
        <w:instrText>HYPERLINK "https://geodati.gov.it"</w:instrText>
      </w:r>
      <w:ins w:id="1019" w:author="ESCRIU Jordi (JRC-ISPRA) [2]" w:date="2025-05-29T12:55:00Z"/>
      <w:r w:rsidR="00012D02">
        <w:fldChar w:fldCharType="separate"/>
      </w:r>
      <w:r w:rsidR="005937C2" w:rsidRPr="00ED7155">
        <w:rPr>
          <w:rStyle w:val="Hyperlink"/>
        </w:rPr>
        <w:t>https://geodati.gov.it</w:t>
      </w:r>
      <w:r w:rsidR="00012D02">
        <w:rPr>
          <w:rStyle w:val="Hyperlink"/>
        </w:rPr>
        <w:fldChar w:fldCharType="end"/>
      </w:r>
      <w:r w:rsidR="005937C2" w:rsidRPr="005937C2">
        <w:rPr>
          <w:color w:val="000000" w:themeColor="text1"/>
        </w:rPr>
        <w:t>)</w:t>
      </w:r>
      <w:r w:rsidRPr="005937C2">
        <w:rPr>
          <w:color w:val="000000" w:themeColor="text1"/>
        </w:rPr>
        <w:t xml:space="preserve"> to </w:t>
      </w:r>
      <w:r w:rsidR="005937C2" w:rsidRPr="005937C2">
        <w:rPr>
          <w:color w:val="000000" w:themeColor="text1"/>
        </w:rPr>
        <w:t xml:space="preserve">the </w:t>
      </w:r>
      <w:r w:rsidRPr="005937C2">
        <w:rPr>
          <w:color w:val="000000" w:themeColor="text1"/>
        </w:rPr>
        <w:t xml:space="preserve">open data portal </w:t>
      </w:r>
      <w:r w:rsidR="005937C2" w:rsidRPr="005937C2">
        <w:rPr>
          <w:color w:val="000000" w:themeColor="text1"/>
        </w:rPr>
        <w:t>(</w:t>
      </w:r>
      <w:r w:rsidR="00012D02">
        <w:fldChar w:fldCharType="begin"/>
      </w:r>
      <w:r w:rsidR="00012D02">
        <w:instrText>HYPERLINK "https://dati.gov.it"</w:instrText>
      </w:r>
      <w:ins w:id="1020" w:author="ESCRIU Jordi (JRC-ISPRA) [2]" w:date="2025-05-29T12:55:00Z"/>
      <w:r w:rsidR="00012D02">
        <w:fldChar w:fldCharType="separate"/>
      </w:r>
      <w:r w:rsidR="005937C2" w:rsidRPr="00ED7155">
        <w:rPr>
          <w:rStyle w:val="Hyperlink"/>
        </w:rPr>
        <w:t>https://dati.gov.it</w:t>
      </w:r>
      <w:r w:rsidR="00012D02">
        <w:rPr>
          <w:rStyle w:val="Hyperlink"/>
        </w:rPr>
        <w:fldChar w:fldCharType="end"/>
      </w:r>
      <w:r w:rsidR="005937C2" w:rsidRPr="005937C2">
        <w:rPr>
          <w:color w:val="000000" w:themeColor="text1"/>
        </w:rPr>
        <w:t>).</w:t>
      </w:r>
    </w:p>
    <w:p w14:paraId="749A5B51" w14:textId="505CECAE" w:rsidR="00383A3D" w:rsidRPr="005937C2" w:rsidRDefault="005937C2" w:rsidP="00383A3D">
      <w:pPr>
        <w:pStyle w:val="JRCText"/>
        <w:rPr>
          <w:color w:val="000000" w:themeColor="text1"/>
        </w:rPr>
      </w:pPr>
      <w:r w:rsidRPr="005937C2">
        <w:rPr>
          <w:color w:val="000000" w:themeColor="text1"/>
        </w:rPr>
        <w:t>In the context of the pilot, a t</w:t>
      </w:r>
      <w:r w:rsidR="00383A3D" w:rsidRPr="005937C2">
        <w:rPr>
          <w:color w:val="000000" w:themeColor="text1"/>
        </w:rPr>
        <w:t xml:space="preserve">est </w:t>
      </w:r>
      <w:r w:rsidRPr="005937C2">
        <w:rPr>
          <w:color w:val="000000" w:themeColor="text1"/>
        </w:rPr>
        <w:t xml:space="preserve">was </w:t>
      </w:r>
      <w:r w:rsidR="00383A3D" w:rsidRPr="005937C2">
        <w:rPr>
          <w:color w:val="000000" w:themeColor="text1"/>
        </w:rPr>
        <w:t>made on metadata records published in th</w:t>
      </w:r>
      <w:r>
        <w:rPr>
          <w:color w:val="000000" w:themeColor="text1"/>
        </w:rPr>
        <w:t>e national spatial catalogue (</w:t>
      </w:r>
      <w:r w:rsidRPr="005937C2">
        <w:rPr>
          <w:color w:val="000000" w:themeColor="text1"/>
        </w:rPr>
        <w:t>u</w:t>
      </w:r>
      <w:r>
        <w:rPr>
          <w:color w:val="000000" w:themeColor="text1"/>
        </w:rPr>
        <w:t>s</w:t>
      </w:r>
      <w:r w:rsidRPr="005937C2">
        <w:rPr>
          <w:color w:val="000000" w:themeColor="text1"/>
        </w:rPr>
        <w:t>ing a</w:t>
      </w:r>
      <w:r w:rsidR="00383A3D" w:rsidRPr="005937C2">
        <w:rPr>
          <w:color w:val="000000" w:themeColor="text1"/>
        </w:rPr>
        <w:t xml:space="preserve"> test environment)</w:t>
      </w:r>
      <w:r w:rsidRPr="005937C2">
        <w:rPr>
          <w:color w:val="000000" w:themeColor="text1"/>
        </w:rPr>
        <w:t>,</w:t>
      </w:r>
      <w:r w:rsidR="00383A3D" w:rsidRPr="005937C2">
        <w:rPr>
          <w:color w:val="000000" w:themeColor="text1"/>
        </w:rPr>
        <w:t xml:space="preserve"> also including</w:t>
      </w:r>
      <w:r w:rsidRPr="005937C2">
        <w:rPr>
          <w:color w:val="000000" w:themeColor="text1"/>
        </w:rPr>
        <w:t xml:space="preserve"> the encodings for the agreed</w:t>
      </w:r>
      <w:r w:rsidR="00383A3D" w:rsidRPr="005937C2">
        <w:rPr>
          <w:color w:val="000000" w:themeColor="text1"/>
        </w:rPr>
        <w:t xml:space="preserve"> HVD tagging</w:t>
      </w:r>
      <w:r w:rsidRPr="005937C2">
        <w:rPr>
          <w:color w:val="000000" w:themeColor="text1"/>
        </w:rPr>
        <w:t>.</w:t>
      </w:r>
    </w:p>
    <w:p w14:paraId="026F732C" w14:textId="77777777" w:rsidR="00E65FE4" w:rsidRPr="0095488D" w:rsidRDefault="00E65FE4" w:rsidP="00E65FE4">
      <w:pPr>
        <w:pStyle w:val="JRCLevel-3title"/>
      </w:pPr>
      <w:bookmarkStart w:id="1021" w:name="_Toc199415861"/>
      <w:r w:rsidRPr="0095488D">
        <w:t>Issues identified</w:t>
      </w:r>
      <w:bookmarkEnd w:id="1021"/>
    </w:p>
    <w:p w14:paraId="213EB898" w14:textId="6734D3D4" w:rsidR="00BD55E4" w:rsidRPr="00BD55E4" w:rsidRDefault="00383A3D" w:rsidP="00BD55E4">
      <w:pPr>
        <w:pStyle w:val="JRCText"/>
        <w:numPr>
          <w:ilvl w:val="0"/>
          <w:numId w:val="36"/>
        </w:numPr>
        <w:ind w:left="567" w:hanging="283"/>
        <w:rPr>
          <w:color w:val="000000" w:themeColor="text1"/>
        </w:rPr>
      </w:pPr>
      <w:r w:rsidRPr="00BD55E4">
        <w:rPr>
          <w:color w:val="000000" w:themeColor="text1"/>
        </w:rPr>
        <w:t xml:space="preserve">Add ‘HVD category’ and ‘documentation’ </w:t>
      </w:r>
      <w:r w:rsidR="00BD55E4" w:rsidRPr="00BD55E4">
        <w:rPr>
          <w:color w:val="000000" w:themeColor="text1"/>
        </w:rPr>
        <w:t xml:space="preserve">properties </w:t>
      </w:r>
      <w:r w:rsidR="00BD55E4">
        <w:rPr>
          <w:color w:val="000000" w:themeColor="text1"/>
        </w:rPr>
        <w:t xml:space="preserve">related to HVDs </w:t>
      </w:r>
      <w:r w:rsidR="00BD55E4" w:rsidRPr="00BD55E4">
        <w:rPr>
          <w:color w:val="000000" w:themeColor="text1"/>
        </w:rPr>
        <w:t>in GeoDCAT-AP 3.0.</w:t>
      </w:r>
    </w:p>
    <w:p w14:paraId="5EA55136" w14:textId="79251BA7" w:rsidR="00383A3D" w:rsidRPr="00BD55E4" w:rsidRDefault="00012D02" w:rsidP="00BD55E4">
      <w:pPr>
        <w:pStyle w:val="JRCText"/>
        <w:ind w:left="567"/>
        <w:rPr>
          <w:color w:val="000000" w:themeColor="text1"/>
        </w:rPr>
      </w:pPr>
      <w:r>
        <w:fldChar w:fldCharType="begin"/>
      </w:r>
      <w:r>
        <w:instrText>HYPERLINK "https://github.com/SEMICeu/GeoDCAT-AP/issues/147"</w:instrText>
      </w:r>
      <w:ins w:id="1022" w:author="ESCRIU Jordi (JRC-ISPRA) [2]" w:date="2025-05-29T12:55:00Z"/>
      <w:r>
        <w:fldChar w:fldCharType="separate"/>
      </w:r>
      <w:r w:rsidR="00BD55E4" w:rsidRPr="00ED7155">
        <w:rPr>
          <w:rStyle w:val="Hyperlink"/>
        </w:rPr>
        <w:t>https://github.com/SEMICeu/GeoDCAT-AP/issues/147</w:t>
      </w:r>
      <w:r>
        <w:rPr>
          <w:rStyle w:val="Hyperlink"/>
        </w:rPr>
        <w:fldChar w:fldCharType="end"/>
      </w:r>
      <w:r w:rsidR="00BD55E4">
        <w:rPr>
          <w:color w:val="000000" w:themeColor="text1"/>
        </w:rPr>
        <w:t>.</w:t>
      </w:r>
    </w:p>
    <w:p w14:paraId="46658DC9" w14:textId="77777777" w:rsidR="00BD55E4" w:rsidRDefault="00383A3D" w:rsidP="00BD55E4">
      <w:pPr>
        <w:pStyle w:val="JRCText"/>
        <w:numPr>
          <w:ilvl w:val="0"/>
          <w:numId w:val="36"/>
        </w:numPr>
        <w:ind w:left="567" w:hanging="283"/>
        <w:rPr>
          <w:color w:val="000000" w:themeColor="text1"/>
        </w:rPr>
      </w:pPr>
      <w:r w:rsidRPr="00BD55E4">
        <w:rPr>
          <w:color w:val="000000" w:themeColor="text1"/>
        </w:rPr>
        <w:t xml:space="preserve">Align vocabulary for the </w:t>
      </w:r>
      <w:r w:rsidR="00BD55E4">
        <w:rPr>
          <w:color w:val="000000" w:themeColor="text1"/>
        </w:rPr>
        <w:t>‘</w:t>
      </w:r>
      <w:r w:rsidRPr="00BD55E4">
        <w:rPr>
          <w:color w:val="000000" w:themeColor="text1"/>
        </w:rPr>
        <w:t>accessRights</w:t>
      </w:r>
      <w:r w:rsidR="00BD55E4">
        <w:rPr>
          <w:color w:val="000000" w:themeColor="text1"/>
        </w:rPr>
        <w:t>’</w:t>
      </w:r>
      <w:r w:rsidRPr="00BD55E4">
        <w:rPr>
          <w:color w:val="000000" w:themeColor="text1"/>
        </w:rPr>
        <w:t xml:space="preserve"> property. </w:t>
      </w:r>
    </w:p>
    <w:p w14:paraId="07297AEF" w14:textId="6F982EC6" w:rsidR="00383A3D" w:rsidRDefault="00383A3D" w:rsidP="00BD55E4">
      <w:pPr>
        <w:pStyle w:val="JRCText"/>
        <w:ind w:left="567"/>
        <w:rPr>
          <w:color w:val="000000" w:themeColor="text1"/>
        </w:rPr>
      </w:pPr>
      <w:r w:rsidRPr="00BD55E4">
        <w:rPr>
          <w:color w:val="000000" w:themeColor="text1"/>
        </w:rPr>
        <w:t xml:space="preserve">DCAT-AP refers to the Access Rights Named Authority List – relevant for metadata quality assessment in </w:t>
      </w:r>
      <w:del w:id="1023" w:author="ESCRIU Jordi (JRC-ISPRA) [2]" w:date="2025-05-27T23:09:00Z">
        <w:r w:rsidRPr="00BD55E4" w:rsidDel="00552444">
          <w:rPr>
            <w:color w:val="000000" w:themeColor="text1"/>
          </w:rPr>
          <w:delText>data.europa.eu</w:delText>
        </w:r>
      </w:del>
      <w:ins w:id="1024" w:author="ESCRIU Jordi (JRC-ISPRA) [2]" w:date="2025-05-27T23:09:00Z">
        <w:r w:rsidR="00552444">
          <w:rPr>
            <w:color w:val="000000" w:themeColor="text1"/>
          </w:rPr>
          <w:t>the EDP</w:t>
        </w:r>
      </w:ins>
      <w:r w:rsidR="00BD55E4" w:rsidRPr="00BD55E4">
        <w:rPr>
          <w:color w:val="000000" w:themeColor="text1"/>
        </w:rPr>
        <w:t>.</w:t>
      </w:r>
    </w:p>
    <w:p w14:paraId="6C94258F" w14:textId="41C9023B" w:rsidR="00BD55E4" w:rsidRPr="00BD55E4" w:rsidRDefault="00012D02" w:rsidP="00BD55E4">
      <w:pPr>
        <w:pStyle w:val="JRCText"/>
        <w:ind w:left="567"/>
        <w:rPr>
          <w:color w:val="000000" w:themeColor="text1"/>
        </w:rPr>
      </w:pPr>
      <w:r>
        <w:fldChar w:fldCharType="begin"/>
      </w:r>
      <w:r>
        <w:instrText>HYPERLINK "https://github.com/SEMICeu/GeoDCAT-AP/issues/150"</w:instrText>
      </w:r>
      <w:ins w:id="1025" w:author="ESCRIU Jordi (JRC-ISPRA) [2]" w:date="2025-05-29T12:55:00Z"/>
      <w:r>
        <w:fldChar w:fldCharType="separate"/>
      </w:r>
      <w:r w:rsidR="00BD55E4" w:rsidRPr="00ED7155">
        <w:rPr>
          <w:rStyle w:val="Hyperlink"/>
        </w:rPr>
        <w:t>https://github.com/SEMICeu/GeoDCAT-AP/issues/150</w:t>
      </w:r>
      <w:r>
        <w:rPr>
          <w:rStyle w:val="Hyperlink"/>
        </w:rPr>
        <w:fldChar w:fldCharType="end"/>
      </w:r>
      <w:r w:rsidR="00BD55E4">
        <w:rPr>
          <w:color w:val="000000" w:themeColor="text1"/>
        </w:rPr>
        <w:t>.</w:t>
      </w:r>
    </w:p>
    <w:p w14:paraId="50189E68" w14:textId="77777777" w:rsidR="00BD55E4" w:rsidRDefault="00383A3D" w:rsidP="00BD55E4">
      <w:pPr>
        <w:pStyle w:val="JRCText"/>
        <w:numPr>
          <w:ilvl w:val="0"/>
          <w:numId w:val="36"/>
        </w:numPr>
        <w:ind w:left="567" w:hanging="283"/>
        <w:rPr>
          <w:color w:val="000000" w:themeColor="text1"/>
        </w:rPr>
      </w:pPr>
      <w:r w:rsidRPr="00BD55E4">
        <w:rPr>
          <w:color w:val="000000" w:themeColor="text1"/>
        </w:rPr>
        <w:t>For 1 bounding box in ISO XML, 4 instances of locn:geometry and 4 instances of dcat:bbox are provided after the transformation</w:t>
      </w:r>
      <w:r w:rsidR="00BD55E4">
        <w:rPr>
          <w:color w:val="000000" w:themeColor="text1"/>
        </w:rPr>
        <w:t>.</w:t>
      </w:r>
      <w:r w:rsidRPr="00BD55E4">
        <w:rPr>
          <w:color w:val="000000" w:themeColor="text1"/>
        </w:rPr>
        <w:t xml:space="preserve"> </w:t>
      </w:r>
    </w:p>
    <w:p w14:paraId="5D5DCF08" w14:textId="3274B1AB" w:rsidR="00383A3D" w:rsidRPr="00BD55E4" w:rsidRDefault="00012D02" w:rsidP="00BD55E4">
      <w:pPr>
        <w:pStyle w:val="JRCText"/>
        <w:ind w:left="567"/>
        <w:rPr>
          <w:color w:val="000000" w:themeColor="text1"/>
        </w:rPr>
      </w:pPr>
      <w:r>
        <w:fldChar w:fldCharType="begin"/>
      </w:r>
      <w:r>
        <w:instrText>HYPERLINK "https://github.com/SEMICeu/iso-19139-to-dcat-ap/issues/76"</w:instrText>
      </w:r>
      <w:ins w:id="1026" w:author="ESCRIU Jordi (JRC-ISPRA) [2]" w:date="2025-05-29T12:55:00Z"/>
      <w:r>
        <w:fldChar w:fldCharType="separate"/>
      </w:r>
      <w:r w:rsidR="00BD55E4" w:rsidRPr="00ED7155">
        <w:rPr>
          <w:rStyle w:val="Hyperlink"/>
        </w:rPr>
        <w:t>https://github.com/SEMICeu/iso-19139-to-dcat-ap/issues/76</w:t>
      </w:r>
      <w:r>
        <w:rPr>
          <w:rStyle w:val="Hyperlink"/>
        </w:rPr>
        <w:fldChar w:fldCharType="end"/>
      </w:r>
      <w:r w:rsidR="00BD55E4" w:rsidRPr="00BD55E4">
        <w:rPr>
          <w:color w:val="000000" w:themeColor="text1"/>
        </w:rPr>
        <w:t>.</w:t>
      </w:r>
    </w:p>
    <w:p w14:paraId="1C514AE2" w14:textId="38FF8A1C" w:rsidR="00383A3D" w:rsidRDefault="00383A3D" w:rsidP="00BD55E4">
      <w:pPr>
        <w:pStyle w:val="JRCText"/>
        <w:numPr>
          <w:ilvl w:val="0"/>
          <w:numId w:val="36"/>
        </w:numPr>
        <w:ind w:left="567" w:hanging="283"/>
        <w:rPr>
          <w:color w:val="000000" w:themeColor="text1"/>
        </w:rPr>
      </w:pPr>
      <w:r w:rsidRPr="00BD55E4">
        <w:rPr>
          <w:color w:val="000000" w:themeColor="text1"/>
        </w:rPr>
        <w:t xml:space="preserve">Only WFS and WMS services are considered in the transformation as Distribution. A direct URL for downloading the dataset is not considered, </w:t>
      </w:r>
      <w:r w:rsidR="00BD55E4">
        <w:rPr>
          <w:color w:val="000000" w:themeColor="text1"/>
        </w:rPr>
        <w:t>although</w:t>
      </w:r>
      <w:r w:rsidRPr="00BD55E4">
        <w:rPr>
          <w:color w:val="000000" w:themeColor="text1"/>
        </w:rPr>
        <w:t xml:space="preserve"> relevant for bulk download</w:t>
      </w:r>
      <w:r w:rsidR="00BD55E4" w:rsidRPr="00BD55E4">
        <w:rPr>
          <w:color w:val="000000" w:themeColor="text1"/>
        </w:rPr>
        <w:t>.</w:t>
      </w:r>
    </w:p>
    <w:p w14:paraId="3E6229BE" w14:textId="7EB8DC34" w:rsidR="00BD55E4" w:rsidRPr="00BD55E4" w:rsidRDefault="00012D02" w:rsidP="00BD55E4">
      <w:pPr>
        <w:pStyle w:val="JRCText"/>
        <w:ind w:left="567"/>
        <w:rPr>
          <w:color w:val="000000" w:themeColor="text1"/>
        </w:rPr>
      </w:pPr>
      <w:r>
        <w:lastRenderedPageBreak/>
        <w:fldChar w:fldCharType="begin"/>
      </w:r>
      <w:r>
        <w:instrText>HYPERLINK "https://github.com/SEMICeu/iso-19139-to-dcat-ap/issues/74"</w:instrText>
      </w:r>
      <w:ins w:id="1027" w:author="ESCRIU Jordi (JRC-ISPRA) [2]" w:date="2025-05-29T12:55:00Z"/>
      <w:r>
        <w:fldChar w:fldCharType="separate"/>
      </w:r>
      <w:r w:rsidR="00BD55E4" w:rsidRPr="00ED7155">
        <w:rPr>
          <w:rStyle w:val="Hyperlink"/>
        </w:rPr>
        <w:t>https://github.com/SEMICeu/iso-19139-to-dcat-ap/issues/74</w:t>
      </w:r>
      <w:r>
        <w:rPr>
          <w:rStyle w:val="Hyperlink"/>
        </w:rPr>
        <w:fldChar w:fldCharType="end"/>
      </w:r>
      <w:r w:rsidR="00BD55E4">
        <w:rPr>
          <w:color w:val="000000" w:themeColor="text1"/>
        </w:rPr>
        <w:t xml:space="preserve"> </w:t>
      </w:r>
    </w:p>
    <w:p w14:paraId="080035AE" w14:textId="77777777" w:rsidR="00562044" w:rsidRPr="0095488D" w:rsidRDefault="00562044" w:rsidP="00562044">
      <w:pPr>
        <w:pStyle w:val="JRCLevel-3title"/>
      </w:pPr>
      <w:bookmarkStart w:id="1028" w:name="_Toc199415862"/>
      <w:r w:rsidRPr="0095488D">
        <w:t>Conclusions</w:t>
      </w:r>
      <w:bookmarkEnd w:id="1028"/>
    </w:p>
    <w:p w14:paraId="7033C37B" w14:textId="7FA68CD8" w:rsidR="00664636" w:rsidRPr="00623A70" w:rsidRDefault="00664636" w:rsidP="00664636">
      <w:pPr>
        <w:pStyle w:val="JRCText"/>
        <w:rPr>
          <w:color w:val="000000" w:themeColor="text1"/>
        </w:rPr>
      </w:pPr>
      <w:r w:rsidRPr="00623A70">
        <w:rPr>
          <w:color w:val="000000" w:themeColor="text1"/>
        </w:rPr>
        <w:t xml:space="preserve">It would be useful to have a unique and complete specification (and a </w:t>
      </w:r>
      <w:r w:rsidR="00623A70" w:rsidRPr="00623A70">
        <w:rPr>
          <w:color w:val="000000" w:themeColor="text1"/>
        </w:rPr>
        <w:t>corresponding</w:t>
      </w:r>
      <w:r w:rsidRPr="00623A70">
        <w:rPr>
          <w:color w:val="000000" w:themeColor="text1"/>
        </w:rPr>
        <w:t xml:space="preserve"> XSLT script) also including the missing properties relevant for the HVD reporting</w:t>
      </w:r>
      <w:r w:rsidR="00623A70" w:rsidRPr="00623A70">
        <w:rPr>
          <w:color w:val="000000" w:themeColor="text1"/>
        </w:rPr>
        <w:t>.</w:t>
      </w:r>
    </w:p>
    <w:p w14:paraId="3376435D" w14:textId="287A1EA4" w:rsidR="00623A70" w:rsidRPr="00623A70" w:rsidRDefault="00623A70" w:rsidP="00664636">
      <w:pPr>
        <w:pStyle w:val="JRCText"/>
        <w:rPr>
          <w:color w:val="000000" w:themeColor="text1"/>
        </w:rPr>
      </w:pPr>
      <w:r w:rsidRPr="00623A70">
        <w:rPr>
          <w:color w:val="000000" w:themeColor="text1"/>
        </w:rPr>
        <w:t xml:space="preserve">Two proposals for consideration: </w:t>
      </w:r>
    </w:p>
    <w:p w14:paraId="0CDF4C42" w14:textId="5DF7C79A" w:rsidR="00664636" w:rsidRPr="00623A70" w:rsidRDefault="00664636" w:rsidP="00623A70">
      <w:pPr>
        <w:pStyle w:val="JRCText"/>
        <w:numPr>
          <w:ilvl w:val="0"/>
          <w:numId w:val="36"/>
        </w:numPr>
        <w:ind w:left="567" w:hanging="283"/>
        <w:rPr>
          <w:color w:val="000000" w:themeColor="text1"/>
        </w:rPr>
      </w:pPr>
      <w:commentRangeStart w:id="1029"/>
      <w:r w:rsidRPr="00623A70">
        <w:rPr>
          <w:color w:val="000000" w:themeColor="text1"/>
        </w:rPr>
        <w:t>Align the requirements for GeoDCAT-AP properties with those ones in DCAT-AP (e.g. for accessRights)</w:t>
      </w:r>
      <w:r w:rsidR="00623A70">
        <w:rPr>
          <w:color w:val="000000" w:themeColor="text1"/>
        </w:rPr>
        <w:t>.</w:t>
      </w:r>
    </w:p>
    <w:p w14:paraId="3707CB15" w14:textId="35862A20" w:rsidR="00E65FE4" w:rsidRPr="00623A70" w:rsidRDefault="00664636" w:rsidP="00623A70">
      <w:pPr>
        <w:pStyle w:val="JRCText"/>
        <w:numPr>
          <w:ilvl w:val="0"/>
          <w:numId w:val="36"/>
        </w:numPr>
        <w:ind w:left="567" w:hanging="283"/>
        <w:rPr>
          <w:color w:val="000000" w:themeColor="text1"/>
        </w:rPr>
      </w:pPr>
      <w:r w:rsidRPr="00623A70">
        <w:rPr>
          <w:color w:val="000000" w:themeColor="text1"/>
        </w:rPr>
        <w:t>Tak</w:t>
      </w:r>
      <w:r w:rsidR="00623A70">
        <w:rPr>
          <w:color w:val="000000" w:themeColor="text1"/>
        </w:rPr>
        <w:t>e</w:t>
      </w:r>
      <w:r w:rsidRPr="00623A70">
        <w:rPr>
          <w:color w:val="000000" w:themeColor="text1"/>
        </w:rPr>
        <w:t xml:space="preserve"> into account the optional properties (e.g. downloadURL) considered in the Metadata Quality Assessment (MQA) tool available in </w:t>
      </w:r>
      <w:ins w:id="1030" w:author="ESCRIU Jordi (JRC-ISPRA) [2]" w:date="2025-05-27T23:10:00Z">
        <w:r w:rsidR="004900E5">
          <w:rPr>
            <w:color w:val="000000" w:themeColor="text1"/>
          </w:rPr>
          <w:t xml:space="preserve">the </w:t>
        </w:r>
      </w:ins>
      <w:del w:id="1031" w:author="ESCRIU Jordi (JRC-ISPRA) [2]" w:date="2025-05-27T23:10:00Z">
        <w:r w:rsidRPr="00623A70" w:rsidDel="004900E5">
          <w:rPr>
            <w:color w:val="000000" w:themeColor="text1"/>
          </w:rPr>
          <w:delText>data.europa.eu</w:delText>
        </w:r>
      </w:del>
      <w:ins w:id="1032" w:author="ESCRIU Jordi (JRC-ISPRA) [2]" w:date="2025-05-27T23:10:00Z">
        <w:r w:rsidR="004900E5">
          <w:rPr>
            <w:color w:val="000000" w:themeColor="text1"/>
          </w:rPr>
          <w:t>EDP</w:t>
        </w:r>
      </w:ins>
      <w:r w:rsidRPr="00623A70">
        <w:rPr>
          <w:color w:val="000000" w:themeColor="text1"/>
        </w:rPr>
        <w:t xml:space="preserve"> in order to increase the metadata quality</w:t>
      </w:r>
      <w:r w:rsidR="00623A70">
        <w:rPr>
          <w:color w:val="000000" w:themeColor="text1"/>
        </w:rPr>
        <w:t>.</w:t>
      </w:r>
      <w:commentRangeEnd w:id="1029"/>
      <w:r w:rsidR="00623A70">
        <w:rPr>
          <w:rStyle w:val="CommentReference"/>
        </w:rPr>
        <w:commentReference w:id="1029"/>
      </w:r>
    </w:p>
    <w:p w14:paraId="4FD4A95A" w14:textId="77777777" w:rsidR="00E14ACB" w:rsidRPr="0095488D" w:rsidRDefault="00E14ACB" w:rsidP="00E14ACB">
      <w:pPr>
        <w:pStyle w:val="JRCLevel-2title"/>
      </w:pPr>
      <w:bookmarkStart w:id="1033" w:name="_Toc199415863"/>
      <w:r w:rsidRPr="0095488D">
        <w:t>Finland</w:t>
      </w:r>
      <w:bookmarkEnd w:id="1033"/>
    </w:p>
    <w:p w14:paraId="333F617E" w14:textId="77777777" w:rsidR="00E65FE4" w:rsidRPr="0095488D" w:rsidRDefault="00E65FE4" w:rsidP="00E65FE4">
      <w:pPr>
        <w:pStyle w:val="JRCLevel-3title"/>
      </w:pPr>
      <w:bookmarkStart w:id="1034" w:name="_Toc199415864"/>
      <w:r w:rsidRPr="0095488D">
        <w:t>Summary of results</w:t>
      </w:r>
      <w:bookmarkEnd w:id="1034"/>
    </w:p>
    <w:p w14:paraId="0EE0AE5E" w14:textId="77777777" w:rsidR="00B56BDD" w:rsidRPr="00B56BDD" w:rsidRDefault="00B56BDD" w:rsidP="00B56BDD">
      <w:pPr>
        <w:pStyle w:val="JRCText"/>
        <w:rPr>
          <w:ins w:id="1035" w:author="ESCRIU Jordi (JRC-ISPRA) [2]" w:date="2025-05-27T15:52:00Z"/>
          <w:color w:val="000000" w:themeColor="text1"/>
        </w:rPr>
      </w:pPr>
      <w:ins w:id="1036" w:author="ESCRIU Jordi (JRC-ISPRA) [2]" w:date="2025-05-27T15:52:00Z">
        <w:r w:rsidRPr="00B56BDD">
          <w:rPr>
            <w:color w:val="000000" w:themeColor="text1"/>
          </w:rPr>
          <w:t xml:space="preserve">The focus of the testing was to run the XSLT Transformation for INSPIRE compliant metadata. The plan was to use Altova XMLSpy for the transformations, but as it was unstable we used a Commandline tool, the Online XSLT Test Tool and the Free Online XSL Transformer (XSLT) - FreeFormatter.com in addition. We focused on using the SEMIC XSLT and analysing the transformed files. During the pilot, we did changes to our metadata to get better results in the SEMIC XSLT transformations and in EDP. </w:t>
        </w:r>
      </w:ins>
    </w:p>
    <w:p w14:paraId="5C8E022C" w14:textId="521CA220" w:rsidR="00B56BDD" w:rsidRPr="00B56BDD" w:rsidRDefault="00B56BDD" w:rsidP="00B56BDD">
      <w:pPr>
        <w:pStyle w:val="JRCText"/>
        <w:rPr>
          <w:ins w:id="1037" w:author="ESCRIU Jordi (JRC-ISPRA) [2]" w:date="2025-05-27T15:52:00Z"/>
          <w:color w:val="000000" w:themeColor="text1"/>
        </w:rPr>
      </w:pPr>
      <w:ins w:id="1038" w:author="ESCRIU Jordi (JRC-ISPRA) [2]" w:date="2025-05-27T15:52:00Z">
        <w:r w:rsidRPr="00B56BDD">
          <w:rPr>
            <w:color w:val="000000" w:themeColor="text1"/>
          </w:rPr>
          <w:t xml:space="preserve">The HVD-tagging agreed in the Good Practice candidate, that is the eli-code and the HVD main category, was put in place for metadata maintained natively in the national metadata portal. During the pilot a harvester harvesting HVD metadata from our national metadata portal was added to the EDP. We analysed the results in EDP and made changes to our metadata to better fill the requirements of the geoharvester and HVD reporting. We also tried to use the geoharvester developed by </w:t>
        </w:r>
      </w:ins>
      <w:ins w:id="1039" w:author="ESCRIU Jordi (JRC-ISPRA) [2]" w:date="2025-05-27T15:55:00Z">
        <w:r w:rsidR="00CF03E1">
          <w:rPr>
            <w:color w:val="000000" w:themeColor="text1"/>
          </w:rPr>
          <w:t>c</w:t>
        </w:r>
      </w:ins>
      <w:ins w:id="1040" w:author="ESCRIU Jordi (JRC-ISPRA) [2]" w:date="2025-05-27T15:52:00Z">
        <w:r w:rsidRPr="00B56BDD">
          <w:rPr>
            <w:color w:val="000000" w:themeColor="text1"/>
          </w:rPr>
          <w:t>on</w:t>
        </w:r>
      </w:ins>
      <w:ins w:id="1041" w:author="ESCRIU Jordi (JRC-ISPRA) [2]" w:date="2025-05-27T15:55:00Z">
        <w:r w:rsidR="00CF03E1">
          <w:rPr>
            <w:color w:val="000000" w:themeColor="text1"/>
          </w:rPr>
          <w:t xml:space="preserve"> </w:t>
        </w:r>
      </w:ins>
      <w:ins w:id="1042" w:author="ESCRIU Jordi (JRC-ISPRA) [2]" w:date="2025-05-27T15:52:00Z">
        <w:r w:rsidRPr="00B56BDD">
          <w:rPr>
            <w:color w:val="000000" w:themeColor="text1"/>
          </w:rPr>
          <w:t>terra used in EDP alone as an XSLT but could not get it to work in the XSLT tools that we used and did not have time to try to resolve them.</w:t>
        </w:r>
      </w:ins>
    </w:p>
    <w:p w14:paraId="21545E96" w14:textId="07F63D7D" w:rsidR="00B56BDD" w:rsidRDefault="00B56BDD" w:rsidP="00B56BDD">
      <w:pPr>
        <w:pStyle w:val="JRCText"/>
        <w:rPr>
          <w:ins w:id="1043" w:author="ESCRIU Jordi (JRC-ISPRA) [2]" w:date="2025-05-27T15:52:00Z"/>
          <w:color w:val="000000" w:themeColor="text1"/>
        </w:rPr>
      </w:pPr>
      <w:ins w:id="1044" w:author="ESCRIU Jordi (JRC-ISPRA) [2]" w:date="2025-05-27T15:52:00Z">
        <w:r w:rsidRPr="00B56BDD">
          <w:rPr>
            <w:color w:val="000000" w:themeColor="text1"/>
          </w:rPr>
          <w:t xml:space="preserve">The work also allowed identifying national issues. For example, development is needed in the national Open Data Portal to identify Anchors as keywords and to map the </w:t>
        </w:r>
      </w:ins>
      <w:ins w:id="1045" w:author="ESCRIU Jordi (JRC-ISPRA) [2]" w:date="2025-05-27T15:56:00Z">
        <w:r w:rsidR="00CF03E1">
          <w:rPr>
            <w:color w:val="000000" w:themeColor="text1"/>
          </w:rPr>
          <w:t>e</w:t>
        </w:r>
      </w:ins>
      <w:ins w:id="1046" w:author="ESCRIU Jordi (JRC-ISPRA) [2]" w:date="2025-05-27T15:52:00Z">
        <w:r w:rsidRPr="00B56BDD">
          <w:rPr>
            <w:color w:val="000000" w:themeColor="text1"/>
          </w:rPr>
          <w:t xml:space="preserve">li-code in such a way to the national profile so that it is preserved in the national DCAT pilot. Only then can these be further be remapped to the metadata profile of the EDP. In addition, some metadata portals that the national metadata portal is harvesting from only supports the provision of </w:t>
        </w:r>
      </w:ins>
      <w:ins w:id="1047" w:author="ESCRIU Jordi (JRC-ISPRA) [2]" w:date="2025-05-27T15:53:00Z">
        <w:r>
          <w:rPr>
            <w:color w:val="000000" w:themeColor="text1"/>
          </w:rPr>
          <w:t>‘</w:t>
        </w:r>
      </w:ins>
      <w:ins w:id="1048" w:author="ESCRIU Jordi (JRC-ISPRA) [2]" w:date="2025-05-27T15:52:00Z">
        <w:r w:rsidRPr="00B56BDD">
          <w:rPr>
            <w:color w:val="000000" w:themeColor="text1"/>
          </w:rPr>
          <w:t>CharacterString</w:t>
        </w:r>
      </w:ins>
      <w:ins w:id="1049" w:author="ESCRIU Jordi (JRC-ISPRA) [2]" w:date="2025-05-27T15:53:00Z">
        <w:r>
          <w:rPr>
            <w:color w:val="000000" w:themeColor="text1"/>
          </w:rPr>
          <w:t>’</w:t>
        </w:r>
      </w:ins>
      <w:ins w:id="1050" w:author="ESCRIU Jordi (JRC-ISPRA) [2]" w:date="2025-05-27T15:52:00Z">
        <w:r w:rsidRPr="00B56BDD">
          <w:rPr>
            <w:color w:val="000000" w:themeColor="text1"/>
          </w:rPr>
          <w:t xml:space="preserve"> encodings, which can be solved before the next round of HVD reporting for example by adding XSL transformations to the harvesters</w:t>
        </w:r>
      </w:ins>
      <w:ins w:id="1051" w:author="ESCRIU Jordi (JRC-ISPRA) [2]" w:date="2025-05-27T15:53:00Z">
        <w:r>
          <w:rPr>
            <w:color w:val="000000" w:themeColor="text1"/>
          </w:rPr>
          <w:t>.</w:t>
        </w:r>
      </w:ins>
    </w:p>
    <w:p w14:paraId="78152A00" w14:textId="0D1085E3" w:rsidR="00D974D9" w:rsidRPr="00D53ECD" w:rsidDel="00B56BDD" w:rsidRDefault="00D53ECD" w:rsidP="00D974D9">
      <w:pPr>
        <w:pStyle w:val="JRCText"/>
        <w:rPr>
          <w:del w:id="1052" w:author="ESCRIU Jordi (JRC-ISPRA) [2]" w:date="2025-05-27T15:53:00Z"/>
          <w:color w:val="000000" w:themeColor="text1"/>
        </w:rPr>
      </w:pPr>
      <w:del w:id="1053" w:author="ESCRIU Jordi (JRC-ISPRA) [2]" w:date="2025-05-27T15:53:00Z">
        <w:r w:rsidRPr="00D53ECD" w:rsidDel="00B56BDD">
          <w:rPr>
            <w:color w:val="000000" w:themeColor="text1"/>
          </w:rPr>
          <w:lastRenderedPageBreak/>
          <w:delText>The f</w:delText>
        </w:r>
        <w:r w:rsidR="00D974D9" w:rsidRPr="00D53ECD" w:rsidDel="00B56BDD">
          <w:rPr>
            <w:color w:val="000000" w:themeColor="text1"/>
          </w:rPr>
          <w:delText xml:space="preserve">ocus on </w:delText>
        </w:r>
        <w:r w:rsidRPr="00D53ECD" w:rsidDel="00B56BDD">
          <w:rPr>
            <w:color w:val="000000" w:themeColor="text1"/>
          </w:rPr>
          <w:delText xml:space="preserve">Finish </w:delText>
        </w:r>
        <w:r w:rsidR="00D974D9" w:rsidRPr="00D53ECD" w:rsidDel="00B56BDD">
          <w:rPr>
            <w:color w:val="000000" w:themeColor="text1"/>
          </w:rPr>
          <w:delText xml:space="preserve">testing </w:delText>
        </w:r>
        <w:r w:rsidRPr="00D53ECD" w:rsidDel="00B56BDD">
          <w:rPr>
            <w:color w:val="000000" w:themeColor="text1"/>
          </w:rPr>
          <w:delText xml:space="preserve">was </w:delText>
        </w:r>
        <w:r w:rsidR="00D974D9" w:rsidRPr="00D53ECD" w:rsidDel="00B56BDD">
          <w:rPr>
            <w:color w:val="000000" w:themeColor="text1"/>
          </w:rPr>
          <w:delText>the XSL</w:delText>
        </w:r>
        <w:r w:rsidRPr="00D53ECD" w:rsidDel="00B56BDD">
          <w:rPr>
            <w:color w:val="000000" w:themeColor="text1"/>
          </w:rPr>
          <w:delText>T Transformation of</w:delText>
        </w:r>
        <w:r w:rsidR="00D974D9" w:rsidRPr="00D53ECD" w:rsidDel="00B56BDD">
          <w:rPr>
            <w:color w:val="000000" w:themeColor="text1"/>
          </w:rPr>
          <w:delText xml:space="preserve"> INSPIRE compliant metadata</w:delText>
        </w:r>
        <w:r w:rsidRPr="00D53ECD" w:rsidDel="00B56BDD">
          <w:rPr>
            <w:color w:val="000000" w:themeColor="text1"/>
          </w:rPr>
          <w:delText>.</w:delText>
        </w:r>
        <w:bookmarkStart w:id="1054" w:name="_Toc199280759"/>
        <w:bookmarkStart w:id="1055" w:name="_Toc199280927"/>
        <w:bookmarkStart w:id="1056" w:name="_Toc199415865"/>
        <w:bookmarkEnd w:id="1054"/>
        <w:bookmarkEnd w:id="1055"/>
        <w:bookmarkEnd w:id="1056"/>
      </w:del>
    </w:p>
    <w:p w14:paraId="5EF94845" w14:textId="55C4C877" w:rsidR="00D974D9" w:rsidRPr="00D53ECD" w:rsidDel="00B56BDD" w:rsidRDefault="00D53ECD" w:rsidP="00D974D9">
      <w:pPr>
        <w:pStyle w:val="JRCText"/>
        <w:rPr>
          <w:del w:id="1057" w:author="ESCRIU Jordi (JRC-ISPRA) [2]" w:date="2025-05-27T15:53:00Z"/>
          <w:color w:val="000000" w:themeColor="text1"/>
        </w:rPr>
      </w:pPr>
      <w:del w:id="1058" w:author="ESCRIU Jordi (JRC-ISPRA) [2]" w:date="2025-05-27T15:53:00Z">
        <w:r w:rsidRPr="00D53ECD" w:rsidDel="00B56BDD">
          <w:rPr>
            <w:color w:val="000000" w:themeColor="text1"/>
          </w:rPr>
          <w:delText xml:space="preserve">The </w:delText>
        </w:r>
        <w:r w:rsidR="00D974D9" w:rsidRPr="00D53ECD" w:rsidDel="00B56BDD">
          <w:rPr>
            <w:color w:val="000000" w:themeColor="text1"/>
          </w:rPr>
          <w:delText>HVD-tagging</w:delText>
        </w:r>
        <w:r w:rsidRPr="00D53ECD" w:rsidDel="00B56BDD">
          <w:rPr>
            <w:color w:val="000000" w:themeColor="text1"/>
          </w:rPr>
          <w:delText xml:space="preserve"> agreed in the good practice candidate, </w:delText>
        </w:r>
        <w:r w:rsidR="00D974D9" w:rsidRPr="00D53ECD" w:rsidDel="00B56BDD">
          <w:rPr>
            <w:color w:val="000000" w:themeColor="text1"/>
          </w:rPr>
          <w:delText>that is</w:delText>
        </w:r>
        <w:r w:rsidRPr="00D53ECD" w:rsidDel="00B56BDD">
          <w:rPr>
            <w:color w:val="000000" w:themeColor="text1"/>
          </w:rPr>
          <w:delText xml:space="preserve"> the e</w:delText>
        </w:r>
        <w:r w:rsidR="00D974D9" w:rsidRPr="00D53ECD" w:rsidDel="00B56BDD">
          <w:rPr>
            <w:color w:val="000000" w:themeColor="text1"/>
          </w:rPr>
          <w:delText xml:space="preserve">li-code and </w:delText>
        </w:r>
        <w:r w:rsidRPr="00D53ECD" w:rsidDel="00B56BDD">
          <w:rPr>
            <w:color w:val="000000" w:themeColor="text1"/>
          </w:rPr>
          <w:delText xml:space="preserve">the </w:delText>
        </w:r>
        <w:r w:rsidR="00D974D9" w:rsidRPr="00D53ECD" w:rsidDel="00B56BDD">
          <w:rPr>
            <w:color w:val="000000" w:themeColor="text1"/>
          </w:rPr>
          <w:delText>HVD main category</w:delText>
        </w:r>
        <w:r w:rsidRPr="00D53ECD" w:rsidDel="00B56BDD">
          <w:rPr>
            <w:color w:val="000000" w:themeColor="text1"/>
          </w:rPr>
          <w:delText>, is already</w:delText>
        </w:r>
        <w:r w:rsidR="00D974D9" w:rsidRPr="00D53ECD" w:rsidDel="00B56BDD">
          <w:rPr>
            <w:color w:val="000000" w:themeColor="text1"/>
          </w:rPr>
          <w:delText xml:space="preserve"> in place in the national metadata portal</w:delText>
        </w:r>
        <w:r w:rsidRPr="00D53ECD" w:rsidDel="00B56BDD">
          <w:rPr>
            <w:color w:val="000000" w:themeColor="text1"/>
          </w:rPr>
          <w:delText>.</w:delText>
        </w:r>
        <w:bookmarkStart w:id="1059" w:name="_Toc199280760"/>
        <w:bookmarkStart w:id="1060" w:name="_Toc199280928"/>
        <w:bookmarkStart w:id="1061" w:name="_Toc199415866"/>
        <w:bookmarkEnd w:id="1059"/>
        <w:bookmarkEnd w:id="1060"/>
        <w:bookmarkEnd w:id="1061"/>
      </w:del>
    </w:p>
    <w:p w14:paraId="117CBDC8" w14:textId="682EDF10" w:rsidR="00D974D9" w:rsidRPr="00D53ECD" w:rsidDel="00B56BDD" w:rsidRDefault="00D53ECD" w:rsidP="00D53ECD">
      <w:pPr>
        <w:pStyle w:val="JRCText"/>
        <w:rPr>
          <w:del w:id="1062" w:author="ESCRIU Jordi (JRC-ISPRA) [2]" w:date="2025-05-27T15:53:00Z"/>
          <w:color w:val="000000" w:themeColor="text1"/>
        </w:rPr>
      </w:pPr>
      <w:del w:id="1063" w:author="ESCRIU Jordi (JRC-ISPRA) [2]" w:date="2025-05-27T15:53:00Z">
        <w:r w:rsidRPr="00D53ECD" w:rsidDel="00B56BDD">
          <w:rPr>
            <w:color w:val="000000" w:themeColor="text1"/>
          </w:rPr>
          <w:delText>The work also allowed identifying national issues. F</w:delText>
        </w:r>
        <w:r w:rsidR="00D974D9" w:rsidRPr="00D53ECD" w:rsidDel="00B56BDD">
          <w:rPr>
            <w:color w:val="000000" w:themeColor="text1"/>
          </w:rPr>
          <w:delText>or example</w:delText>
        </w:r>
        <w:r w:rsidRPr="00D53ECD" w:rsidDel="00B56BDD">
          <w:rPr>
            <w:color w:val="000000" w:themeColor="text1"/>
          </w:rPr>
          <w:delText xml:space="preserve">, a </w:delText>
        </w:r>
        <w:r w:rsidR="00D974D9" w:rsidRPr="00D53ECD" w:rsidDel="00B56BDD">
          <w:rPr>
            <w:color w:val="000000" w:themeColor="text1"/>
          </w:rPr>
          <w:delText xml:space="preserve">development </w:delText>
        </w:r>
        <w:r w:rsidRPr="00D53ECD" w:rsidDel="00B56BDD">
          <w:rPr>
            <w:color w:val="000000" w:themeColor="text1"/>
          </w:rPr>
          <w:delText>is needed i</w:delText>
        </w:r>
        <w:r w:rsidR="00D974D9" w:rsidRPr="00D53ECD" w:rsidDel="00B56BDD">
          <w:rPr>
            <w:color w:val="000000" w:themeColor="text1"/>
          </w:rPr>
          <w:delText>n</w:delText>
        </w:r>
        <w:r w:rsidRPr="00D53ECD" w:rsidDel="00B56BDD">
          <w:rPr>
            <w:color w:val="000000" w:themeColor="text1"/>
          </w:rPr>
          <w:delText xml:space="preserve"> the</w:delText>
        </w:r>
        <w:r w:rsidR="00D974D9" w:rsidRPr="00D53ECD" w:rsidDel="00B56BDD">
          <w:rPr>
            <w:color w:val="000000" w:themeColor="text1"/>
          </w:rPr>
          <w:delText xml:space="preserve"> Open Data Po</w:delText>
        </w:r>
        <w:r w:rsidRPr="00D53ECD" w:rsidDel="00B56BDD">
          <w:rPr>
            <w:color w:val="000000" w:themeColor="text1"/>
          </w:rPr>
          <w:delText>rtal to identify Anchors as key</w:delText>
        </w:r>
        <w:r w:rsidR="00D974D9" w:rsidRPr="00D53ECD" w:rsidDel="00B56BDD">
          <w:rPr>
            <w:color w:val="000000" w:themeColor="text1"/>
          </w:rPr>
          <w:delText>words</w:delText>
        </w:r>
        <w:r w:rsidRPr="00D53ECD" w:rsidDel="00B56BDD">
          <w:rPr>
            <w:color w:val="000000" w:themeColor="text1"/>
          </w:rPr>
          <w:delText xml:space="preserve">. The </w:delText>
        </w:r>
        <w:r w:rsidR="00D974D9" w:rsidRPr="00D53ECD" w:rsidDel="00B56BDD">
          <w:rPr>
            <w:color w:val="000000" w:themeColor="text1"/>
          </w:rPr>
          <w:delText>XSL</w:delText>
        </w:r>
        <w:r w:rsidRPr="00D53ECD" w:rsidDel="00B56BDD">
          <w:rPr>
            <w:color w:val="000000" w:themeColor="text1"/>
          </w:rPr>
          <w:delText>T</w:delText>
        </w:r>
        <w:r w:rsidR="00D974D9" w:rsidRPr="00D53ECD" w:rsidDel="00B56BDD">
          <w:rPr>
            <w:color w:val="000000" w:themeColor="text1"/>
          </w:rPr>
          <w:delText xml:space="preserve"> </w:delText>
        </w:r>
        <w:r w:rsidRPr="00D53ECD" w:rsidDel="00B56BDD">
          <w:rPr>
            <w:color w:val="000000" w:themeColor="text1"/>
          </w:rPr>
          <w:delText>used</w:delText>
        </w:r>
        <w:r w:rsidR="00D974D9" w:rsidRPr="00D53ECD" w:rsidDel="00B56BDD">
          <w:rPr>
            <w:color w:val="000000" w:themeColor="text1"/>
          </w:rPr>
          <w:delText xml:space="preserve"> when harvesting metadata portals </w:delText>
        </w:r>
        <w:r w:rsidRPr="00D53ECD" w:rsidDel="00B56BDD">
          <w:rPr>
            <w:color w:val="000000" w:themeColor="text1"/>
          </w:rPr>
          <w:delText>currently</w:delText>
        </w:r>
        <w:r w:rsidR="00D974D9" w:rsidRPr="00D53ECD" w:rsidDel="00B56BDD">
          <w:rPr>
            <w:color w:val="000000" w:themeColor="text1"/>
          </w:rPr>
          <w:delText xml:space="preserve"> only support</w:delText>
        </w:r>
        <w:r w:rsidRPr="00D53ECD" w:rsidDel="00B56BDD">
          <w:rPr>
            <w:color w:val="000000" w:themeColor="text1"/>
          </w:rPr>
          <w:delText>s</w:delText>
        </w:r>
        <w:r w:rsidR="00D974D9" w:rsidRPr="00D53ECD" w:rsidDel="00B56BDD">
          <w:rPr>
            <w:color w:val="000000" w:themeColor="text1"/>
          </w:rPr>
          <w:delText xml:space="preserve"> Char</w:delText>
        </w:r>
        <w:r w:rsidRPr="00D53ECD" w:rsidDel="00B56BDD">
          <w:rPr>
            <w:color w:val="000000" w:themeColor="text1"/>
          </w:rPr>
          <w:delText>acter</w:delText>
        </w:r>
        <w:r w:rsidR="00D974D9" w:rsidRPr="00D53ECD" w:rsidDel="00B56BDD">
          <w:rPr>
            <w:color w:val="000000" w:themeColor="text1"/>
          </w:rPr>
          <w:delText>String</w:delText>
        </w:r>
        <w:r w:rsidRPr="00D53ECD" w:rsidDel="00B56BDD">
          <w:rPr>
            <w:color w:val="000000" w:themeColor="text1"/>
          </w:rPr>
          <w:delText xml:space="preserve"> encodings.</w:delText>
        </w:r>
        <w:bookmarkStart w:id="1064" w:name="_Toc199280761"/>
        <w:bookmarkStart w:id="1065" w:name="_Toc199280929"/>
        <w:bookmarkStart w:id="1066" w:name="_Toc199415867"/>
        <w:bookmarkEnd w:id="1064"/>
        <w:bookmarkEnd w:id="1065"/>
        <w:bookmarkEnd w:id="1066"/>
      </w:del>
    </w:p>
    <w:p w14:paraId="112F57D3" w14:textId="77777777" w:rsidR="00E65FE4" w:rsidRPr="0095488D" w:rsidRDefault="00E65FE4" w:rsidP="00E65FE4">
      <w:pPr>
        <w:pStyle w:val="JRCLevel-3title"/>
      </w:pPr>
      <w:bookmarkStart w:id="1067" w:name="_Toc199415868"/>
      <w:r w:rsidRPr="0095488D">
        <w:t>Issues identified</w:t>
      </w:r>
      <w:bookmarkEnd w:id="1067"/>
    </w:p>
    <w:p w14:paraId="2C8FCC11" w14:textId="77777777" w:rsidR="00D050D3" w:rsidRPr="00012D02" w:rsidRDefault="00D050D3" w:rsidP="00D050D3">
      <w:pPr>
        <w:pStyle w:val="JRCText"/>
        <w:rPr>
          <w:ins w:id="1068" w:author="ESCRIU Jordi (JRC-ISPRA) [2]" w:date="2025-05-27T15:58:00Z"/>
          <w:color w:val="000000" w:themeColor="text1"/>
        </w:rPr>
      </w:pPr>
      <w:ins w:id="1069" w:author="ESCRIU Jordi (JRC-ISPRA) [2]" w:date="2025-05-27T15:58:00Z">
        <w:r w:rsidRPr="00012D02">
          <w:rPr>
            <w:color w:val="000000" w:themeColor="text1"/>
          </w:rPr>
          <w:t>Finland raised some issues and questions for internal discussion at https://github.com/INSPIRE-MIF/GeoDCAT-AP-pilot/issues, particularly</w:t>
        </w:r>
      </w:ins>
    </w:p>
    <w:p w14:paraId="2394665E" w14:textId="77777777" w:rsidR="00D050D3" w:rsidRPr="00012D02" w:rsidRDefault="00D050D3" w:rsidP="00D050D3">
      <w:pPr>
        <w:pStyle w:val="JRCText"/>
        <w:numPr>
          <w:ilvl w:val="0"/>
          <w:numId w:val="37"/>
        </w:numPr>
        <w:ind w:left="567" w:hanging="283"/>
        <w:rPr>
          <w:ins w:id="1070" w:author="ESCRIU Jordi (JRC-ISPRA) [2]" w:date="2025-05-27T15:58:00Z"/>
          <w:color w:val="000000" w:themeColor="text1"/>
        </w:rPr>
      </w:pPr>
      <w:ins w:id="1071" w:author="ESCRIU Jordi (JRC-ISPRA) [2]" w:date="2025-05-27T15:58:00Z">
        <w:r w:rsidRPr="00012D02">
          <w:rPr>
            <w:color w:val="000000" w:themeColor="text1"/>
          </w:rPr>
          <w:t>Exchanges and proposals related to the HVD-tagging good practice and the XSLT transformation.</w:t>
        </w:r>
      </w:ins>
    </w:p>
    <w:p w14:paraId="0F27F4D9" w14:textId="249BCD8A" w:rsidR="00D050D3" w:rsidRPr="00012D02" w:rsidRDefault="00D050D3" w:rsidP="00D050D3">
      <w:pPr>
        <w:pStyle w:val="JRCText"/>
        <w:ind w:left="567"/>
        <w:rPr>
          <w:ins w:id="1072" w:author="ESCRIU Jordi (JRC-ISPRA) [2]" w:date="2025-05-27T15:58:00Z"/>
          <w:color w:val="000000" w:themeColor="text1"/>
        </w:rPr>
      </w:pPr>
      <w:ins w:id="1073" w:author="ESCRIU Jordi (JRC-ISPRA) [2]" w:date="2025-05-27T15:58:00Z">
        <w:r w:rsidRPr="00012D02">
          <w:fldChar w:fldCharType="begin"/>
        </w:r>
        <w:r w:rsidRPr="00012D02">
          <w:instrText>HYPERLINK "https://github.com/INSPIRE-MIF/GeoDCAT-AP-pilot/issues/2"</w:instrText>
        </w:r>
      </w:ins>
      <w:ins w:id="1074" w:author="ESCRIU Jordi (JRC-ISPRA) [2]" w:date="2025-05-29T12:55:00Z"/>
      <w:ins w:id="1075" w:author="ESCRIU Jordi (JRC-ISPRA) [2]" w:date="2025-05-27T15:58:00Z">
        <w:r w:rsidRPr="00012D02">
          <w:fldChar w:fldCharType="separate"/>
        </w:r>
        <w:r w:rsidRPr="00012D02">
          <w:rPr>
            <w:rStyle w:val="Hyperlink"/>
          </w:rPr>
          <w:t>https://github.com/INSPIRE-MIF/GeoDCAT-AP-pilot/issues/2</w:t>
        </w:r>
        <w:r w:rsidRPr="00012D02">
          <w:rPr>
            <w:rStyle w:val="Hyperlink"/>
          </w:rPr>
          <w:fldChar w:fldCharType="end"/>
        </w:r>
      </w:ins>
    </w:p>
    <w:p w14:paraId="0AE8F45D" w14:textId="77777777" w:rsidR="00D050D3" w:rsidRPr="00012D02" w:rsidRDefault="00D050D3" w:rsidP="00D050D3">
      <w:pPr>
        <w:pStyle w:val="JRCText"/>
        <w:numPr>
          <w:ilvl w:val="0"/>
          <w:numId w:val="37"/>
        </w:numPr>
        <w:ind w:left="567" w:hanging="283"/>
        <w:rPr>
          <w:ins w:id="1076" w:author="ESCRIU Jordi (JRC-ISPRA) [2]" w:date="2025-05-27T15:58:00Z"/>
          <w:color w:val="000000" w:themeColor="text1"/>
        </w:rPr>
      </w:pPr>
      <w:ins w:id="1077" w:author="ESCRIU Jordi (JRC-ISPRA) [2]" w:date="2025-05-27T15:58:00Z">
        <w:r w:rsidRPr="00012D02">
          <w:rPr>
            <w:color w:val="000000" w:themeColor="text1"/>
          </w:rPr>
          <w:t>Proposal to add ‘hvdCategory’ as optional in GeoDCAT-AP 3.0 and in the XSL transformation.</w:t>
        </w:r>
      </w:ins>
    </w:p>
    <w:p w14:paraId="25F34ADC" w14:textId="26AFD24C" w:rsidR="00D050D3" w:rsidRPr="00012D02" w:rsidRDefault="00D050D3" w:rsidP="00D050D3">
      <w:pPr>
        <w:pStyle w:val="JRCText"/>
        <w:ind w:left="567"/>
        <w:rPr>
          <w:ins w:id="1078" w:author="ESCRIU Jordi (JRC-ISPRA) [2]" w:date="2025-05-27T15:58:00Z"/>
          <w:color w:val="000000" w:themeColor="text1"/>
        </w:rPr>
      </w:pPr>
      <w:ins w:id="1079" w:author="ESCRIU Jordi (JRC-ISPRA) [2]" w:date="2025-05-27T15:58:00Z">
        <w:r w:rsidRPr="00012D02">
          <w:fldChar w:fldCharType="begin"/>
        </w:r>
        <w:r w:rsidRPr="00012D02">
          <w:instrText>HYPERLINK "https://github.com/INSPIRE-MIF/GeoDCAT-AP-pilot/issues/3"</w:instrText>
        </w:r>
      </w:ins>
      <w:ins w:id="1080" w:author="ESCRIU Jordi (JRC-ISPRA) [2]" w:date="2025-05-29T12:55:00Z"/>
      <w:ins w:id="1081" w:author="ESCRIU Jordi (JRC-ISPRA) [2]" w:date="2025-05-27T15:58:00Z">
        <w:r w:rsidRPr="00012D02">
          <w:fldChar w:fldCharType="separate"/>
        </w:r>
        <w:r w:rsidRPr="00012D02">
          <w:rPr>
            <w:rStyle w:val="Hyperlink"/>
          </w:rPr>
          <w:t>https://github.com/INSPIRE-MIF/GeoDCAT-AP-pilot/issues/3</w:t>
        </w:r>
        <w:r w:rsidRPr="00012D02">
          <w:rPr>
            <w:rStyle w:val="Hyperlink"/>
          </w:rPr>
          <w:fldChar w:fldCharType="end"/>
        </w:r>
      </w:ins>
    </w:p>
    <w:p w14:paraId="018BA0CF" w14:textId="77777777" w:rsidR="00D050D3" w:rsidRPr="00012D02" w:rsidRDefault="00D050D3" w:rsidP="00D050D3">
      <w:pPr>
        <w:pStyle w:val="JRCText"/>
        <w:numPr>
          <w:ilvl w:val="0"/>
          <w:numId w:val="37"/>
        </w:numPr>
        <w:ind w:left="567" w:hanging="283"/>
        <w:rPr>
          <w:ins w:id="1082" w:author="ESCRIU Jordi (JRC-ISPRA) [2]" w:date="2025-05-27T15:58:00Z"/>
          <w:color w:val="000000" w:themeColor="text1"/>
        </w:rPr>
      </w:pPr>
      <w:ins w:id="1083" w:author="ESCRIU Jordi (JRC-ISPRA) [2]" w:date="2025-05-27T15:58:00Z">
        <w:r w:rsidRPr="00012D02">
          <w:rPr>
            <w:color w:val="000000" w:themeColor="text1"/>
          </w:rPr>
          <w:t>XSLT Transformation: The same key words emerge twice.</w:t>
        </w:r>
      </w:ins>
    </w:p>
    <w:p w14:paraId="64A4D23B" w14:textId="64B49F1E" w:rsidR="00D050D3" w:rsidRPr="00012D02" w:rsidRDefault="00D050D3" w:rsidP="00D050D3">
      <w:pPr>
        <w:pStyle w:val="JRCText"/>
        <w:ind w:left="567"/>
        <w:rPr>
          <w:ins w:id="1084" w:author="ESCRIU Jordi (JRC-ISPRA) [2]" w:date="2025-05-27T15:58:00Z"/>
          <w:color w:val="000000" w:themeColor="text1"/>
        </w:rPr>
      </w:pPr>
      <w:ins w:id="1085" w:author="ESCRIU Jordi (JRC-ISPRA) [2]" w:date="2025-05-27T15:58:00Z">
        <w:r w:rsidRPr="00012D02">
          <w:fldChar w:fldCharType="begin"/>
        </w:r>
        <w:r w:rsidRPr="00012D02">
          <w:instrText>HYPERLINK "https://github.com/INSPIRE-MIF/GeoDCAT-AP-pilot/issues/6"</w:instrText>
        </w:r>
      </w:ins>
      <w:ins w:id="1086" w:author="ESCRIU Jordi (JRC-ISPRA) [2]" w:date="2025-05-29T12:55:00Z"/>
      <w:ins w:id="1087" w:author="ESCRIU Jordi (JRC-ISPRA) [2]" w:date="2025-05-27T15:58:00Z">
        <w:r w:rsidRPr="00012D02">
          <w:fldChar w:fldCharType="separate"/>
        </w:r>
        <w:r w:rsidRPr="00012D02">
          <w:rPr>
            <w:rStyle w:val="Hyperlink"/>
          </w:rPr>
          <w:t>https://github.com/INSPIRE-MIF/GeoDCAT-AP-pilot/issues/6</w:t>
        </w:r>
        <w:r w:rsidRPr="00012D02">
          <w:rPr>
            <w:rStyle w:val="Hyperlink"/>
          </w:rPr>
          <w:fldChar w:fldCharType="end"/>
        </w:r>
      </w:ins>
    </w:p>
    <w:p w14:paraId="222201A5" w14:textId="77777777" w:rsidR="00D050D3" w:rsidRPr="00012D02" w:rsidRDefault="00D050D3" w:rsidP="00D050D3">
      <w:pPr>
        <w:pStyle w:val="JRCText"/>
        <w:numPr>
          <w:ilvl w:val="0"/>
          <w:numId w:val="37"/>
        </w:numPr>
        <w:ind w:left="567" w:hanging="283"/>
        <w:rPr>
          <w:ins w:id="1088" w:author="ESCRIU Jordi (JRC-ISPRA) [2]" w:date="2025-05-27T15:58:00Z"/>
          <w:color w:val="000000" w:themeColor="text1"/>
        </w:rPr>
      </w:pPr>
      <w:ins w:id="1089" w:author="ESCRIU Jordi (JRC-ISPRA) [2]" w:date="2025-05-27T15:58:00Z">
        <w:r w:rsidRPr="00012D02">
          <w:rPr>
            <w:color w:val="000000" w:themeColor="text1"/>
          </w:rPr>
          <w:t>XSLT Transformation: namespaces and standards.</w:t>
        </w:r>
      </w:ins>
    </w:p>
    <w:p w14:paraId="0DA5DE94" w14:textId="10580C39" w:rsidR="00D050D3" w:rsidRPr="00012D02" w:rsidRDefault="00D050D3" w:rsidP="00D050D3">
      <w:pPr>
        <w:pStyle w:val="JRCText"/>
        <w:ind w:left="567"/>
        <w:rPr>
          <w:ins w:id="1090" w:author="ESCRIU Jordi (JRC-ISPRA) [2]" w:date="2025-05-27T15:58:00Z"/>
          <w:color w:val="000000" w:themeColor="text1"/>
        </w:rPr>
      </w:pPr>
      <w:ins w:id="1091" w:author="ESCRIU Jordi (JRC-ISPRA) [2]" w:date="2025-05-27T15:58:00Z">
        <w:r w:rsidRPr="00012D02">
          <w:fldChar w:fldCharType="begin"/>
        </w:r>
        <w:r w:rsidRPr="00012D02">
          <w:instrText>HYPERLINK "https://github.com/INSPIRE-MIF/GeoDCAT-AP-pilot/issues/5"</w:instrText>
        </w:r>
      </w:ins>
      <w:ins w:id="1092" w:author="ESCRIU Jordi (JRC-ISPRA) [2]" w:date="2025-05-29T12:55:00Z"/>
      <w:ins w:id="1093" w:author="ESCRIU Jordi (JRC-ISPRA) [2]" w:date="2025-05-27T15:58:00Z">
        <w:r w:rsidRPr="00012D02">
          <w:fldChar w:fldCharType="separate"/>
        </w:r>
        <w:r w:rsidRPr="00012D02">
          <w:rPr>
            <w:rStyle w:val="Hyperlink"/>
          </w:rPr>
          <w:t>https://github.com/INSPIRE-MIF/GeoDCAT-AP-pilot/issues/5</w:t>
        </w:r>
        <w:r w:rsidRPr="00012D02">
          <w:rPr>
            <w:rStyle w:val="Hyperlink"/>
          </w:rPr>
          <w:fldChar w:fldCharType="end"/>
        </w:r>
      </w:ins>
    </w:p>
    <w:p w14:paraId="2F5879C1" w14:textId="77777777" w:rsidR="00D050D3" w:rsidRPr="00012D02" w:rsidRDefault="00D050D3" w:rsidP="00D050D3">
      <w:pPr>
        <w:pStyle w:val="JRCText"/>
        <w:numPr>
          <w:ilvl w:val="0"/>
          <w:numId w:val="37"/>
        </w:numPr>
        <w:ind w:left="567" w:hanging="283"/>
        <w:rPr>
          <w:ins w:id="1094" w:author="ESCRIU Jordi (JRC-ISPRA) [2]" w:date="2025-05-27T15:58:00Z"/>
          <w:color w:val="000000" w:themeColor="text1"/>
        </w:rPr>
      </w:pPr>
      <w:ins w:id="1095" w:author="ESCRIU Jordi (JRC-ISPRA) [2]" w:date="2025-05-27T15:58:00Z">
        <w:r w:rsidRPr="00012D02">
          <w:rPr>
            <w:color w:val="000000" w:themeColor="text1"/>
          </w:rPr>
          <w:t>Role of service metadata in the EDP, in HVD-reporting and in this pilot?</w:t>
        </w:r>
      </w:ins>
    </w:p>
    <w:p w14:paraId="7043BE79" w14:textId="6372B7CF" w:rsidR="00D050D3" w:rsidRPr="00012D02" w:rsidRDefault="00D050D3" w:rsidP="00D050D3">
      <w:pPr>
        <w:pStyle w:val="JRCText"/>
        <w:ind w:left="567"/>
        <w:rPr>
          <w:ins w:id="1096" w:author="ESCRIU Jordi (JRC-ISPRA) [2]" w:date="2025-05-27T15:58:00Z"/>
          <w:color w:val="000000" w:themeColor="text1"/>
        </w:rPr>
      </w:pPr>
      <w:ins w:id="1097" w:author="ESCRIU Jordi (JRC-ISPRA) [2]" w:date="2025-05-27T15:58:00Z">
        <w:r w:rsidRPr="00012D02">
          <w:fldChar w:fldCharType="begin"/>
        </w:r>
        <w:r w:rsidRPr="00012D02">
          <w:instrText>HYPERLINK "https://github.com/INSPIRE-MIF/GeoDCAT-AP-pilot/issues/4"</w:instrText>
        </w:r>
      </w:ins>
      <w:ins w:id="1098" w:author="ESCRIU Jordi (JRC-ISPRA) [2]" w:date="2025-05-29T12:55:00Z"/>
      <w:ins w:id="1099" w:author="ESCRIU Jordi (JRC-ISPRA) [2]" w:date="2025-05-27T15:58:00Z">
        <w:r w:rsidRPr="00012D02">
          <w:fldChar w:fldCharType="separate"/>
        </w:r>
        <w:r w:rsidRPr="00012D02">
          <w:rPr>
            <w:rStyle w:val="Hyperlink"/>
          </w:rPr>
          <w:t>https://github.com/INSPIRE-MIF/GeoDCAT-AP-pilot/issues/4</w:t>
        </w:r>
        <w:r w:rsidRPr="00012D02">
          <w:rPr>
            <w:rStyle w:val="Hyperlink"/>
          </w:rPr>
          <w:fldChar w:fldCharType="end"/>
        </w:r>
      </w:ins>
    </w:p>
    <w:p w14:paraId="71EF0E3B" w14:textId="77777777" w:rsidR="00D050D3" w:rsidRPr="00012D02" w:rsidRDefault="00D050D3" w:rsidP="00D050D3">
      <w:pPr>
        <w:pStyle w:val="JRCText"/>
        <w:numPr>
          <w:ilvl w:val="0"/>
          <w:numId w:val="37"/>
        </w:numPr>
        <w:ind w:left="567" w:hanging="283"/>
        <w:rPr>
          <w:ins w:id="1100" w:author="ESCRIU Jordi (JRC-ISPRA) [2]" w:date="2025-05-27T15:58:00Z"/>
          <w:color w:val="000000" w:themeColor="text1"/>
          <w:lang w:val="fr-FR"/>
        </w:rPr>
      </w:pPr>
      <w:ins w:id="1101" w:author="ESCRIU Jordi (JRC-ISPRA) [2]" w:date="2025-05-27T15:58:00Z">
        <w:r w:rsidRPr="00012D02">
          <w:rPr>
            <w:color w:val="000000" w:themeColor="text1"/>
            <w:lang w:val="fr-FR"/>
          </w:rPr>
          <w:t>Transformation: Distribution, LandingPage and Documentation</w:t>
        </w:r>
      </w:ins>
    </w:p>
    <w:p w14:paraId="7B01EB63" w14:textId="5A5319F3" w:rsidR="00D050D3" w:rsidRPr="00012D02" w:rsidRDefault="00D050D3" w:rsidP="00D050D3">
      <w:pPr>
        <w:pStyle w:val="JRCText"/>
        <w:ind w:left="567"/>
        <w:rPr>
          <w:ins w:id="1102" w:author="ESCRIU Jordi (JRC-ISPRA) [2]" w:date="2025-05-27T15:58:00Z"/>
          <w:color w:val="000000" w:themeColor="text1"/>
          <w:lang w:val="fr-FR"/>
        </w:rPr>
      </w:pPr>
      <w:ins w:id="1103" w:author="ESCRIU Jordi (JRC-ISPRA) [2]" w:date="2025-05-27T15:58:00Z">
        <w:r w:rsidRPr="00012D02">
          <w:rPr>
            <w:color w:val="000000" w:themeColor="text1"/>
            <w:lang w:val="fr-FR"/>
          </w:rPr>
          <w:t> https://github.com/INSPIRE-MIF/GeoDCAT-AP-pilot/issues/9</w:t>
        </w:r>
      </w:ins>
    </w:p>
    <w:p w14:paraId="13B01BD8" w14:textId="77777777" w:rsidR="00D050D3" w:rsidRPr="00012D02" w:rsidRDefault="00D050D3" w:rsidP="00D050D3">
      <w:pPr>
        <w:pStyle w:val="JRCText"/>
        <w:numPr>
          <w:ilvl w:val="0"/>
          <w:numId w:val="37"/>
        </w:numPr>
        <w:ind w:left="567" w:hanging="283"/>
        <w:rPr>
          <w:ins w:id="1104" w:author="ESCRIU Jordi (JRC-ISPRA) [2]" w:date="2025-05-27T15:58:00Z"/>
          <w:color w:val="000000" w:themeColor="text1"/>
        </w:rPr>
      </w:pPr>
      <w:ins w:id="1105" w:author="ESCRIU Jordi (JRC-ISPRA) [2]" w:date="2025-05-27T15:58:00Z">
        <w:r w:rsidRPr="00012D02">
          <w:rPr>
            <w:color w:val="000000" w:themeColor="text1"/>
          </w:rPr>
          <w:t>Have you faced issues when transforming service and multilingual metadata? Service metadata and multilingual metadata could only be transformed with the core option. Multilingual metadata could not be transformed with the majority of tools tested.</w:t>
        </w:r>
      </w:ins>
    </w:p>
    <w:p w14:paraId="6628F014" w14:textId="50165755" w:rsidR="00D050D3" w:rsidRPr="00012D02" w:rsidRDefault="00D050D3" w:rsidP="00D050D3">
      <w:pPr>
        <w:pStyle w:val="JRCText"/>
        <w:ind w:left="567"/>
        <w:rPr>
          <w:ins w:id="1106" w:author="ESCRIU Jordi (JRC-ISPRA) [2]" w:date="2025-05-27T15:58:00Z"/>
          <w:color w:val="000000" w:themeColor="text1"/>
        </w:rPr>
      </w:pPr>
      <w:ins w:id="1107" w:author="ESCRIU Jordi (JRC-ISPRA) [2]" w:date="2025-05-27T15:58:00Z">
        <w:r w:rsidRPr="00012D02">
          <w:rPr>
            <w:color w:val="000000" w:themeColor="text1"/>
          </w:rPr>
          <w:fldChar w:fldCharType="begin"/>
        </w:r>
        <w:r w:rsidRPr="00012D02">
          <w:rPr>
            <w:color w:val="000000" w:themeColor="text1"/>
          </w:rPr>
          <w:instrText>HYPERLINK "https://github.com/INSPIRE-MIF/GeoDCAT-AP-pilot/issues/11"</w:instrText>
        </w:r>
      </w:ins>
      <w:ins w:id="1108" w:author="ESCRIU Jordi (JRC-ISPRA) [2]" w:date="2025-05-29T12:55:00Z">
        <w:r w:rsidR="008718D2" w:rsidRPr="008718D2">
          <w:rPr>
            <w:color w:val="000000" w:themeColor="text1"/>
          </w:rPr>
        </w:r>
      </w:ins>
      <w:ins w:id="1109" w:author="ESCRIU Jordi (JRC-ISPRA) [2]" w:date="2025-05-27T15:58:00Z">
        <w:r w:rsidRPr="00012D02">
          <w:rPr>
            <w:color w:val="000000" w:themeColor="text1"/>
          </w:rPr>
          <w:fldChar w:fldCharType="separate"/>
        </w:r>
        <w:r w:rsidRPr="00012D02">
          <w:rPr>
            <w:rStyle w:val="Hyperlink"/>
          </w:rPr>
          <w:t>https://github.com/INSPIRE-MIF/GeoDCAT-AP-pilot/issues/11</w:t>
        </w:r>
        <w:r w:rsidRPr="00012D02">
          <w:rPr>
            <w:color w:val="000000" w:themeColor="text1"/>
          </w:rPr>
          <w:fldChar w:fldCharType="end"/>
        </w:r>
      </w:ins>
    </w:p>
    <w:p w14:paraId="4B8F1B76" w14:textId="77777777" w:rsidR="00D050D3" w:rsidRPr="00012D02" w:rsidRDefault="00D050D3" w:rsidP="00D050D3">
      <w:pPr>
        <w:pStyle w:val="JRCText"/>
        <w:rPr>
          <w:ins w:id="1110" w:author="ESCRIU Jordi (JRC-ISPRA) [2]" w:date="2025-05-27T15:58:00Z"/>
          <w:color w:val="000000" w:themeColor="text1"/>
        </w:rPr>
      </w:pPr>
      <w:ins w:id="1111" w:author="ESCRIU Jordi (JRC-ISPRA) [2]" w:date="2025-05-27T15:58:00Z">
        <w:r w:rsidRPr="00012D02">
          <w:rPr>
            <w:color w:val="000000" w:themeColor="text1"/>
          </w:rPr>
          <w:t>They were posted in the pilot repository as there was a need for more exchange, investigation and interaction between participants in the pilot regarding specific issues.</w:t>
        </w:r>
      </w:ins>
    </w:p>
    <w:p w14:paraId="4C1D62CC" w14:textId="77777777" w:rsidR="00D050D3" w:rsidRPr="00012D02" w:rsidRDefault="00D050D3" w:rsidP="00D050D3">
      <w:pPr>
        <w:pStyle w:val="JRCText"/>
        <w:rPr>
          <w:ins w:id="1112" w:author="ESCRIU Jordi (JRC-ISPRA) [2]" w:date="2025-05-27T15:58:00Z"/>
          <w:color w:val="000000" w:themeColor="text1"/>
        </w:rPr>
      </w:pPr>
      <w:ins w:id="1113" w:author="ESCRIU Jordi (JRC-ISPRA) [2]" w:date="2025-05-27T15:58:00Z">
        <w:r w:rsidRPr="00012D02">
          <w:rPr>
            <w:color w:val="000000" w:themeColor="text1"/>
          </w:rPr>
          <w:t>Finland also contributed to discussions raised by others and raised issues in the SEMIC and INSPIRE repositories, for example</w:t>
        </w:r>
      </w:ins>
    </w:p>
    <w:p w14:paraId="1E63F94A" w14:textId="77777777" w:rsidR="00D050D3" w:rsidRPr="00012D02" w:rsidRDefault="00D050D3" w:rsidP="00D050D3">
      <w:pPr>
        <w:pStyle w:val="JRCText"/>
        <w:numPr>
          <w:ilvl w:val="0"/>
          <w:numId w:val="37"/>
        </w:numPr>
        <w:ind w:left="567" w:hanging="283"/>
        <w:rPr>
          <w:ins w:id="1114" w:author="ESCRIU Jordi (JRC-ISPRA) [2]" w:date="2025-05-27T15:58:00Z"/>
          <w:color w:val="000000" w:themeColor="text1"/>
        </w:rPr>
      </w:pPr>
      <w:ins w:id="1115" w:author="ESCRIU Jordi (JRC-ISPRA) [2]" w:date="2025-05-27T15:58:00Z">
        <w:r w:rsidRPr="00012D02">
          <w:rPr>
            <w:color w:val="000000" w:themeColor="text1"/>
          </w:rPr>
          <w:lastRenderedPageBreak/>
          <w:t xml:space="preserve">Issues related to the transformation of identifiers. The intention of the XSLT is to transform both the </w:t>
        </w:r>
        <w:r w:rsidRPr="00012D02">
          <w:rPr>
            <w:i/>
            <w:iCs/>
            <w:color w:val="000000" w:themeColor="text1"/>
          </w:rPr>
          <w:t>file identifier</w:t>
        </w:r>
        <w:r w:rsidRPr="00012D02">
          <w:rPr>
            <w:color w:val="000000" w:themeColor="text1"/>
          </w:rPr>
          <w:t xml:space="preserve"> and the </w:t>
        </w:r>
        <w:r w:rsidRPr="00012D02">
          <w:rPr>
            <w:i/>
            <w:iCs/>
            <w:color w:val="000000" w:themeColor="text1"/>
          </w:rPr>
          <w:t xml:space="preserve">unique resource identifier </w:t>
        </w:r>
        <w:r w:rsidRPr="00012D02">
          <w:rPr>
            <w:color w:val="000000" w:themeColor="text1"/>
          </w:rPr>
          <w:t xml:space="preserve">from the ISO metadata. It may be that the unique resource identifiers is transformed only if it is of type CharacterString, not if it’s Anchor. The </w:t>
        </w:r>
        <w:r w:rsidRPr="00012D02">
          <w:rPr>
            <w:i/>
            <w:iCs/>
            <w:color w:val="000000" w:themeColor="text1"/>
          </w:rPr>
          <w:t>parent identifier</w:t>
        </w:r>
        <w:r w:rsidRPr="00012D02">
          <w:rPr>
            <w:color w:val="000000" w:themeColor="text1"/>
          </w:rPr>
          <w:t xml:space="preserve"> is not extracted/transformed by the XSLT.</w:t>
        </w:r>
      </w:ins>
    </w:p>
    <w:p w14:paraId="7C5F42CD" w14:textId="0B2952BD" w:rsidR="00D050D3" w:rsidRPr="00012D02" w:rsidRDefault="00D050D3" w:rsidP="00D050D3">
      <w:pPr>
        <w:pStyle w:val="JRCText"/>
        <w:ind w:left="567"/>
        <w:rPr>
          <w:ins w:id="1116" w:author="ESCRIU Jordi (JRC-ISPRA) [2]" w:date="2025-05-27T15:58:00Z"/>
          <w:color w:val="000000" w:themeColor="text1"/>
        </w:rPr>
      </w:pPr>
      <w:ins w:id="1117" w:author="ESCRIU Jordi (JRC-ISPRA) [2]" w:date="2025-05-27T15:58:00Z">
        <w:r w:rsidRPr="00012D02">
          <w:rPr>
            <w:color w:val="000000" w:themeColor="text1"/>
          </w:rPr>
          <w:fldChar w:fldCharType="begin"/>
        </w:r>
        <w:r w:rsidRPr="00012D02">
          <w:rPr>
            <w:color w:val="000000" w:themeColor="text1"/>
          </w:rPr>
          <w:instrText>HYPERLINK "https://github.com/SEMICeu/iso-19139-to-dcat-ap/issues/78"</w:instrText>
        </w:r>
      </w:ins>
      <w:ins w:id="1118" w:author="ESCRIU Jordi (JRC-ISPRA) [2]" w:date="2025-05-29T12:55:00Z">
        <w:r w:rsidR="008718D2" w:rsidRPr="008718D2">
          <w:rPr>
            <w:color w:val="000000" w:themeColor="text1"/>
          </w:rPr>
        </w:r>
      </w:ins>
      <w:ins w:id="1119" w:author="ESCRIU Jordi (JRC-ISPRA) [2]" w:date="2025-05-27T15:58:00Z">
        <w:r w:rsidRPr="00012D02">
          <w:rPr>
            <w:color w:val="000000" w:themeColor="text1"/>
          </w:rPr>
          <w:fldChar w:fldCharType="separate"/>
        </w:r>
        <w:r w:rsidRPr="00012D02">
          <w:rPr>
            <w:rStyle w:val="Hyperlink"/>
          </w:rPr>
          <w:t>https://github.com/SEMICeu/iso-19139-to-dcat-ap/issues/78</w:t>
        </w:r>
        <w:r w:rsidRPr="00012D02">
          <w:rPr>
            <w:color w:val="000000" w:themeColor="text1"/>
          </w:rPr>
          <w:fldChar w:fldCharType="end"/>
        </w:r>
      </w:ins>
    </w:p>
    <w:p w14:paraId="6D92B824" w14:textId="77777777" w:rsidR="00D050D3" w:rsidRPr="00012D02" w:rsidRDefault="00D050D3" w:rsidP="00D050D3">
      <w:pPr>
        <w:pStyle w:val="JRCText"/>
        <w:numPr>
          <w:ilvl w:val="0"/>
          <w:numId w:val="37"/>
        </w:numPr>
        <w:ind w:left="567" w:hanging="283"/>
        <w:rPr>
          <w:ins w:id="1120" w:author="ESCRIU Jordi (JRC-ISPRA) [2]" w:date="2025-05-27T15:58:00Z"/>
          <w:color w:val="000000" w:themeColor="text1"/>
        </w:rPr>
      </w:pPr>
      <w:ins w:id="1121" w:author="ESCRIU Jordi (JRC-ISPRA) [2]" w:date="2025-05-27T15:58:00Z">
        <w:r w:rsidRPr="00012D02">
          <w:rPr>
            <w:color w:val="000000" w:themeColor="text1"/>
          </w:rPr>
          <w:t xml:space="preserve">The role of the Priority dataset code list. There is a need to discuss it as the code list/thesaurus contains the ELI-codes to a wide variety of European environmental legislation. Should legislations be mapped as a regular keywords (theme, subject) or to the applicableLegislation in DCAT-AP in the future? </w:t>
        </w:r>
      </w:ins>
    </w:p>
    <w:p w14:paraId="30AF3F14" w14:textId="05458475" w:rsidR="00D050D3" w:rsidRPr="00012D02" w:rsidRDefault="00D050D3" w:rsidP="00D050D3">
      <w:pPr>
        <w:pStyle w:val="JRCText"/>
        <w:ind w:left="567"/>
        <w:rPr>
          <w:ins w:id="1122" w:author="ESCRIU Jordi (JRC-ISPRA) [2]" w:date="2025-05-27T15:58:00Z"/>
          <w:rStyle w:val="Hyperlink"/>
        </w:rPr>
      </w:pPr>
      <w:ins w:id="1123" w:author="ESCRIU Jordi (JRC-ISPRA) [2]" w:date="2025-05-27T15:58:00Z">
        <w:r w:rsidRPr="00012D02">
          <w:rPr>
            <w:rStyle w:val="Hyperlink"/>
          </w:rPr>
          <w:fldChar w:fldCharType="begin"/>
        </w:r>
        <w:r w:rsidRPr="00012D02">
          <w:rPr>
            <w:rStyle w:val="Hyperlink"/>
          </w:rPr>
          <w:instrText>HYPERLINK "https://github.com/INSPIRE-MIF/helpdesk-registry/issues/115"</w:instrText>
        </w:r>
      </w:ins>
      <w:ins w:id="1124" w:author="ESCRIU Jordi (JRC-ISPRA) [2]" w:date="2025-05-29T12:55:00Z">
        <w:r w:rsidR="008718D2" w:rsidRPr="008718D2">
          <w:rPr>
            <w:rStyle w:val="Hyperlink"/>
          </w:rPr>
        </w:r>
      </w:ins>
      <w:ins w:id="1125" w:author="ESCRIU Jordi (JRC-ISPRA) [2]" w:date="2025-05-27T15:58:00Z">
        <w:r w:rsidRPr="00012D02">
          <w:rPr>
            <w:rStyle w:val="Hyperlink"/>
          </w:rPr>
          <w:fldChar w:fldCharType="separate"/>
        </w:r>
        <w:r w:rsidRPr="00012D02">
          <w:rPr>
            <w:rStyle w:val="Hyperlink"/>
          </w:rPr>
          <w:t>https://github.com/INSPIRE-MIF/helpdesk-registry/issues/115</w:t>
        </w:r>
        <w:r w:rsidRPr="00012D02">
          <w:rPr>
            <w:rStyle w:val="Hyperlink"/>
          </w:rPr>
          <w:fldChar w:fldCharType="end"/>
        </w:r>
      </w:ins>
    </w:p>
    <w:p w14:paraId="4E13C1CC" w14:textId="3C5AA67F" w:rsidR="00D050D3" w:rsidRPr="00012D02" w:rsidRDefault="00D050D3" w:rsidP="00D050D3">
      <w:pPr>
        <w:pStyle w:val="JRCText"/>
        <w:numPr>
          <w:ilvl w:val="0"/>
          <w:numId w:val="37"/>
        </w:numPr>
        <w:ind w:left="567" w:hanging="283"/>
        <w:rPr>
          <w:ins w:id="1126" w:author="ESCRIU Jordi (JRC-ISPRA) [2]" w:date="2025-05-27T15:58:00Z"/>
          <w:color w:val="000000" w:themeColor="text1"/>
        </w:rPr>
      </w:pPr>
      <w:ins w:id="1127" w:author="ESCRIU Jordi (JRC-ISPRA) [2]" w:date="2025-05-27T15:58:00Z">
        <w:r w:rsidRPr="00012D02">
          <w:t>The SEMIC XSLT produces multiple geometries and bounding boxes. With present SHACL rules, the XSL would need to be amended to retrieve only one geometry and one bounding box (bbox), otherwise you get a shacl:violation, i.e. the transformed XML/RDF file won’t pass the validationNote: the geoharvester developed by Conterra only extracts one of each (locn:geometry, dcat:bbox))</w:t>
        </w:r>
      </w:ins>
      <w:ins w:id="1128" w:author="ESCRIU Jordi (JRC-ISPRA) [2]" w:date="2025-05-27T15:59:00Z">
        <w:r>
          <w:t>.</w:t>
        </w:r>
      </w:ins>
    </w:p>
    <w:p w14:paraId="1CA30F1C" w14:textId="2966BE47" w:rsidR="00D974D9" w:rsidRPr="002F2865" w:rsidDel="00D050D3" w:rsidRDefault="002F2865" w:rsidP="00D974D9">
      <w:pPr>
        <w:pStyle w:val="JRCText"/>
        <w:rPr>
          <w:del w:id="1129" w:author="ESCRIU Jordi (JRC-ISPRA) [2]" w:date="2025-05-27T15:58:00Z"/>
          <w:color w:val="000000" w:themeColor="text1"/>
        </w:rPr>
      </w:pPr>
      <w:del w:id="1130" w:author="ESCRIU Jordi (JRC-ISPRA) [2]" w:date="2025-05-27T15:58:00Z">
        <w:r w:rsidRPr="002F2865" w:rsidDel="00D050D3">
          <w:rPr>
            <w:color w:val="000000" w:themeColor="text1"/>
          </w:rPr>
          <w:delText>Finland raised some i</w:delText>
        </w:r>
        <w:r w:rsidR="00D974D9" w:rsidRPr="002F2865" w:rsidDel="00D050D3">
          <w:rPr>
            <w:color w:val="000000" w:themeColor="text1"/>
          </w:rPr>
          <w:delText>ssues and questions for internal discussion</w:delText>
        </w:r>
        <w:r w:rsidRPr="002F2865" w:rsidDel="00D050D3">
          <w:rPr>
            <w:color w:val="000000" w:themeColor="text1"/>
          </w:rPr>
          <w:delText xml:space="preserve"> at</w:delText>
        </w:r>
        <w:r w:rsidR="00D974D9" w:rsidRPr="002F2865" w:rsidDel="00D050D3">
          <w:rPr>
            <w:color w:val="000000" w:themeColor="text1"/>
          </w:rPr>
          <w:delText xml:space="preserve"> </w:delText>
        </w:r>
        <w:r w:rsidRPr="002F2865" w:rsidDel="00D050D3">
          <w:rPr>
            <w:color w:val="000000" w:themeColor="text1"/>
          </w:rPr>
          <w:delText>https://github.com/INSPIRE-MIF/GeoDCAT-AP-pilot/issues, particularly:</w:delText>
        </w:r>
        <w:bookmarkStart w:id="1131" w:name="_Toc199280763"/>
        <w:bookmarkStart w:id="1132" w:name="_Toc199280931"/>
        <w:bookmarkStart w:id="1133" w:name="_Toc199415869"/>
        <w:bookmarkEnd w:id="1131"/>
        <w:bookmarkEnd w:id="1132"/>
        <w:bookmarkEnd w:id="1133"/>
      </w:del>
    </w:p>
    <w:p w14:paraId="368759C6" w14:textId="271E9C7D" w:rsidR="00D974D9" w:rsidDel="00D050D3" w:rsidRDefault="002F2865" w:rsidP="002F2865">
      <w:pPr>
        <w:pStyle w:val="JRCText"/>
        <w:numPr>
          <w:ilvl w:val="0"/>
          <w:numId w:val="37"/>
        </w:numPr>
        <w:ind w:left="567" w:hanging="283"/>
        <w:rPr>
          <w:del w:id="1134" w:author="ESCRIU Jordi (JRC-ISPRA) [2]" w:date="2025-05-27T15:58:00Z"/>
          <w:color w:val="000000" w:themeColor="text1"/>
        </w:rPr>
      </w:pPr>
      <w:del w:id="1135" w:author="ESCRIU Jordi (JRC-ISPRA) [2]" w:date="2025-05-27T15:58:00Z">
        <w:r w:rsidRPr="002F2865" w:rsidDel="00D050D3">
          <w:rPr>
            <w:color w:val="000000" w:themeColor="text1"/>
          </w:rPr>
          <w:delText>Exchanges and p</w:delText>
        </w:r>
        <w:r w:rsidR="00D974D9" w:rsidRPr="002F2865" w:rsidDel="00D050D3">
          <w:rPr>
            <w:color w:val="000000" w:themeColor="text1"/>
          </w:rPr>
          <w:delText>roposal</w:delText>
        </w:r>
        <w:r w:rsidDel="00D050D3">
          <w:rPr>
            <w:color w:val="000000" w:themeColor="text1"/>
          </w:rPr>
          <w:delText>s related to the HVD-</w:delText>
        </w:r>
        <w:r w:rsidRPr="002F2865" w:rsidDel="00D050D3">
          <w:rPr>
            <w:color w:val="000000" w:themeColor="text1"/>
          </w:rPr>
          <w:delText>tagging good practic</w:delText>
        </w:r>
        <w:r w:rsidR="00D974D9" w:rsidRPr="002F2865" w:rsidDel="00D050D3">
          <w:rPr>
            <w:color w:val="000000" w:themeColor="text1"/>
          </w:rPr>
          <w:delText>e</w:delText>
        </w:r>
        <w:r w:rsidDel="00D050D3">
          <w:rPr>
            <w:color w:val="000000" w:themeColor="text1"/>
          </w:rPr>
          <w:delText xml:space="preserve"> and the XSLT </w:delText>
        </w:r>
        <w:r w:rsidR="009E5892" w:rsidDel="00D050D3">
          <w:rPr>
            <w:color w:val="000000" w:themeColor="text1"/>
          </w:rPr>
          <w:delText>transformation</w:delText>
        </w:r>
        <w:r w:rsidRPr="002F2865" w:rsidDel="00D050D3">
          <w:rPr>
            <w:color w:val="000000" w:themeColor="text1"/>
          </w:rPr>
          <w:delText>.</w:delText>
        </w:r>
        <w:bookmarkStart w:id="1136" w:name="_Toc199280764"/>
        <w:bookmarkStart w:id="1137" w:name="_Toc199280932"/>
        <w:bookmarkStart w:id="1138" w:name="_Toc199415870"/>
        <w:bookmarkEnd w:id="1136"/>
        <w:bookmarkEnd w:id="1137"/>
        <w:bookmarkEnd w:id="1138"/>
      </w:del>
    </w:p>
    <w:p w14:paraId="0B6A634D" w14:textId="57CEBF09" w:rsidR="002F2865" w:rsidRPr="002F2865" w:rsidDel="00D050D3" w:rsidRDefault="00C701A8" w:rsidP="002F2865">
      <w:pPr>
        <w:pStyle w:val="JRCText"/>
        <w:ind w:left="567"/>
        <w:rPr>
          <w:del w:id="1139" w:author="ESCRIU Jordi (JRC-ISPRA) [2]" w:date="2025-05-27T15:58:00Z"/>
          <w:color w:val="000000" w:themeColor="text1"/>
        </w:rPr>
      </w:pPr>
      <w:del w:id="1140" w:author="ESCRIU Jordi (JRC-ISPRA) [2]" w:date="2025-05-27T15:58:00Z">
        <w:r w:rsidDel="00D050D3">
          <w:fldChar w:fldCharType="begin"/>
        </w:r>
        <w:r w:rsidDel="00D050D3">
          <w:delInstrText>HYPERLINK "https://github.com/INSPIRE-MIF/GeoDCAT-AP-pilot/issues/2"</w:delInstrText>
        </w:r>
        <w:r w:rsidDel="00D050D3">
          <w:fldChar w:fldCharType="separate"/>
        </w:r>
        <w:r w:rsidR="002F2865" w:rsidRPr="00ED7155" w:rsidDel="00D050D3">
          <w:rPr>
            <w:rStyle w:val="Hyperlink"/>
          </w:rPr>
          <w:delText>https://github.com/INSPIRE-MIF/GeoDCAT-AP-pilot/issues/2</w:delText>
        </w:r>
        <w:r w:rsidDel="00D050D3">
          <w:rPr>
            <w:rStyle w:val="Hyperlink"/>
          </w:rPr>
          <w:fldChar w:fldCharType="end"/>
        </w:r>
        <w:r w:rsidR="009E5892" w:rsidDel="00D050D3">
          <w:rPr>
            <w:color w:val="000000" w:themeColor="text1"/>
          </w:rPr>
          <w:delText>.</w:delText>
        </w:r>
        <w:bookmarkStart w:id="1141" w:name="_Toc199280765"/>
        <w:bookmarkStart w:id="1142" w:name="_Toc199280933"/>
        <w:bookmarkStart w:id="1143" w:name="_Toc199415871"/>
        <w:bookmarkEnd w:id="1141"/>
        <w:bookmarkEnd w:id="1142"/>
        <w:bookmarkEnd w:id="1143"/>
      </w:del>
    </w:p>
    <w:p w14:paraId="018BC80A" w14:textId="3CDB75C9" w:rsidR="00D974D9" w:rsidRPr="009E5892" w:rsidDel="00D050D3" w:rsidRDefault="00D974D9" w:rsidP="002F2865">
      <w:pPr>
        <w:pStyle w:val="JRCText"/>
        <w:numPr>
          <w:ilvl w:val="0"/>
          <w:numId w:val="37"/>
        </w:numPr>
        <w:ind w:left="567" w:hanging="283"/>
        <w:rPr>
          <w:del w:id="1144" w:author="ESCRIU Jordi (JRC-ISPRA) [2]" w:date="2025-05-27T15:58:00Z"/>
          <w:color w:val="000000" w:themeColor="text1"/>
        </w:rPr>
      </w:pPr>
      <w:del w:id="1145" w:author="ESCRIU Jordi (JRC-ISPRA) [2]" w:date="2025-05-27T15:58:00Z">
        <w:r w:rsidRPr="009E5892" w:rsidDel="00D050D3">
          <w:rPr>
            <w:color w:val="000000" w:themeColor="text1"/>
          </w:rPr>
          <w:delText xml:space="preserve">Proposal to add </w:delText>
        </w:r>
        <w:r w:rsidR="002F2865" w:rsidRPr="009E5892" w:rsidDel="00D050D3">
          <w:rPr>
            <w:color w:val="000000" w:themeColor="text1"/>
          </w:rPr>
          <w:delText>‘</w:delText>
        </w:r>
        <w:r w:rsidRPr="009E5892" w:rsidDel="00D050D3">
          <w:rPr>
            <w:color w:val="000000" w:themeColor="text1"/>
          </w:rPr>
          <w:delText>hvdCategory</w:delText>
        </w:r>
        <w:r w:rsidR="002F2865" w:rsidRPr="009E5892" w:rsidDel="00D050D3">
          <w:rPr>
            <w:color w:val="000000" w:themeColor="text1"/>
          </w:rPr>
          <w:delText>’ as optional in</w:delText>
        </w:r>
        <w:r w:rsidRPr="009E5892" w:rsidDel="00D050D3">
          <w:rPr>
            <w:color w:val="000000" w:themeColor="text1"/>
          </w:rPr>
          <w:delText xml:space="preserve"> GeoDCAT-AP 3.0 and </w:delText>
        </w:r>
        <w:r w:rsidR="002F2865" w:rsidRPr="009E5892" w:rsidDel="00D050D3">
          <w:rPr>
            <w:color w:val="000000" w:themeColor="text1"/>
          </w:rPr>
          <w:delText xml:space="preserve">in </w:delText>
        </w:r>
        <w:r w:rsidRPr="009E5892" w:rsidDel="00D050D3">
          <w:rPr>
            <w:color w:val="000000" w:themeColor="text1"/>
          </w:rPr>
          <w:delText>the XSL transformation</w:delText>
        </w:r>
        <w:r w:rsidR="002F2865" w:rsidRPr="009E5892" w:rsidDel="00D050D3">
          <w:rPr>
            <w:color w:val="000000" w:themeColor="text1"/>
          </w:rPr>
          <w:delText>.</w:delText>
        </w:r>
        <w:bookmarkStart w:id="1146" w:name="_Toc199280766"/>
        <w:bookmarkStart w:id="1147" w:name="_Toc199280934"/>
        <w:bookmarkStart w:id="1148" w:name="_Toc199415872"/>
        <w:bookmarkEnd w:id="1146"/>
        <w:bookmarkEnd w:id="1147"/>
        <w:bookmarkEnd w:id="1148"/>
      </w:del>
    </w:p>
    <w:p w14:paraId="542BE7EC" w14:textId="3717B90C" w:rsidR="009E5892" w:rsidRPr="002F2865" w:rsidDel="00D050D3" w:rsidRDefault="00C701A8" w:rsidP="009E5892">
      <w:pPr>
        <w:pStyle w:val="JRCText"/>
        <w:ind w:left="567"/>
        <w:rPr>
          <w:del w:id="1149" w:author="ESCRIU Jordi (JRC-ISPRA) [2]" w:date="2025-05-27T15:58:00Z"/>
          <w:color w:val="000000" w:themeColor="text1"/>
          <w:highlight w:val="yellow"/>
        </w:rPr>
      </w:pPr>
      <w:del w:id="1150" w:author="ESCRIU Jordi (JRC-ISPRA) [2]" w:date="2025-05-27T15:58:00Z">
        <w:r w:rsidDel="00D050D3">
          <w:fldChar w:fldCharType="begin"/>
        </w:r>
        <w:r w:rsidDel="00D050D3">
          <w:delInstrText>HYPERLINK "https://github.com/INSPIRE-MIF/GeoDCAT-AP-pilot/issues/3"</w:delInstrText>
        </w:r>
        <w:r w:rsidDel="00D050D3">
          <w:fldChar w:fldCharType="separate"/>
        </w:r>
        <w:r w:rsidR="009E5892" w:rsidRPr="0037624F" w:rsidDel="00D050D3">
          <w:rPr>
            <w:rStyle w:val="Hyperlink"/>
          </w:rPr>
          <w:delText>https://github.com/INSPIRE-MIF/GeoDCAT-AP-pilot/issues/3</w:delText>
        </w:r>
        <w:r w:rsidDel="00D050D3">
          <w:rPr>
            <w:rStyle w:val="Hyperlink"/>
          </w:rPr>
          <w:fldChar w:fldCharType="end"/>
        </w:r>
        <w:r w:rsidR="009E5892" w:rsidDel="00D050D3">
          <w:rPr>
            <w:color w:val="000000" w:themeColor="text1"/>
          </w:rPr>
          <w:delText>.</w:delText>
        </w:r>
        <w:bookmarkStart w:id="1151" w:name="_Toc199280767"/>
        <w:bookmarkStart w:id="1152" w:name="_Toc199280935"/>
        <w:bookmarkStart w:id="1153" w:name="_Toc199415873"/>
        <w:bookmarkEnd w:id="1151"/>
        <w:bookmarkEnd w:id="1152"/>
        <w:bookmarkEnd w:id="1153"/>
      </w:del>
    </w:p>
    <w:p w14:paraId="6A85E991" w14:textId="18FB4761" w:rsidR="00D974D9" w:rsidDel="00D050D3" w:rsidRDefault="002F2865" w:rsidP="002F2865">
      <w:pPr>
        <w:pStyle w:val="JRCText"/>
        <w:numPr>
          <w:ilvl w:val="0"/>
          <w:numId w:val="37"/>
        </w:numPr>
        <w:ind w:left="567" w:hanging="283"/>
        <w:rPr>
          <w:del w:id="1154" w:author="ESCRIU Jordi (JRC-ISPRA) [2]" w:date="2025-05-27T15:58:00Z"/>
          <w:color w:val="000000" w:themeColor="text1"/>
        </w:rPr>
      </w:pPr>
      <w:del w:id="1155" w:author="ESCRIU Jordi (JRC-ISPRA) [2]" w:date="2025-05-27T15:58:00Z">
        <w:r w:rsidRPr="002F2865" w:rsidDel="00D050D3">
          <w:rPr>
            <w:color w:val="000000" w:themeColor="text1"/>
          </w:rPr>
          <w:delText xml:space="preserve">XSLT </w:delText>
        </w:r>
        <w:r w:rsidR="00D974D9" w:rsidRPr="002F2865" w:rsidDel="00D050D3">
          <w:rPr>
            <w:color w:val="000000" w:themeColor="text1"/>
          </w:rPr>
          <w:delText>Transformation: The same key words emerge twice</w:delText>
        </w:r>
        <w:r w:rsidRPr="002F2865" w:rsidDel="00D050D3">
          <w:rPr>
            <w:color w:val="000000" w:themeColor="text1"/>
          </w:rPr>
          <w:delText>.</w:delText>
        </w:r>
        <w:bookmarkStart w:id="1156" w:name="_Toc199280768"/>
        <w:bookmarkStart w:id="1157" w:name="_Toc199280936"/>
        <w:bookmarkStart w:id="1158" w:name="_Toc199415874"/>
        <w:bookmarkEnd w:id="1156"/>
        <w:bookmarkEnd w:id="1157"/>
        <w:bookmarkEnd w:id="1158"/>
      </w:del>
    </w:p>
    <w:p w14:paraId="06F20389" w14:textId="5A2EA31D" w:rsidR="002F2865" w:rsidRPr="002F2865" w:rsidDel="00D050D3" w:rsidRDefault="00C701A8" w:rsidP="002F2865">
      <w:pPr>
        <w:pStyle w:val="JRCText"/>
        <w:ind w:left="567"/>
        <w:rPr>
          <w:del w:id="1159" w:author="ESCRIU Jordi (JRC-ISPRA) [2]" w:date="2025-05-27T15:58:00Z"/>
          <w:color w:val="000000" w:themeColor="text1"/>
        </w:rPr>
      </w:pPr>
      <w:del w:id="1160" w:author="ESCRIU Jordi (JRC-ISPRA) [2]" w:date="2025-05-27T15:58:00Z">
        <w:r w:rsidDel="00D050D3">
          <w:fldChar w:fldCharType="begin"/>
        </w:r>
        <w:r w:rsidDel="00D050D3">
          <w:delInstrText>HYPERLINK "https://github.com/INSPIRE-MIF/GeoDCAT-AP-pilot/issues/6"</w:delInstrText>
        </w:r>
        <w:r w:rsidDel="00D050D3">
          <w:fldChar w:fldCharType="separate"/>
        </w:r>
        <w:r w:rsidR="002F2865" w:rsidRPr="00ED7155" w:rsidDel="00D050D3">
          <w:rPr>
            <w:rStyle w:val="Hyperlink"/>
          </w:rPr>
          <w:delText>https://github.com/INSPIRE-MIF/GeoDCAT-AP-pilot/issues/6</w:delText>
        </w:r>
        <w:r w:rsidDel="00D050D3">
          <w:rPr>
            <w:rStyle w:val="Hyperlink"/>
          </w:rPr>
          <w:fldChar w:fldCharType="end"/>
        </w:r>
        <w:r w:rsidR="002F2865" w:rsidDel="00D050D3">
          <w:rPr>
            <w:color w:val="000000" w:themeColor="text1"/>
          </w:rPr>
          <w:delText>.</w:delText>
        </w:r>
        <w:bookmarkStart w:id="1161" w:name="_Toc199280769"/>
        <w:bookmarkStart w:id="1162" w:name="_Toc199280937"/>
        <w:bookmarkStart w:id="1163" w:name="_Toc199415875"/>
        <w:bookmarkEnd w:id="1161"/>
        <w:bookmarkEnd w:id="1162"/>
        <w:bookmarkEnd w:id="1163"/>
      </w:del>
    </w:p>
    <w:p w14:paraId="2E5E59E3" w14:textId="2A10639A" w:rsidR="00D974D9" w:rsidDel="00D050D3" w:rsidRDefault="002F2865" w:rsidP="002F2865">
      <w:pPr>
        <w:pStyle w:val="JRCText"/>
        <w:numPr>
          <w:ilvl w:val="0"/>
          <w:numId w:val="37"/>
        </w:numPr>
        <w:ind w:left="567" w:hanging="283"/>
        <w:rPr>
          <w:del w:id="1164" w:author="ESCRIU Jordi (JRC-ISPRA) [2]" w:date="2025-05-27T15:58:00Z"/>
          <w:color w:val="000000" w:themeColor="text1"/>
        </w:rPr>
      </w:pPr>
      <w:del w:id="1165" w:author="ESCRIU Jordi (JRC-ISPRA) [2]" w:date="2025-05-27T15:58:00Z">
        <w:r w:rsidRPr="002F2865" w:rsidDel="00D050D3">
          <w:rPr>
            <w:color w:val="000000" w:themeColor="text1"/>
          </w:rPr>
          <w:delText xml:space="preserve">XSLT </w:delText>
        </w:r>
        <w:r w:rsidR="00D974D9" w:rsidRPr="002F2865" w:rsidDel="00D050D3">
          <w:rPr>
            <w:color w:val="000000" w:themeColor="text1"/>
          </w:rPr>
          <w:delText>Transformation: namespaces and standards</w:delText>
        </w:r>
        <w:r w:rsidRPr="002F2865" w:rsidDel="00D050D3">
          <w:rPr>
            <w:color w:val="000000" w:themeColor="text1"/>
          </w:rPr>
          <w:delText>.</w:delText>
        </w:r>
        <w:bookmarkStart w:id="1166" w:name="_Toc199280770"/>
        <w:bookmarkStart w:id="1167" w:name="_Toc199280938"/>
        <w:bookmarkStart w:id="1168" w:name="_Toc199415876"/>
        <w:bookmarkEnd w:id="1166"/>
        <w:bookmarkEnd w:id="1167"/>
        <w:bookmarkEnd w:id="1168"/>
      </w:del>
    </w:p>
    <w:p w14:paraId="00D050DB" w14:textId="2DFCB981" w:rsidR="002F2865" w:rsidRPr="002F2865" w:rsidDel="00D050D3" w:rsidRDefault="00C701A8" w:rsidP="002F2865">
      <w:pPr>
        <w:pStyle w:val="JRCText"/>
        <w:ind w:left="567"/>
        <w:rPr>
          <w:del w:id="1169" w:author="ESCRIU Jordi (JRC-ISPRA) [2]" w:date="2025-05-27T15:58:00Z"/>
          <w:color w:val="000000" w:themeColor="text1"/>
        </w:rPr>
      </w:pPr>
      <w:del w:id="1170" w:author="ESCRIU Jordi (JRC-ISPRA) [2]" w:date="2025-05-27T15:58:00Z">
        <w:r w:rsidDel="00D050D3">
          <w:fldChar w:fldCharType="begin"/>
        </w:r>
        <w:r w:rsidDel="00D050D3">
          <w:delInstrText>HYPERLINK "https://github.com/INSPIRE-MIF/GeoDCAT-AP-pilot/issues/5"</w:delInstrText>
        </w:r>
        <w:r w:rsidDel="00D050D3">
          <w:fldChar w:fldCharType="separate"/>
        </w:r>
        <w:r w:rsidR="002F2865" w:rsidRPr="00ED7155" w:rsidDel="00D050D3">
          <w:rPr>
            <w:rStyle w:val="Hyperlink"/>
          </w:rPr>
          <w:delText>https://github.com/INSPIRE-MIF/GeoDCAT-AP-pilot/issues/5</w:delText>
        </w:r>
        <w:r w:rsidDel="00D050D3">
          <w:rPr>
            <w:rStyle w:val="Hyperlink"/>
          </w:rPr>
          <w:fldChar w:fldCharType="end"/>
        </w:r>
        <w:r w:rsidR="009E5892" w:rsidDel="00D050D3">
          <w:rPr>
            <w:color w:val="000000" w:themeColor="text1"/>
          </w:rPr>
          <w:delText>.</w:delText>
        </w:r>
        <w:bookmarkStart w:id="1171" w:name="_Toc199280771"/>
        <w:bookmarkStart w:id="1172" w:name="_Toc199280939"/>
        <w:bookmarkStart w:id="1173" w:name="_Toc199415877"/>
        <w:bookmarkEnd w:id="1171"/>
        <w:bookmarkEnd w:id="1172"/>
        <w:bookmarkEnd w:id="1173"/>
      </w:del>
    </w:p>
    <w:p w14:paraId="74AB2238" w14:textId="71FCB597" w:rsidR="00D974D9" w:rsidDel="00D050D3" w:rsidRDefault="00D974D9" w:rsidP="002F2865">
      <w:pPr>
        <w:pStyle w:val="JRCText"/>
        <w:numPr>
          <w:ilvl w:val="0"/>
          <w:numId w:val="37"/>
        </w:numPr>
        <w:ind w:left="567" w:hanging="283"/>
        <w:rPr>
          <w:del w:id="1174" w:author="ESCRIU Jordi (JRC-ISPRA) [2]" w:date="2025-05-27T15:58:00Z"/>
          <w:color w:val="000000" w:themeColor="text1"/>
        </w:rPr>
      </w:pPr>
      <w:del w:id="1175" w:author="ESCRIU Jordi (JRC-ISPRA) [2]" w:date="2025-05-27T15:58:00Z">
        <w:r w:rsidRPr="002F2865" w:rsidDel="00D050D3">
          <w:rPr>
            <w:color w:val="000000" w:themeColor="text1"/>
          </w:rPr>
          <w:delText>Role of service metadata in the EDP, in HVD-reporting and in this pilot?</w:delText>
        </w:r>
        <w:bookmarkStart w:id="1176" w:name="_Toc199280772"/>
        <w:bookmarkStart w:id="1177" w:name="_Toc199280940"/>
        <w:bookmarkStart w:id="1178" w:name="_Toc199415878"/>
        <w:bookmarkEnd w:id="1176"/>
        <w:bookmarkEnd w:id="1177"/>
        <w:bookmarkEnd w:id="1178"/>
      </w:del>
    </w:p>
    <w:p w14:paraId="5017D77F" w14:textId="0D12C83E" w:rsidR="002F2865" w:rsidRPr="002F2865" w:rsidDel="00D050D3" w:rsidRDefault="00C701A8" w:rsidP="002F2865">
      <w:pPr>
        <w:pStyle w:val="JRCText"/>
        <w:ind w:left="567"/>
        <w:rPr>
          <w:del w:id="1179" w:author="ESCRIU Jordi (JRC-ISPRA) [2]" w:date="2025-05-27T15:58:00Z"/>
          <w:color w:val="000000" w:themeColor="text1"/>
        </w:rPr>
      </w:pPr>
      <w:del w:id="1180" w:author="ESCRIU Jordi (JRC-ISPRA) [2]" w:date="2025-05-27T15:58:00Z">
        <w:r w:rsidDel="00D050D3">
          <w:fldChar w:fldCharType="begin"/>
        </w:r>
        <w:r w:rsidDel="00D050D3">
          <w:delInstrText>HYPERLINK "https://github.com/INSPIRE-MIF/GeoDCAT-AP-pilot/issues/4"</w:delInstrText>
        </w:r>
        <w:r w:rsidDel="00D050D3">
          <w:fldChar w:fldCharType="separate"/>
        </w:r>
        <w:r w:rsidR="002F2865" w:rsidRPr="00ED7155" w:rsidDel="00D050D3">
          <w:rPr>
            <w:rStyle w:val="Hyperlink"/>
          </w:rPr>
          <w:delText>https://github.com/INSPIRE-MIF/GeoDCAT-AP-pilot/issues/4</w:delText>
        </w:r>
        <w:r w:rsidDel="00D050D3">
          <w:rPr>
            <w:rStyle w:val="Hyperlink"/>
          </w:rPr>
          <w:fldChar w:fldCharType="end"/>
        </w:r>
        <w:r w:rsidR="009E5892" w:rsidDel="00D050D3">
          <w:rPr>
            <w:color w:val="000000" w:themeColor="text1"/>
          </w:rPr>
          <w:delText>.</w:delText>
        </w:r>
        <w:bookmarkStart w:id="1181" w:name="_Toc199280773"/>
        <w:bookmarkStart w:id="1182" w:name="_Toc199280941"/>
        <w:bookmarkStart w:id="1183" w:name="_Toc199415879"/>
        <w:bookmarkEnd w:id="1181"/>
        <w:bookmarkEnd w:id="1182"/>
        <w:bookmarkEnd w:id="1183"/>
      </w:del>
    </w:p>
    <w:p w14:paraId="644CA67E" w14:textId="0F0B40D7" w:rsidR="00D974D9" w:rsidRPr="002F2865" w:rsidDel="00D050D3" w:rsidRDefault="002F2865" w:rsidP="00D974D9">
      <w:pPr>
        <w:pStyle w:val="JRCText"/>
        <w:rPr>
          <w:del w:id="1184" w:author="ESCRIU Jordi (JRC-ISPRA) [2]" w:date="2025-05-27T15:58:00Z"/>
          <w:color w:val="000000" w:themeColor="text1"/>
        </w:rPr>
      </w:pPr>
      <w:del w:id="1185" w:author="ESCRIU Jordi (JRC-ISPRA) [2]" w:date="2025-05-27T15:58:00Z">
        <w:r w:rsidRPr="002F2865" w:rsidDel="00D050D3">
          <w:rPr>
            <w:color w:val="000000" w:themeColor="text1"/>
          </w:rPr>
          <w:delText>There is a need for more exchange, investigation and interaction between participants in the pilot regarding specific issues.</w:delText>
        </w:r>
        <w:bookmarkStart w:id="1186" w:name="_Toc199280774"/>
        <w:bookmarkStart w:id="1187" w:name="_Toc199280942"/>
        <w:bookmarkStart w:id="1188" w:name="_Toc199415880"/>
        <w:bookmarkEnd w:id="1186"/>
        <w:bookmarkEnd w:id="1187"/>
        <w:bookmarkEnd w:id="1188"/>
      </w:del>
    </w:p>
    <w:p w14:paraId="436BBBE7" w14:textId="3858326F" w:rsidR="00562044" w:rsidRPr="0095488D" w:rsidRDefault="00562044" w:rsidP="00562044">
      <w:pPr>
        <w:pStyle w:val="JRCLevel-3title"/>
      </w:pPr>
      <w:bookmarkStart w:id="1189" w:name="_Toc199415881"/>
      <w:r w:rsidRPr="0095488D">
        <w:t>Conclusions</w:t>
      </w:r>
      <w:bookmarkEnd w:id="1189"/>
    </w:p>
    <w:p w14:paraId="798C0678" w14:textId="50E371CF" w:rsidR="00D050D3" w:rsidRPr="00D050D3" w:rsidRDefault="00D050D3" w:rsidP="00D050D3">
      <w:pPr>
        <w:pStyle w:val="JRCText"/>
        <w:rPr>
          <w:ins w:id="1190" w:author="ESCRIU Jordi (JRC-ISPRA) [2]" w:date="2025-05-27T16:00:00Z"/>
          <w:color w:val="000000" w:themeColor="text1"/>
        </w:rPr>
      </w:pPr>
      <w:ins w:id="1191" w:author="ESCRIU Jordi (JRC-ISPRA) [2]" w:date="2025-05-27T16:00:00Z">
        <w:r w:rsidRPr="00D050D3">
          <w:rPr>
            <w:color w:val="000000" w:themeColor="text1"/>
          </w:rPr>
          <w:t xml:space="preserve">There is a need to continue the work. </w:t>
        </w:r>
      </w:ins>
      <w:ins w:id="1192" w:author="ESCRIU Jordi (JRC-ISPRA) [2]" w:date="2025-05-27T16:01:00Z">
        <w:r>
          <w:rPr>
            <w:color w:val="000000" w:themeColor="text1"/>
          </w:rPr>
          <w:t>Particularly, m</w:t>
        </w:r>
      </w:ins>
      <w:ins w:id="1193" w:author="ESCRIU Jordi (JRC-ISPRA) [2]" w:date="2025-05-27T16:00:00Z">
        <w:r w:rsidRPr="00D050D3">
          <w:rPr>
            <w:color w:val="000000" w:themeColor="text1"/>
          </w:rPr>
          <w:t>ore work must be done after the SEMIC transformation has been updated based on feedback so far. In the pilot work</w:t>
        </w:r>
      </w:ins>
      <w:ins w:id="1194" w:author="ESCRIU Jordi (JRC-ISPRA) [2]" w:date="2025-05-27T16:01:00Z">
        <w:r>
          <w:rPr>
            <w:color w:val="000000" w:themeColor="text1"/>
          </w:rPr>
          <w:t>,</w:t>
        </w:r>
      </w:ins>
      <w:ins w:id="1195" w:author="ESCRIU Jordi (JRC-ISPRA) [2]" w:date="2025-05-27T16:00:00Z">
        <w:r w:rsidRPr="00D050D3">
          <w:rPr>
            <w:color w:val="000000" w:themeColor="text1"/>
          </w:rPr>
          <w:t xml:space="preserve"> we mainly looked at the transformed file contents, but did not really have the time to analyse possible contents loss on a whole. There is also a need to develop and test SHACL tests.</w:t>
        </w:r>
      </w:ins>
    </w:p>
    <w:p w14:paraId="0BE11040" w14:textId="77777777" w:rsidR="00D050D3" w:rsidRPr="00D050D3" w:rsidRDefault="00D050D3" w:rsidP="00D050D3">
      <w:pPr>
        <w:pStyle w:val="JRCText"/>
        <w:rPr>
          <w:ins w:id="1196" w:author="ESCRIU Jordi (JRC-ISPRA) [2]" w:date="2025-05-27T16:00:00Z"/>
          <w:color w:val="000000" w:themeColor="text1"/>
        </w:rPr>
      </w:pPr>
      <w:ins w:id="1197" w:author="ESCRIU Jordi (JRC-ISPRA) [2]" w:date="2025-05-27T16:00:00Z">
        <w:r w:rsidRPr="00D050D3">
          <w:rPr>
            <w:color w:val="000000" w:themeColor="text1"/>
          </w:rPr>
          <w:t>The role of service metadata is not yet clear. From HVD reporting point of view it might be even more cost-efficient to do it with service metadata, if such exist. This should be further investigated, and the role of service data should be clarified.</w:t>
        </w:r>
      </w:ins>
    </w:p>
    <w:p w14:paraId="54391508" w14:textId="2B88E881" w:rsidR="00D050D3" w:rsidRPr="00D050D3" w:rsidRDefault="00D050D3" w:rsidP="00D050D3">
      <w:pPr>
        <w:pStyle w:val="JRCText"/>
        <w:rPr>
          <w:ins w:id="1198" w:author="ESCRIU Jordi (JRC-ISPRA) [2]" w:date="2025-05-27T16:00:00Z"/>
          <w:color w:val="000000" w:themeColor="text1"/>
        </w:rPr>
      </w:pPr>
      <w:ins w:id="1199" w:author="ESCRIU Jordi (JRC-ISPRA) [2]" w:date="2025-05-27T16:00:00Z">
        <w:r w:rsidRPr="00D050D3">
          <w:rPr>
            <w:color w:val="000000" w:themeColor="text1"/>
          </w:rPr>
          <w:t xml:space="preserve">Open issues also remain. Some of the issues can be fed into the ongoing work of the ISO TC211 19115-1/5 project group, but some issues require further discussions, some with other relevant communities. Regular online meetings with central players may be needed to resolve </w:t>
        </w:r>
      </w:ins>
      <w:ins w:id="1200" w:author="ESCRIU Jordi (JRC-ISPRA) [2]" w:date="2025-05-27T16:02:00Z">
        <w:r>
          <w:rPr>
            <w:color w:val="000000" w:themeColor="text1"/>
          </w:rPr>
          <w:t>them</w:t>
        </w:r>
      </w:ins>
      <w:ins w:id="1201" w:author="ESCRIU Jordi (JRC-ISPRA) [2]" w:date="2025-05-27T16:00:00Z">
        <w:r w:rsidRPr="00D050D3">
          <w:rPr>
            <w:color w:val="000000" w:themeColor="text1"/>
          </w:rPr>
          <w:t xml:space="preserve">. Work should continue and there is a need for a clear owner of the process ahead and a plan on how to proceed. </w:t>
        </w:r>
      </w:ins>
    </w:p>
    <w:p w14:paraId="2CE8AD13" w14:textId="37252472" w:rsidR="00D050D3" w:rsidRPr="00D050D3" w:rsidRDefault="00D050D3" w:rsidP="00D050D3">
      <w:pPr>
        <w:pStyle w:val="JRCText"/>
        <w:rPr>
          <w:ins w:id="1202" w:author="ESCRIU Jordi (JRC-ISPRA) [2]" w:date="2025-05-27T16:00:00Z"/>
          <w:color w:val="000000" w:themeColor="text1"/>
        </w:rPr>
      </w:pPr>
      <w:ins w:id="1203" w:author="ESCRIU Jordi (JRC-ISPRA) [2]" w:date="2025-05-27T16:00:00Z">
        <w:r w:rsidRPr="00D050D3">
          <w:rPr>
            <w:color w:val="000000" w:themeColor="text1"/>
          </w:rPr>
          <w:t>Metadata maintenance strategies and implementations differ from data providers and countries. These are costly to change. It</w:t>
        </w:r>
      </w:ins>
      <w:ins w:id="1204" w:author="ESCRIU Jordi (JRC-ISPRA) [2]" w:date="2025-05-27T16:03:00Z">
        <w:r>
          <w:rPr>
            <w:color w:val="000000" w:themeColor="text1"/>
          </w:rPr>
          <w:t xml:space="preserve"> i</w:t>
        </w:r>
      </w:ins>
      <w:ins w:id="1205" w:author="ESCRIU Jordi (JRC-ISPRA) [2]" w:date="2025-05-27T16:00:00Z">
        <w:r w:rsidRPr="00D050D3">
          <w:rPr>
            <w:color w:val="000000" w:themeColor="text1"/>
          </w:rPr>
          <w:t>s important to have recommendations and an as flexible as possible joint transformation that only requires a minimum of efforts by MS to be followed and used. Otherwise, we risk having a big variety of solutions and encoding</w:t>
        </w:r>
      </w:ins>
      <w:ins w:id="1206" w:author="ESCRIU Jordi (JRC-ISPRA) [2]" w:date="2025-05-27T16:04:00Z">
        <w:r>
          <w:rPr>
            <w:color w:val="000000" w:themeColor="text1"/>
          </w:rPr>
          <w:t>s</w:t>
        </w:r>
      </w:ins>
      <w:ins w:id="1207" w:author="ESCRIU Jordi (JRC-ISPRA) [2]" w:date="2025-05-27T16:00:00Z">
        <w:r w:rsidRPr="00D050D3">
          <w:rPr>
            <w:color w:val="000000" w:themeColor="text1"/>
          </w:rPr>
          <w:t>, which may risk smooth re-use of metadata. Guidelines and tools are needed to support</w:t>
        </w:r>
      </w:ins>
      <w:ins w:id="1208" w:author="ESCRIU Jordi (JRC-ISPRA) [2]" w:date="2025-05-27T16:04:00Z">
        <w:r>
          <w:rPr>
            <w:color w:val="000000" w:themeColor="text1"/>
          </w:rPr>
          <w:t xml:space="preserve"> the</w:t>
        </w:r>
      </w:ins>
      <w:ins w:id="1209" w:author="ESCRIU Jordi (JRC-ISPRA) [2]" w:date="2025-05-27T16:00:00Z">
        <w:r w:rsidRPr="00D050D3">
          <w:rPr>
            <w:color w:val="000000" w:themeColor="text1"/>
          </w:rPr>
          <w:t xml:space="preserve"> transition. A lot of transformations are emerging, which may not be avoidable</w:t>
        </w:r>
      </w:ins>
      <w:ins w:id="1210" w:author="ESCRIU Jordi (JRC-ISPRA) [2]" w:date="2025-05-27T16:04:00Z">
        <w:r w:rsidR="00981BE2">
          <w:rPr>
            <w:color w:val="000000" w:themeColor="text1"/>
          </w:rPr>
          <w:t>.</w:t>
        </w:r>
      </w:ins>
      <w:ins w:id="1211" w:author="ESCRIU Jordi (JRC-ISPRA) [2]" w:date="2025-05-27T16:00:00Z">
        <w:r w:rsidRPr="00D050D3">
          <w:rPr>
            <w:color w:val="000000" w:themeColor="text1"/>
          </w:rPr>
          <w:t xml:space="preserve"> </w:t>
        </w:r>
      </w:ins>
      <w:ins w:id="1212" w:author="ESCRIU Jordi (JRC-ISPRA) [2]" w:date="2025-05-27T16:04:00Z">
        <w:r w:rsidR="00981BE2">
          <w:rPr>
            <w:color w:val="000000" w:themeColor="text1"/>
          </w:rPr>
          <w:t>A</w:t>
        </w:r>
      </w:ins>
      <w:ins w:id="1213" w:author="ESCRIU Jordi (JRC-ISPRA) [2]" w:date="2025-05-27T16:00:00Z">
        <w:r w:rsidRPr="00D050D3">
          <w:rPr>
            <w:color w:val="000000" w:themeColor="text1"/>
          </w:rPr>
          <w:t xml:space="preserve"> common repository</w:t>
        </w:r>
      </w:ins>
      <w:ins w:id="1214" w:author="ESCRIU Jordi (JRC-ISPRA) [2]" w:date="2025-05-27T16:04:00Z">
        <w:r w:rsidR="00981BE2">
          <w:rPr>
            <w:color w:val="000000" w:themeColor="text1"/>
          </w:rPr>
          <w:t xml:space="preserve"> is needed</w:t>
        </w:r>
      </w:ins>
      <w:ins w:id="1215" w:author="ESCRIU Jordi (JRC-ISPRA) [2]" w:date="2025-05-27T16:00:00Z">
        <w:r w:rsidRPr="00D050D3">
          <w:rPr>
            <w:color w:val="000000" w:themeColor="text1"/>
          </w:rPr>
          <w:t xml:space="preserve"> </w:t>
        </w:r>
      </w:ins>
      <w:ins w:id="1216" w:author="ESCRIU Jordi (JRC-ISPRA) [2]" w:date="2025-05-27T16:05:00Z">
        <w:r w:rsidR="00981BE2">
          <w:rPr>
            <w:color w:val="000000" w:themeColor="text1"/>
          </w:rPr>
          <w:t>where</w:t>
        </w:r>
      </w:ins>
      <w:ins w:id="1217" w:author="ESCRIU Jordi (JRC-ISPRA) [2]" w:date="2025-05-27T16:00:00Z">
        <w:r w:rsidRPr="00D050D3">
          <w:rPr>
            <w:color w:val="000000" w:themeColor="text1"/>
          </w:rPr>
          <w:t xml:space="preserve"> they can be linked and</w:t>
        </w:r>
      </w:ins>
      <w:ins w:id="1218" w:author="ESCRIU Jordi (JRC-ISPRA) [2]" w:date="2025-05-27T16:05:00Z">
        <w:r w:rsidR="00981BE2">
          <w:rPr>
            <w:color w:val="000000" w:themeColor="text1"/>
          </w:rPr>
          <w:t xml:space="preserve"> shared,</w:t>
        </w:r>
      </w:ins>
      <w:ins w:id="1219" w:author="ESCRIU Jordi (JRC-ISPRA) [2]" w:date="2025-05-27T16:00:00Z">
        <w:r w:rsidRPr="00D050D3">
          <w:rPr>
            <w:color w:val="000000" w:themeColor="text1"/>
          </w:rPr>
          <w:t xml:space="preserve"> </w:t>
        </w:r>
      </w:ins>
      <w:ins w:id="1220" w:author="ESCRIU Jordi (JRC-ISPRA) [2]" w:date="2025-05-27T16:06:00Z">
        <w:r w:rsidR="00981BE2">
          <w:rPr>
            <w:color w:val="000000" w:themeColor="text1"/>
          </w:rPr>
          <w:t>so that</w:t>
        </w:r>
      </w:ins>
      <w:ins w:id="1221" w:author="ESCRIU Jordi (JRC-ISPRA) [2]" w:date="2025-05-27T16:00:00Z">
        <w:r w:rsidRPr="00D050D3">
          <w:rPr>
            <w:color w:val="000000" w:themeColor="text1"/>
          </w:rPr>
          <w:t xml:space="preserve"> </w:t>
        </w:r>
      </w:ins>
      <w:ins w:id="1222" w:author="ESCRIU Jordi (JRC-ISPRA) [2]" w:date="2025-05-27T16:06:00Z">
        <w:r w:rsidR="00981BE2">
          <w:rPr>
            <w:color w:val="000000" w:themeColor="text1"/>
          </w:rPr>
          <w:t>some</w:t>
        </w:r>
      </w:ins>
      <w:ins w:id="1223" w:author="ESCRIU Jordi (JRC-ISPRA) [2]" w:date="2025-05-27T16:00:00Z">
        <w:r w:rsidRPr="00D050D3">
          <w:rPr>
            <w:color w:val="000000" w:themeColor="text1"/>
          </w:rPr>
          <w:t>one could</w:t>
        </w:r>
      </w:ins>
      <w:ins w:id="1224" w:author="ESCRIU Jordi (JRC-ISPRA) [2]" w:date="2025-05-27T16:06:00Z">
        <w:r w:rsidR="00981BE2">
          <w:rPr>
            <w:color w:val="000000" w:themeColor="text1"/>
          </w:rPr>
          <w:t xml:space="preserve"> trace and</w:t>
        </w:r>
      </w:ins>
      <w:ins w:id="1225" w:author="ESCRIU Jordi (JRC-ISPRA) [2]" w:date="2025-05-27T16:00:00Z">
        <w:r w:rsidRPr="00D050D3">
          <w:rPr>
            <w:color w:val="000000" w:themeColor="text1"/>
          </w:rPr>
          <w:t xml:space="preserve"> maintain a summary of their differences to ease re-use.</w:t>
        </w:r>
      </w:ins>
    </w:p>
    <w:p w14:paraId="68ADCC02" w14:textId="1408BD78" w:rsidR="00D050D3" w:rsidRDefault="00D050D3" w:rsidP="00D050D3">
      <w:pPr>
        <w:pStyle w:val="JRCText"/>
        <w:rPr>
          <w:ins w:id="1226" w:author="ESCRIU Jordi (JRC-ISPRA) [2]" w:date="2025-05-27T16:00:00Z"/>
          <w:color w:val="000000" w:themeColor="text1"/>
        </w:rPr>
      </w:pPr>
      <w:ins w:id="1227" w:author="ESCRIU Jordi (JRC-ISPRA) [2]" w:date="2025-05-27T16:00:00Z">
        <w:r w:rsidRPr="00D050D3">
          <w:rPr>
            <w:color w:val="000000" w:themeColor="text1"/>
          </w:rPr>
          <w:lastRenderedPageBreak/>
          <w:t>Additional suggestions are to provide the XSLT transformation to GeoDCAT-AP v.3 as an API as GeoDCAT-AP v2 was and to consider working towards a GeoDCAT-AP 3.0 encoding Good Practi</w:t>
        </w:r>
      </w:ins>
      <w:ins w:id="1228" w:author="ESCRIU Jordi (JRC-ISPRA) [2]" w:date="2025-05-27T16:07:00Z">
        <w:r w:rsidR="00981BE2">
          <w:rPr>
            <w:color w:val="000000" w:themeColor="text1"/>
          </w:rPr>
          <w:t>c</w:t>
        </w:r>
      </w:ins>
      <w:ins w:id="1229" w:author="ESCRIU Jordi (JRC-ISPRA) [2]" w:date="2025-05-27T16:00:00Z">
        <w:r w:rsidRPr="00D050D3">
          <w:rPr>
            <w:color w:val="000000" w:themeColor="text1"/>
          </w:rPr>
          <w:t xml:space="preserve">e for different kinds for metadata types to support harmonised implementations.  </w:t>
        </w:r>
      </w:ins>
    </w:p>
    <w:p w14:paraId="2A939B3A" w14:textId="28016A2E" w:rsidR="00D974D9" w:rsidRPr="00212B48" w:rsidDel="00D050D3" w:rsidRDefault="00212B48" w:rsidP="00212B48">
      <w:pPr>
        <w:pStyle w:val="JRCText"/>
        <w:rPr>
          <w:del w:id="1230" w:author="ESCRIU Jordi (JRC-ISPRA) [2]" w:date="2025-05-27T16:01:00Z"/>
          <w:color w:val="000000" w:themeColor="text1"/>
        </w:rPr>
      </w:pPr>
      <w:del w:id="1231" w:author="ESCRIU Jordi (JRC-ISPRA) [2]" w:date="2025-05-27T16:01:00Z">
        <w:r w:rsidRPr="00212B48" w:rsidDel="00D050D3">
          <w:rPr>
            <w:color w:val="000000" w:themeColor="text1"/>
          </w:rPr>
          <w:delText>There is a need for a g</w:delText>
        </w:r>
        <w:r w:rsidR="00D974D9" w:rsidRPr="00212B48" w:rsidDel="00D050D3">
          <w:rPr>
            <w:color w:val="000000" w:themeColor="text1"/>
          </w:rPr>
          <w:delText>ood practi</w:delText>
        </w:r>
        <w:r w:rsidRPr="00212B48" w:rsidDel="00D050D3">
          <w:rPr>
            <w:color w:val="000000" w:themeColor="text1"/>
          </w:rPr>
          <w:delText>c</w:delText>
        </w:r>
        <w:r w:rsidR="00D974D9" w:rsidRPr="00212B48" w:rsidDel="00D050D3">
          <w:rPr>
            <w:color w:val="000000" w:themeColor="text1"/>
          </w:rPr>
          <w:delText>e on GeoDCAT-AP encoding</w:delText>
        </w:r>
        <w:r w:rsidRPr="00212B48" w:rsidDel="00D050D3">
          <w:rPr>
            <w:color w:val="000000" w:themeColor="text1"/>
          </w:rPr>
          <w:delText xml:space="preserve"> and iteration of analysis </w:delText>
        </w:r>
        <w:r w:rsidR="00D974D9" w:rsidRPr="00212B48" w:rsidDel="00D050D3">
          <w:rPr>
            <w:color w:val="000000" w:themeColor="text1"/>
          </w:rPr>
          <w:delText xml:space="preserve">after </w:delText>
        </w:r>
        <w:r w:rsidRPr="00212B48" w:rsidDel="00D050D3">
          <w:rPr>
            <w:color w:val="000000" w:themeColor="text1"/>
          </w:rPr>
          <w:delText xml:space="preserve">the </w:delText>
        </w:r>
        <w:r w:rsidR="00D974D9" w:rsidRPr="00212B48" w:rsidDel="00D050D3">
          <w:rPr>
            <w:color w:val="000000" w:themeColor="text1"/>
          </w:rPr>
          <w:delText>transformation has been updated</w:delText>
        </w:r>
        <w:r w:rsidRPr="00212B48" w:rsidDel="00D050D3">
          <w:rPr>
            <w:color w:val="000000" w:themeColor="text1"/>
          </w:rPr>
          <w:delText xml:space="preserve">. It is suggested to take this into account in the pilot </w:delText>
        </w:r>
        <w:r w:rsidR="00D974D9" w:rsidRPr="00212B48" w:rsidDel="00D050D3">
          <w:rPr>
            <w:color w:val="000000" w:themeColor="text1"/>
          </w:rPr>
          <w:delText>work plan</w:delText>
        </w:r>
        <w:r w:rsidRPr="00212B48" w:rsidDel="00D050D3">
          <w:rPr>
            <w:color w:val="000000" w:themeColor="text1"/>
          </w:rPr>
          <w:delText xml:space="preserve">. </w:delText>
        </w:r>
        <w:r w:rsidR="00D974D9" w:rsidRPr="00212B48" w:rsidDel="00D050D3">
          <w:rPr>
            <w:color w:val="000000" w:themeColor="text1"/>
          </w:rPr>
          <w:delText>Regular pilot meetings and discussions on GitHub</w:delText>
        </w:r>
        <w:r w:rsidRPr="00212B48" w:rsidDel="00D050D3">
          <w:rPr>
            <w:color w:val="000000" w:themeColor="text1"/>
          </w:rPr>
          <w:delText xml:space="preserve"> are</w:delText>
        </w:r>
        <w:r w:rsidR="00D974D9" w:rsidRPr="00212B48" w:rsidDel="00D050D3">
          <w:rPr>
            <w:color w:val="000000" w:themeColor="text1"/>
          </w:rPr>
          <w:delText xml:space="preserve"> needed for communication and for reaching consensus</w:delText>
        </w:r>
        <w:r w:rsidRPr="00212B48" w:rsidDel="00D050D3">
          <w:rPr>
            <w:color w:val="000000" w:themeColor="text1"/>
          </w:rPr>
          <w:delText>.</w:delText>
        </w:r>
        <w:bookmarkStart w:id="1232" w:name="_Toc199280776"/>
        <w:bookmarkStart w:id="1233" w:name="_Toc199280944"/>
        <w:bookmarkStart w:id="1234" w:name="_Toc199415882"/>
        <w:bookmarkEnd w:id="1232"/>
        <w:bookmarkEnd w:id="1233"/>
        <w:bookmarkEnd w:id="1234"/>
      </w:del>
    </w:p>
    <w:p w14:paraId="0D87296F" w14:textId="77777777" w:rsidR="00E14ACB" w:rsidRPr="0095488D" w:rsidRDefault="00E14ACB" w:rsidP="00E14ACB">
      <w:pPr>
        <w:pStyle w:val="JRCLevel-2title"/>
      </w:pPr>
      <w:bookmarkStart w:id="1235" w:name="_Toc199415883"/>
      <w:r w:rsidRPr="0095488D">
        <w:t>The Netherlands</w:t>
      </w:r>
      <w:bookmarkEnd w:id="1235"/>
    </w:p>
    <w:p w14:paraId="111623D1" w14:textId="77777777" w:rsidR="00E65FE4" w:rsidRPr="0095488D" w:rsidRDefault="00E65FE4" w:rsidP="00E65FE4">
      <w:pPr>
        <w:pStyle w:val="JRCLevel-3title"/>
      </w:pPr>
      <w:bookmarkStart w:id="1236" w:name="_Toc199415884"/>
      <w:r w:rsidRPr="0095488D">
        <w:t>Summary of results</w:t>
      </w:r>
      <w:bookmarkEnd w:id="1236"/>
    </w:p>
    <w:p w14:paraId="39154651" w14:textId="62BC5014" w:rsidR="00E30681" w:rsidRDefault="001D4C52" w:rsidP="00E65FE4">
      <w:pPr>
        <w:pStyle w:val="JRCText"/>
        <w:rPr>
          <w:ins w:id="1237" w:author="ESCRIU Jordi (JRC-ISPRA) [2]" w:date="2025-05-27T16:12:00Z"/>
          <w:color w:val="000000" w:themeColor="text1"/>
        </w:rPr>
      </w:pPr>
      <w:r w:rsidRPr="001D4C52">
        <w:rPr>
          <w:color w:val="000000" w:themeColor="text1"/>
        </w:rPr>
        <w:t>The Netherlands</w:t>
      </w:r>
      <w:r w:rsidR="00E30681" w:rsidRPr="001D4C52">
        <w:rPr>
          <w:color w:val="000000" w:themeColor="text1"/>
        </w:rPr>
        <w:t xml:space="preserve"> created a structured way of testing the XSLT and </w:t>
      </w:r>
      <w:r w:rsidRPr="001D4C52">
        <w:rPr>
          <w:color w:val="000000" w:themeColor="text1"/>
        </w:rPr>
        <w:t xml:space="preserve">the </w:t>
      </w:r>
      <w:r w:rsidR="00E30681" w:rsidRPr="001D4C52">
        <w:rPr>
          <w:color w:val="000000" w:themeColor="text1"/>
        </w:rPr>
        <w:t xml:space="preserve">GeoDCAT-AP profile with jupyter notebook: </w:t>
      </w:r>
      <w:r w:rsidR="00012D02">
        <w:fldChar w:fldCharType="begin"/>
      </w:r>
      <w:r w:rsidR="00012D02">
        <w:instrText>HYPERLINK "https://github.com/Geonovum/ISO-2-DCAT/tree/main/geodcat_ap_3_xslt"</w:instrText>
      </w:r>
      <w:ins w:id="1238" w:author="ESCRIU Jordi (JRC-ISPRA) [2]" w:date="2025-05-29T12:55:00Z"/>
      <w:r w:rsidR="00012D02">
        <w:fldChar w:fldCharType="separate"/>
      </w:r>
      <w:r w:rsidRPr="00ED7155">
        <w:rPr>
          <w:rStyle w:val="Hyperlink"/>
        </w:rPr>
        <w:t>https://github.com/Geonovum/ISO-2-DCAT/tree/main/geodcat_ap_3_xslt</w:t>
      </w:r>
      <w:r w:rsidR="00012D02">
        <w:rPr>
          <w:rStyle w:val="Hyperlink"/>
        </w:rPr>
        <w:fldChar w:fldCharType="end"/>
      </w:r>
      <w:r>
        <w:rPr>
          <w:color w:val="000000" w:themeColor="text1"/>
        </w:rPr>
        <w:t xml:space="preserve"> </w:t>
      </w:r>
    </w:p>
    <w:p w14:paraId="427FEBDC" w14:textId="77777777" w:rsidR="00AA7707" w:rsidRDefault="00AA7707" w:rsidP="00AA7707">
      <w:pPr>
        <w:pStyle w:val="JRCText"/>
        <w:rPr>
          <w:ins w:id="1239" w:author="ESCRIU Jordi (JRC-ISPRA) [2]" w:date="2025-05-27T16:12:00Z"/>
          <w:color w:val="000000" w:themeColor="text1"/>
        </w:rPr>
      </w:pPr>
      <w:ins w:id="1240" w:author="ESCRIU Jordi (JRC-ISPRA) [2]" w:date="2025-05-27T16:12:00Z">
        <w:r w:rsidRPr="00AA7707">
          <w:rPr>
            <w:color w:val="000000" w:themeColor="text1"/>
          </w:rPr>
          <w:t>During this process</w:t>
        </w:r>
        <w:r>
          <w:rPr>
            <w:color w:val="000000" w:themeColor="text1"/>
          </w:rPr>
          <w:t>,</w:t>
        </w:r>
        <w:r w:rsidRPr="00AA7707">
          <w:rPr>
            <w:color w:val="000000" w:themeColor="text1"/>
          </w:rPr>
          <w:t xml:space="preserve"> </w:t>
        </w:r>
        <w:r>
          <w:rPr>
            <w:color w:val="000000" w:themeColor="text1"/>
          </w:rPr>
          <w:t>t</w:t>
        </w:r>
        <w:r w:rsidRPr="001D4C52">
          <w:rPr>
            <w:color w:val="000000" w:themeColor="text1"/>
          </w:rPr>
          <w:t>he Netherlands</w:t>
        </w:r>
        <w:r w:rsidRPr="00AA7707">
          <w:rPr>
            <w:color w:val="000000" w:themeColor="text1"/>
          </w:rPr>
          <w:t xml:space="preserve"> have gained insight into how the transformations work and the issues that still exist to properly implement the transformation for the </w:t>
        </w:r>
        <w:r>
          <w:rPr>
            <w:color w:val="000000" w:themeColor="text1"/>
          </w:rPr>
          <w:t>country.</w:t>
        </w:r>
      </w:ins>
    </w:p>
    <w:p w14:paraId="7326AE80" w14:textId="347261A7" w:rsidR="00AA7707" w:rsidRPr="001D4C52" w:rsidDel="00AA7707" w:rsidRDefault="00AA7707" w:rsidP="00E65FE4">
      <w:pPr>
        <w:pStyle w:val="JRCText"/>
        <w:rPr>
          <w:del w:id="1241" w:author="ESCRIU Jordi (JRC-ISPRA) [2]" w:date="2025-05-27T16:12:00Z"/>
          <w:color w:val="000000" w:themeColor="text1"/>
        </w:rPr>
      </w:pPr>
      <w:bookmarkStart w:id="1242" w:name="_Toc199280779"/>
      <w:bookmarkStart w:id="1243" w:name="_Toc199280947"/>
      <w:bookmarkStart w:id="1244" w:name="_Toc199415885"/>
      <w:bookmarkEnd w:id="1242"/>
      <w:bookmarkEnd w:id="1243"/>
      <w:bookmarkEnd w:id="1244"/>
    </w:p>
    <w:p w14:paraId="7ADE3405" w14:textId="1698D265" w:rsidR="00E30681" w:rsidRPr="001D4C52" w:rsidDel="00AA7707" w:rsidRDefault="001D4C52" w:rsidP="00E65FE4">
      <w:pPr>
        <w:pStyle w:val="JRCText"/>
        <w:rPr>
          <w:del w:id="1245" w:author="ESCRIU Jordi (JRC-ISPRA) [2]" w:date="2025-05-27T16:14:00Z"/>
          <w:color w:val="000000" w:themeColor="text1"/>
        </w:rPr>
      </w:pPr>
      <w:del w:id="1246" w:author="ESCRIU Jordi (JRC-ISPRA) [2]" w:date="2025-05-27T16:14:00Z">
        <w:r w:rsidDel="00AA7707">
          <w:rPr>
            <w:color w:val="000000" w:themeColor="text1"/>
          </w:rPr>
          <w:delText xml:space="preserve">During this process, </w:delText>
        </w:r>
        <w:r w:rsidRPr="001D4C52" w:rsidDel="00AA7707">
          <w:rPr>
            <w:color w:val="000000" w:themeColor="text1"/>
          </w:rPr>
          <w:delText>a lot</w:delText>
        </w:r>
        <w:r w:rsidDel="00AA7707">
          <w:rPr>
            <w:color w:val="000000" w:themeColor="text1"/>
          </w:rPr>
          <w:delText xml:space="preserve"> was</w:delText>
        </w:r>
        <w:r w:rsidR="00E30681" w:rsidRPr="001D4C52" w:rsidDel="00AA7707">
          <w:rPr>
            <w:color w:val="000000" w:themeColor="text1"/>
          </w:rPr>
          <w:delText xml:space="preserve"> learned about how the transformation works and which solutions have been devised to unlock as much metadata as possible. </w:delText>
        </w:r>
        <w:r w:rsidDel="00AA7707">
          <w:rPr>
            <w:color w:val="000000" w:themeColor="text1"/>
          </w:rPr>
          <w:delText>This allowed gaining</w:delText>
        </w:r>
        <w:r w:rsidR="00E30681" w:rsidRPr="001D4C52" w:rsidDel="00AA7707">
          <w:rPr>
            <w:color w:val="000000" w:themeColor="text1"/>
          </w:rPr>
          <w:delText xml:space="preserve"> insight</w:delText>
        </w:r>
        <w:r w:rsidDel="00AA7707">
          <w:rPr>
            <w:color w:val="000000" w:themeColor="text1"/>
          </w:rPr>
          <w:delText>s</w:delText>
        </w:r>
        <w:r w:rsidR="00E30681" w:rsidRPr="001D4C52" w:rsidDel="00AA7707">
          <w:rPr>
            <w:color w:val="000000" w:themeColor="text1"/>
          </w:rPr>
          <w:delText xml:space="preserve"> into where the transformation is not yet working out well</w:delText>
        </w:r>
        <w:r w:rsidDel="00AA7707">
          <w:rPr>
            <w:color w:val="000000" w:themeColor="text1"/>
          </w:rPr>
          <w:delText>.</w:delText>
        </w:r>
        <w:bookmarkStart w:id="1247" w:name="_Toc199280780"/>
        <w:bookmarkStart w:id="1248" w:name="_Toc199280948"/>
        <w:bookmarkStart w:id="1249" w:name="_Toc199415886"/>
        <w:bookmarkEnd w:id="1247"/>
        <w:bookmarkEnd w:id="1248"/>
        <w:bookmarkEnd w:id="1249"/>
      </w:del>
    </w:p>
    <w:p w14:paraId="63134173" w14:textId="77777777" w:rsidR="00E65FE4" w:rsidRPr="0095488D" w:rsidRDefault="00E65FE4" w:rsidP="00E65FE4">
      <w:pPr>
        <w:pStyle w:val="JRCLevel-3title"/>
      </w:pPr>
      <w:bookmarkStart w:id="1250" w:name="_Toc199415887"/>
      <w:r w:rsidRPr="0095488D">
        <w:t>Issues identified</w:t>
      </w:r>
      <w:bookmarkEnd w:id="1250"/>
    </w:p>
    <w:p w14:paraId="4A5FC22C" w14:textId="68540B38" w:rsidR="00AA7707" w:rsidRDefault="00AA7707" w:rsidP="00E30681">
      <w:pPr>
        <w:pStyle w:val="JRCText"/>
        <w:rPr>
          <w:ins w:id="1251" w:author="ESCRIU Jordi (JRC-ISPRA) [2]" w:date="2025-05-27T16:13:00Z"/>
          <w:color w:val="000000" w:themeColor="text1"/>
        </w:rPr>
      </w:pPr>
      <w:ins w:id="1252" w:author="ESCRIU Jordi (JRC-ISPRA) [2]" w:date="2025-05-27T16:13:00Z">
        <w:r w:rsidRPr="00AA7707">
          <w:rPr>
            <w:color w:val="000000" w:themeColor="text1"/>
          </w:rPr>
          <w:t>The Netherlands raised some issues and questions for discussion</w:t>
        </w:r>
        <w:r>
          <w:rPr>
            <w:color w:val="000000" w:themeColor="text1"/>
          </w:rPr>
          <w:t>.</w:t>
        </w:r>
      </w:ins>
    </w:p>
    <w:p w14:paraId="19FD2828" w14:textId="54227E9A" w:rsidR="00E30681" w:rsidRPr="001D4C52" w:rsidRDefault="00E30681" w:rsidP="00E30681">
      <w:pPr>
        <w:pStyle w:val="JRCText"/>
        <w:rPr>
          <w:color w:val="000000" w:themeColor="text1"/>
        </w:rPr>
      </w:pPr>
      <w:r w:rsidRPr="001D4C52">
        <w:rPr>
          <w:color w:val="000000" w:themeColor="text1"/>
        </w:rPr>
        <w:t>XSLT</w:t>
      </w:r>
      <w:r w:rsidR="001D4C52" w:rsidRPr="001D4C52">
        <w:rPr>
          <w:color w:val="000000" w:themeColor="text1"/>
        </w:rPr>
        <w:t>-related</w:t>
      </w:r>
      <w:r w:rsidRPr="001D4C52">
        <w:rPr>
          <w:color w:val="000000" w:themeColor="text1"/>
        </w:rPr>
        <w:t xml:space="preserve"> issues:</w:t>
      </w:r>
    </w:p>
    <w:p w14:paraId="040C79F9" w14:textId="2289C2A6" w:rsidR="00E30681" w:rsidRPr="001D4C52" w:rsidRDefault="00E30681" w:rsidP="001D4C52">
      <w:pPr>
        <w:pStyle w:val="JRCText"/>
        <w:numPr>
          <w:ilvl w:val="0"/>
          <w:numId w:val="37"/>
        </w:numPr>
        <w:ind w:left="567" w:hanging="283"/>
        <w:rPr>
          <w:color w:val="000000" w:themeColor="text1"/>
        </w:rPr>
      </w:pPr>
      <w:r w:rsidRPr="001D4C52">
        <w:rPr>
          <w:color w:val="000000" w:themeColor="text1"/>
        </w:rPr>
        <w:t>blank nodes for distribution, dataservice and catalogrecord:</w:t>
      </w:r>
    </w:p>
    <w:p w14:paraId="6DAFE6A6" w14:textId="0B93CD34" w:rsidR="00E30681" w:rsidRPr="001D4C52" w:rsidRDefault="00012D02" w:rsidP="001D4C52">
      <w:pPr>
        <w:pStyle w:val="JRCText"/>
        <w:ind w:left="567"/>
        <w:rPr>
          <w:color w:val="000000" w:themeColor="text1"/>
        </w:rPr>
      </w:pPr>
      <w:r>
        <w:fldChar w:fldCharType="begin"/>
      </w:r>
      <w:r>
        <w:instrText>HYPERLINK "https://github.com/SEMICeu/iso-19139-to-dcat-ap/issues/58"</w:instrText>
      </w:r>
      <w:ins w:id="1253" w:author="ESCRIU Jordi (JRC-ISPRA) [2]" w:date="2025-05-29T12:55:00Z"/>
      <w:r>
        <w:fldChar w:fldCharType="separate"/>
      </w:r>
      <w:r w:rsidR="001D4C52" w:rsidRPr="00ED7155">
        <w:rPr>
          <w:rStyle w:val="Hyperlink"/>
        </w:rPr>
        <w:t>https://github.com/SEMICeu/iso-19139-to-dcat-ap/issues/58</w:t>
      </w:r>
      <w:r>
        <w:rPr>
          <w:rStyle w:val="Hyperlink"/>
        </w:rPr>
        <w:fldChar w:fldCharType="end"/>
      </w:r>
      <w:r w:rsidR="001D4C52" w:rsidRPr="001D4C52">
        <w:rPr>
          <w:color w:val="000000" w:themeColor="text1"/>
        </w:rPr>
        <w:t>.</w:t>
      </w:r>
    </w:p>
    <w:p w14:paraId="10305A0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mapping of Distribution and DataService: </w:t>
      </w:r>
    </w:p>
    <w:p w14:paraId="29FB865B" w14:textId="231EB469" w:rsidR="00E30681" w:rsidRPr="001D4C52" w:rsidRDefault="00012D02" w:rsidP="001D4C52">
      <w:pPr>
        <w:pStyle w:val="JRCText"/>
        <w:ind w:left="567"/>
        <w:rPr>
          <w:color w:val="000000" w:themeColor="text1"/>
        </w:rPr>
      </w:pPr>
      <w:r>
        <w:fldChar w:fldCharType="begin"/>
      </w:r>
      <w:r>
        <w:instrText>HYPERLINK "https://github.com/SEMICeu/iso-19139-to-dcat-ap/issues/59"</w:instrText>
      </w:r>
      <w:ins w:id="1254" w:author="ESCRIU Jordi (JRC-ISPRA) [2]" w:date="2025-05-29T12:55:00Z"/>
      <w:r>
        <w:fldChar w:fldCharType="separate"/>
      </w:r>
      <w:r w:rsidR="00EC10A0" w:rsidRPr="00ED7155">
        <w:rPr>
          <w:rStyle w:val="Hyperlink"/>
        </w:rPr>
        <w:t>https://github.com/SEMICeu/iso-19139-to-dcat-ap/issues/59</w:t>
      </w:r>
      <w:r>
        <w:rPr>
          <w:rStyle w:val="Hyperlink"/>
        </w:rPr>
        <w:fldChar w:fldCharType="end"/>
      </w:r>
      <w:r w:rsidR="001D4C52">
        <w:rPr>
          <w:color w:val="000000" w:themeColor="text1"/>
        </w:rPr>
        <w:t>.</w:t>
      </w:r>
    </w:p>
    <w:p w14:paraId="315E1E89"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MD_Keywords to dcat:theme transformation is incomplete: </w:t>
      </w:r>
    </w:p>
    <w:p w14:paraId="02C64092" w14:textId="3A61E4DC" w:rsidR="00E30681" w:rsidRPr="001D4C52" w:rsidRDefault="00012D02" w:rsidP="001D4C52">
      <w:pPr>
        <w:pStyle w:val="JRCText"/>
        <w:ind w:left="567"/>
        <w:rPr>
          <w:color w:val="000000" w:themeColor="text1"/>
        </w:rPr>
      </w:pPr>
      <w:r>
        <w:fldChar w:fldCharType="begin"/>
      </w:r>
      <w:r>
        <w:instrText>HYPERLINK "https://github.com/SEMICeu/iso-19139-to-dcat-ap/issues/60"</w:instrText>
      </w:r>
      <w:ins w:id="1255" w:author="ESCRIU Jordi (JRC-ISPRA) [2]" w:date="2025-05-29T12:55:00Z"/>
      <w:r>
        <w:fldChar w:fldCharType="separate"/>
      </w:r>
      <w:r w:rsidR="00EC10A0" w:rsidRPr="00ED7155">
        <w:rPr>
          <w:rStyle w:val="Hyperlink"/>
        </w:rPr>
        <w:t>https://github.com/SEMICeu/iso-19139-to-dcat-ap/issues/60</w:t>
      </w:r>
      <w:r>
        <w:rPr>
          <w:rStyle w:val="Hyperlink"/>
        </w:rPr>
        <w:fldChar w:fldCharType="end"/>
      </w:r>
      <w:r w:rsidR="001D4C52">
        <w:rPr>
          <w:color w:val="000000" w:themeColor="text1"/>
        </w:rPr>
        <w:t>.</w:t>
      </w:r>
    </w:p>
    <w:p w14:paraId="0AA7C981"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dcat:CatalogRecord should always have a foaf:primaryTopic: </w:t>
      </w:r>
    </w:p>
    <w:p w14:paraId="61EA10A3" w14:textId="00B173C2" w:rsidR="00E30681" w:rsidRPr="001D4C52" w:rsidRDefault="00012D02" w:rsidP="001D4C52">
      <w:pPr>
        <w:pStyle w:val="JRCText"/>
        <w:ind w:left="567"/>
        <w:rPr>
          <w:color w:val="000000" w:themeColor="text1"/>
        </w:rPr>
      </w:pPr>
      <w:r>
        <w:fldChar w:fldCharType="begin"/>
      </w:r>
      <w:r>
        <w:instrText>HYPERLINK "https://github.com/SEMICeu/iso-19139-to-dcat-ap/issues/63"</w:instrText>
      </w:r>
      <w:ins w:id="1256" w:author="ESCRIU Jordi (JRC-ISPRA) [2]" w:date="2025-05-29T12:55:00Z"/>
      <w:r>
        <w:fldChar w:fldCharType="separate"/>
      </w:r>
      <w:r w:rsidR="00EC10A0" w:rsidRPr="00ED7155">
        <w:rPr>
          <w:rStyle w:val="Hyperlink"/>
        </w:rPr>
        <w:t>https://github.com/SEMICeu/iso-19139-to-dcat-ap/issues/63</w:t>
      </w:r>
      <w:r>
        <w:rPr>
          <w:rStyle w:val="Hyperlink"/>
        </w:rPr>
        <w:fldChar w:fldCharType="end"/>
      </w:r>
      <w:r w:rsidR="001D4C52">
        <w:rPr>
          <w:color w:val="000000" w:themeColor="text1"/>
        </w:rPr>
        <w:t>.</w:t>
      </w:r>
    </w:p>
    <w:p w14:paraId="6B8D2594"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multiple geometry serialisations for dcat:bbox:</w:t>
      </w:r>
    </w:p>
    <w:p w14:paraId="20E790A9" w14:textId="04359C94" w:rsidR="00E30681" w:rsidRPr="001D4C52" w:rsidRDefault="00012D02" w:rsidP="001D4C52">
      <w:pPr>
        <w:pStyle w:val="JRCText"/>
        <w:ind w:left="567"/>
        <w:rPr>
          <w:color w:val="000000" w:themeColor="text1"/>
        </w:rPr>
      </w:pPr>
      <w:r>
        <w:lastRenderedPageBreak/>
        <w:fldChar w:fldCharType="begin"/>
      </w:r>
      <w:r>
        <w:instrText>HYPERLINK "https://github.com/SEMICeu/iso-19139-to-dcat-ap/issues/64"</w:instrText>
      </w:r>
      <w:ins w:id="1257" w:author="ESCRIU Jordi (JRC-ISPRA) [2]" w:date="2025-05-29T12:55:00Z"/>
      <w:r>
        <w:fldChar w:fldCharType="separate"/>
      </w:r>
      <w:r w:rsidR="00EC10A0" w:rsidRPr="00ED7155">
        <w:rPr>
          <w:rStyle w:val="Hyperlink"/>
        </w:rPr>
        <w:t>https://github.com/SEMICeu/iso-19139-to-dcat-ap/issues/64</w:t>
      </w:r>
      <w:r>
        <w:rPr>
          <w:rStyle w:val="Hyperlink"/>
        </w:rPr>
        <w:fldChar w:fldCharType="end"/>
      </w:r>
      <w:r w:rsidR="001D4C52">
        <w:rPr>
          <w:color w:val="000000" w:themeColor="text1"/>
        </w:rPr>
        <w:t>.</w:t>
      </w:r>
    </w:p>
    <w:p w14:paraId="6EA55A77"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clarify the statement on usage for HVD datasets:</w:t>
      </w:r>
    </w:p>
    <w:p w14:paraId="588C747A" w14:textId="6CDC8911" w:rsidR="00E30681" w:rsidRPr="001D4C52" w:rsidRDefault="00012D02" w:rsidP="001D4C52">
      <w:pPr>
        <w:pStyle w:val="JRCText"/>
        <w:ind w:left="567"/>
        <w:rPr>
          <w:color w:val="000000" w:themeColor="text1"/>
        </w:rPr>
      </w:pPr>
      <w:r>
        <w:fldChar w:fldCharType="begin"/>
      </w:r>
      <w:r>
        <w:instrText>HYPERLINK "https://github.com/SEMICeu/iso-19139-to-dcat-ap/issues/66"</w:instrText>
      </w:r>
      <w:ins w:id="1258" w:author="ESCRIU Jordi (JRC-ISPRA) [2]" w:date="2025-05-29T12:55:00Z"/>
      <w:r>
        <w:fldChar w:fldCharType="separate"/>
      </w:r>
      <w:r w:rsidR="00EC10A0" w:rsidRPr="00ED7155">
        <w:rPr>
          <w:rStyle w:val="Hyperlink"/>
        </w:rPr>
        <w:t>https://github.com/SEMICeu/iso-19139-to-dcat-ap/issues/66</w:t>
      </w:r>
      <w:r>
        <w:rPr>
          <w:rStyle w:val="Hyperlink"/>
        </w:rPr>
        <w:fldChar w:fldCharType="end"/>
      </w:r>
      <w:r w:rsidR="001D4C52">
        <w:rPr>
          <w:color w:val="000000" w:themeColor="text1"/>
        </w:rPr>
        <w:t>.</w:t>
      </w:r>
    </w:p>
    <w:p w14:paraId="1F5D3FD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transformation of dct:license: </w:t>
      </w:r>
    </w:p>
    <w:p w14:paraId="2C504501" w14:textId="3ACC9207" w:rsidR="00E30681" w:rsidRPr="001D4C52" w:rsidRDefault="00012D02" w:rsidP="001D4C52">
      <w:pPr>
        <w:pStyle w:val="JRCText"/>
        <w:ind w:left="567"/>
        <w:rPr>
          <w:color w:val="000000" w:themeColor="text1"/>
        </w:rPr>
      </w:pPr>
      <w:r>
        <w:fldChar w:fldCharType="begin"/>
      </w:r>
      <w:r>
        <w:instrText>HYPERLINK "https://github.com/SEMICeu/iso-19139-to-dcat-ap/issues/68"</w:instrText>
      </w:r>
      <w:ins w:id="1259" w:author="ESCRIU Jordi (JRC-ISPRA) [2]" w:date="2025-05-29T12:55:00Z"/>
      <w:r>
        <w:fldChar w:fldCharType="separate"/>
      </w:r>
      <w:r w:rsidR="00EC10A0" w:rsidRPr="00ED7155">
        <w:rPr>
          <w:rStyle w:val="Hyperlink"/>
        </w:rPr>
        <w:t>https://github.com/SEMICeu/iso-19139-to-dcat-ap/issues/68</w:t>
      </w:r>
      <w:r>
        <w:rPr>
          <w:rStyle w:val="Hyperlink"/>
        </w:rPr>
        <w:fldChar w:fldCharType="end"/>
      </w:r>
      <w:r w:rsidR="001D4C52">
        <w:rPr>
          <w:color w:val="000000" w:themeColor="text1"/>
        </w:rPr>
        <w:t>.</w:t>
      </w:r>
    </w:p>
    <w:p w14:paraId="4B48861F" w14:textId="5169AEF0" w:rsidR="00E30681" w:rsidRPr="001D4C52" w:rsidRDefault="00E30681" w:rsidP="00E30681">
      <w:pPr>
        <w:pStyle w:val="JRCText"/>
        <w:rPr>
          <w:color w:val="000000" w:themeColor="text1"/>
        </w:rPr>
      </w:pPr>
      <w:r w:rsidRPr="001D4C52">
        <w:rPr>
          <w:color w:val="000000" w:themeColor="text1"/>
        </w:rPr>
        <w:t>GeoDCAT-AP / SHACL</w:t>
      </w:r>
      <w:r w:rsidR="001D4C52" w:rsidRPr="001D4C52">
        <w:rPr>
          <w:color w:val="000000" w:themeColor="text1"/>
        </w:rPr>
        <w:t xml:space="preserve"> validation-related</w:t>
      </w:r>
      <w:r w:rsidRPr="001D4C52">
        <w:rPr>
          <w:color w:val="000000" w:themeColor="text1"/>
        </w:rPr>
        <w:t xml:space="preserve"> issues:</w:t>
      </w:r>
    </w:p>
    <w:p w14:paraId="5EBF150C" w14:textId="1BE94306" w:rsidR="001D4C52" w:rsidRPr="001D4C52" w:rsidRDefault="00E30681" w:rsidP="001D4C52">
      <w:pPr>
        <w:pStyle w:val="JRCText"/>
        <w:numPr>
          <w:ilvl w:val="0"/>
          <w:numId w:val="37"/>
        </w:numPr>
        <w:ind w:left="567" w:hanging="283"/>
        <w:rPr>
          <w:color w:val="000000" w:themeColor="text1"/>
        </w:rPr>
      </w:pPr>
      <w:r w:rsidRPr="001D4C52">
        <w:rPr>
          <w:color w:val="000000" w:themeColor="text1"/>
        </w:rPr>
        <w:t>misalignment between GeoDCAT-AP dct:Standard properties and XSLT transformation rule</w:t>
      </w:r>
      <w:r w:rsidR="001D4C52" w:rsidRPr="001D4C52">
        <w:rPr>
          <w:color w:val="000000" w:themeColor="text1"/>
        </w:rPr>
        <w:t>s.</w:t>
      </w:r>
    </w:p>
    <w:p w14:paraId="5D8C3711" w14:textId="1C7BB664" w:rsidR="00E30681" w:rsidRPr="001D4C52" w:rsidRDefault="00012D02" w:rsidP="001D4C52">
      <w:pPr>
        <w:pStyle w:val="JRCText"/>
        <w:ind w:left="567"/>
        <w:rPr>
          <w:color w:val="000000" w:themeColor="text1"/>
        </w:rPr>
      </w:pPr>
      <w:r>
        <w:fldChar w:fldCharType="begin"/>
      </w:r>
      <w:r>
        <w:instrText>HYPERLINK "https://github.com/SEMICeu/GeoDCAT-AP/issues/141"</w:instrText>
      </w:r>
      <w:ins w:id="1260" w:author="ESCRIU Jordi (JRC-ISPRA) [2]" w:date="2025-05-29T12:55:00Z"/>
      <w:r>
        <w:fldChar w:fldCharType="separate"/>
      </w:r>
      <w:r w:rsidR="00EC10A0" w:rsidRPr="00ED7155">
        <w:rPr>
          <w:rStyle w:val="Hyperlink"/>
        </w:rPr>
        <w:t>https://github.com/SEMICeu/GeoDCAT-AP/issues/141</w:t>
      </w:r>
      <w:r>
        <w:rPr>
          <w:rStyle w:val="Hyperlink"/>
        </w:rPr>
        <w:fldChar w:fldCharType="end"/>
      </w:r>
      <w:r w:rsidR="001D4C52">
        <w:rPr>
          <w:color w:val="000000" w:themeColor="text1"/>
        </w:rPr>
        <w:t>.</w:t>
      </w:r>
    </w:p>
    <w:p w14:paraId="67295DA4"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create the geodcat-ap shacl file as an extension to the dcat-ap shacl file:  </w:t>
      </w:r>
    </w:p>
    <w:p w14:paraId="38FA4DF2" w14:textId="11689353" w:rsidR="00E30681" w:rsidRPr="001D4C52" w:rsidRDefault="00012D02" w:rsidP="001D4C52">
      <w:pPr>
        <w:pStyle w:val="JRCText"/>
        <w:ind w:left="567"/>
        <w:rPr>
          <w:color w:val="000000" w:themeColor="text1"/>
        </w:rPr>
      </w:pPr>
      <w:r>
        <w:fldChar w:fldCharType="begin"/>
      </w:r>
      <w:r>
        <w:instrText>HYPERLINK "https://github.com/SEMICeu/GeoDCAT-AP/issues/142"</w:instrText>
      </w:r>
      <w:ins w:id="1261" w:author="ESCRIU Jordi (JRC-ISPRA) [2]" w:date="2025-05-29T12:55:00Z"/>
      <w:r>
        <w:fldChar w:fldCharType="separate"/>
      </w:r>
      <w:r w:rsidR="00EC10A0" w:rsidRPr="00ED7155">
        <w:rPr>
          <w:rStyle w:val="Hyperlink"/>
        </w:rPr>
        <w:t>https://github.com/SEMICeu/GeoDCAT-AP/issues/142</w:t>
      </w:r>
      <w:r>
        <w:rPr>
          <w:rStyle w:val="Hyperlink"/>
        </w:rPr>
        <w:fldChar w:fldCharType="end"/>
      </w:r>
      <w:r w:rsidR="001D4C52">
        <w:rPr>
          <w:color w:val="000000" w:themeColor="text1"/>
        </w:rPr>
        <w:t>.</w:t>
      </w:r>
    </w:p>
    <w:p w14:paraId="415F93D1" w14:textId="77777777" w:rsidR="001D4C52" w:rsidRPr="001D4C52" w:rsidRDefault="00E30681" w:rsidP="001D4C52">
      <w:pPr>
        <w:pStyle w:val="JRCText"/>
        <w:numPr>
          <w:ilvl w:val="0"/>
          <w:numId w:val="37"/>
        </w:numPr>
        <w:ind w:left="567" w:hanging="283"/>
        <w:rPr>
          <w:color w:val="000000" w:themeColor="text1"/>
        </w:rPr>
      </w:pPr>
      <w:r w:rsidRPr="001D4C52">
        <w:rPr>
          <w:color w:val="000000" w:themeColor="text1"/>
        </w:rPr>
        <w:t>guidance on the use of prov:qualifiedAttribution on Dataset would be w</w:t>
      </w:r>
      <w:r w:rsidR="001D4C52" w:rsidRPr="001D4C52">
        <w:rPr>
          <w:color w:val="000000" w:themeColor="text1"/>
        </w:rPr>
        <w:t>elcome:</w:t>
      </w:r>
    </w:p>
    <w:p w14:paraId="758D0FEF" w14:textId="3AFB7595" w:rsidR="00E30681" w:rsidRPr="001D4C52" w:rsidRDefault="00012D02" w:rsidP="001D4C52">
      <w:pPr>
        <w:pStyle w:val="JRCText"/>
        <w:ind w:left="567"/>
        <w:rPr>
          <w:color w:val="000000" w:themeColor="text1"/>
        </w:rPr>
      </w:pPr>
      <w:r>
        <w:fldChar w:fldCharType="begin"/>
      </w:r>
      <w:r>
        <w:instrText>HYPERLINK "https://github.com/SEMICeu/GeoDCAT-AP/issues/143"</w:instrText>
      </w:r>
      <w:ins w:id="1262" w:author="ESCRIU Jordi (JRC-ISPRA) [2]" w:date="2025-05-29T12:55:00Z"/>
      <w:r>
        <w:fldChar w:fldCharType="separate"/>
      </w:r>
      <w:r w:rsidR="00EC10A0" w:rsidRPr="00ED7155">
        <w:rPr>
          <w:rStyle w:val="Hyperlink"/>
        </w:rPr>
        <w:t>https://github.com/SEMICeu/GeoDCAT-AP/issues/143</w:t>
      </w:r>
      <w:r>
        <w:rPr>
          <w:rStyle w:val="Hyperlink"/>
        </w:rPr>
        <w:fldChar w:fldCharType="end"/>
      </w:r>
      <w:r w:rsidR="001D4C52">
        <w:rPr>
          <w:color w:val="000000" w:themeColor="text1"/>
        </w:rPr>
        <w:t>.</w:t>
      </w:r>
    </w:p>
    <w:p w14:paraId="3FA9278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A.7.13 Spatial resolution - text and provided example are confusing: </w:t>
      </w:r>
    </w:p>
    <w:p w14:paraId="575F436F" w14:textId="70742662" w:rsidR="00E30681" w:rsidRPr="001D4C52" w:rsidRDefault="00012D02" w:rsidP="001D4C52">
      <w:pPr>
        <w:pStyle w:val="JRCText"/>
        <w:ind w:left="567"/>
        <w:rPr>
          <w:color w:val="000000" w:themeColor="text1"/>
        </w:rPr>
      </w:pPr>
      <w:r>
        <w:fldChar w:fldCharType="begin"/>
      </w:r>
      <w:r>
        <w:instrText>HYPERLINK "https://github.com/SEMICeu/GeoDCAT-AP/issues/144"</w:instrText>
      </w:r>
      <w:ins w:id="1263" w:author="ESCRIU Jordi (JRC-ISPRA) [2]" w:date="2025-05-29T12:55:00Z"/>
      <w:r>
        <w:fldChar w:fldCharType="separate"/>
      </w:r>
      <w:r w:rsidR="00EC10A0" w:rsidRPr="00ED7155">
        <w:rPr>
          <w:rStyle w:val="Hyperlink"/>
        </w:rPr>
        <w:t>https://github.com/SEMICeu/GeoDCAT-AP/issues/144</w:t>
      </w:r>
      <w:r>
        <w:rPr>
          <w:rStyle w:val="Hyperlink"/>
        </w:rPr>
        <w:fldChar w:fldCharType="end"/>
      </w:r>
      <w:r w:rsidR="001D4C52">
        <w:rPr>
          <w:color w:val="000000" w:themeColor="text1"/>
        </w:rPr>
        <w:t>.</w:t>
      </w:r>
    </w:p>
    <w:p w14:paraId="7CAAD2C9"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conflicting namespace prefix in geodcat-ap-SHACL.ttl:</w:t>
      </w:r>
    </w:p>
    <w:p w14:paraId="40656494" w14:textId="72C7F85C" w:rsidR="00E30681" w:rsidRPr="001D4C52" w:rsidRDefault="00012D02" w:rsidP="001D4C52">
      <w:pPr>
        <w:pStyle w:val="JRCText"/>
        <w:ind w:left="567"/>
        <w:rPr>
          <w:color w:val="000000" w:themeColor="text1"/>
        </w:rPr>
      </w:pPr>
      <w:r>
        <w:fldChar w:fldCharType="begin"/>
      </w:r>
      <w:r>
        <w:instrText>HYPERLINK "https://github.com/SEMICeu/GeoDCAT-AP/issues/145"</w:instrText>
      </w:r>
      <w:ins w:id="1264" w:author="ESCRIU Jordi (JRC-ISPRA) [2]" w:date="2025-05-29T12:55:00Z"/>
      <w:r>
        <w:fldChar w:fldCharType="separate"/>
      </w:r>
      <w:r w:rsidR="00EC10A0" w:rsidRPr="00ED7155">
        <w:rPr>
          <w:rStyle w:val="Hyperlink"/>
        </w:rPr>
        <w:t>https://github.com/SEMICeu/GeoDCAT-AP/issues/145</w:t>
      </w:r>
      <w:r>
        <w:rPr>
          <w:rStyle w:val="Hyperlink"/>
        </w:rPr>
        <w:fldChar w:fldCharType="end"/>
      </w:r>
      <w:r w:rsidR="001D4C52">
        <w:rPr>
          <w:color w:val="000000" w:themeColor="text1"/>
        </w:rPr>
        <w:t>.</w:t>
      </w:r>
    </w:p>
    <w:p w14:paraId="0CD0497A" w14:textId="79BADCD8"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Controlled vocabular</w:t>
      </w:r>
      <w:r w:rsidR="001D4C52" w:rsidRPr="001D4C52">
        <w:rPr>
          <w:color w:val="000000" w:themeColor="text1"/>
        </w:rPr>
        <w:t>y</w:t>
      </w:r>
      <w:r w:rsidRPr="001D4C52">
        <w:rPr>
          <w:color w:val="000000" w:themeColor="text1"/>
        </w:rPr>
        <w:t xml:space="preserve"> to be used for adms:representationTechnique:</w:t>
      </w:r>
    </w:p>
    <w:p w14:paraId="2D9F7A47" w14:textId="354B7A42" w:rsidR="00E30681" w:rsidRPr="001D4C52" w:rsidRDefault="00012D02" w:rsidP="001D4C52">
      <w:pPr>
        <w:pStyle w:val="JRCText"/>
        <w:ind w:left="567"/>
        <w:rPr>
          <w:color w:val="000000" w:themeColor="text1"/>
        </w:rPr>
      </w:pPr>
      <w:r>
        <w:fldChar w:fldCharType="begin"/>
      </w:r>
      <w:r>
        <w:instrText>HYPERLINK "https://github.com/SEMICeu/GeoDCAT-AP/issues/137"</w:instrText>
      </w:r>
      <w:ins w:id="1265" w:author="ESCRIU Jordi (JRC-ISPRA) [2]" w:date="2025-05-29T12:55:00Z"/>
      <w:r>
        <w:fldChar w:fldCharType="separate"/>
      </w:r>
      <w:r w:rsidR="00EC10A0" w:rsidRPr="00ED7155">
        <w:rPr>
          <w:rStyle w:val="Hyperlink"/>
        </w:rPr>
        <w:t>https://github.com/SEMICeu/GeoDCAT-AP/issues/137</w:t>
      </w:r>
      <w:r>
        <w:rPr>
          <w:rStyle w:val="Hyperlink"/>
        </w:rPr>
        <w:fldChar w:fldCharType="end"/>
      </w:r>
      <w:r w:rsidR="001D4C52">
        <w:rPr>
          <w:color w:val="000000" w:themeColor="text1"/>
        </w:rPr>
        <w:t>.</w:t>
      </w:r>
    </w:p>
    <w:p w14:paraId="5A22CF08"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controlled vocabulary Theme:</w:t>
      </w:r>
    </w:p>
    <w:p w14:paraId="046D4C90" w14:textId="66E63838" w:rsidR="00E30681" w:rsidRPr="001D4C52" w:rsidRDefault="00012D02" w:rsidP="001D4C52">
      <w:pPr>
        <w:pStyle w:val="JRCText"/>
        <w:ind w:left="567"/>
        <w:rPr>
          <w:color w:val="000000" w:themeColor="text1"/>
        </w:rPr>
      </w:pPr>
      <w:r>
        <w:fldChar w:fldCharType="begin"/>
      </w:r>
      <w:r>
        <w:instrText>HYPERLINK "https://github.com/SEMICeu/GeoDCAT-AP/issues/138"</w:instrText>
      </w:r>
      <w:ins w:id="1266" w:author="ESCRIU Jordi (JRC-ISPRA) [2]" w:date="2025-05-29T12:55:00Z"/>
      <w:r>
        <w:fldChar w:fldCharType="separate"/>
      </w:r>
      <w:r w:rsidR="00EC10A0" w:rsidRPr="00ED7155">
        <w:rPr>
          <w:rStyle w:val="Hyperlink"/>
        </w:rPr>
        <w:t>https://github.com/SEMICeu/GeoDCAT-AP/issues/138</w:t>
      </w:r>
      <w:r>
        <w:rPr>
          <w:rStyle w:val="Hyperlink"/>
        </w:rPr>
        <w:fldChar w:fldCharType="end"/>
      </w:r>
      <w:r w:rsidR="001D4C52">
        <w:rPr>
          <w:color w:val="000000" w:themeColor="text1"/>
        </w:rPr>
        <w:t>.</w:t>
      </w:r>
    </w:p>
    <w:p w14:paraId="701EDDF1"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lastRenderedPageBreak/>
        <w:t>A.7.4 Resource locator - *On-line resource:</w:t>
      </w:r>
    </w:p>
    <w:p w14:paraId="6B355824" w14:textId="28605DF7" w:rsidR="00E30681" w:rsidRPr="001D4C52" w:rsidRDefault="00012D02" w:rsidP="001D4C52">
      <w:pPr>
        <w:pStyle w:val="JRCText"/>
        <w:ind w:left="567"/>
        <w:rPr>
          <w:color w:val="000000" w:themeColor="text1"/>
        </w:rPr>
      </w:pPr>
      <w:r>
        <w:fldChar w:fldCharType="begin"/>
      </w:r>
      <w:r>
        <w:instrText>HYPERLINK "https://github.com/SEMICeu/GeoDCAT-AP/issues/139"</w:instrText>
      </w:r>
      <w:ins w:id="1267" w:author="ESCRIU Jordi (JRC-ISPRA) [2]" w:date="2025-05-29T12:55:00Z"/>
      <w:r>
        <w:fldChar w:fldCharType="separate"/>
      </w:r>
      <w:r w:rsidR="00EC10A0" w:rsidRPr="00ED7155">
        <w:rPr>
          <w:rStyle w:val="Hyperlink"/>
        </w:rPr>
        <w:t>https://github.com/SEMICeu/GeoDCAT-AP/issues/139</w:t>
      </w:r>
      <w:r>
        <w:rPr>
          <w:rStyle w:val="Hyperlink"/>
        </w:rPr>
        <w:fldChar w:fldCharType="end"/>
      </w:r>
      <w:r w:rsidR="001D4C52">
        <w:rPr>
          <w:color w:val="000000" w:themeColor="text1"/>
        </w:rPr>
        <w:t>.</w:t>
      </w:r>
    </w:p>
    <w:p w14:paraId="78834500"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A.7.6 Coupled resource: </w:t>
      </w:r>
    </w:p>
    <w:p w14:paraId="0475A736" w14:textId="1B8021D2" w:rsidR="00E30681" w:rsidRPr="001D4C52" w:rsidRDefault="00012D02" w:rsidP="001D4C52">
      <w:pPr>
        <w:pStyle w:val="JRCText"/>
        <w:ind w:left="567"/>
        <w:rPr>
          <w:color w:val="000000" w:themeColor="text1"/>
        </w:rPr>
      </w:pPr>
      <w:r>
        <w:fldChar w:fldCharType="begin"/>
      </w:r>
      <w:r>
        <w:instrText>HYPERLINK "https://github.com/SEMICeu/GeoDCAT-AP/issues/140"</w:instrText>
      </w:r>
      <w:ins w:id="1268" w:author="ESCRIU Jordi (JRC-ISPRA) [2]" w:date="2025-05-29T12:55:00Z"/>
      <w:r>
        <w:fldChar w:fldCharType="separate"/>
      </w:r>
      <w:r w:rsidR="00EC10A0" w:rsidRPr="00ED7155">
        <w:rPr>
          <w:rStyle w:val="Hyperlink"/>
        </w:rPr>
        <w:t>https://github.com/SEMICeu/GeoDCAT-AP/issues/140</w:t>
      </w:r>
      <w:r>
        <w:rPr>
          <w:rStyle w:val="Hyperlink"/>
        </w:rPr>
        <w:fldChar w:fldCharType="end"/>
      </w:r>
      <w:r w:rsidR="001D4C52">
        <w:rPr>
          <w:color w:val="000000" w:themeColor="text1"/>
        </w:rPr>
        <w:t>.</w:t>
      </w:r>
    </w:p>
    <w:p w14:paraId="7EAF943E" w14:textId="77777777" w:rsidR="00562044" w:rsidRPr="0095488D" w:rsidRDefault="00562044" w:rsidP="00562044">
      <w:pPr>
        <w:pStyle w:val="JRCLevel-3title"/>
      </w:pPr>
      <w:bookmarkStart w:id="1269" w:name="_Toc199415888"/>
      <w:r w:rsidRPr="0095488D">
        <w:t>Conclusions</w:t>
      </w:r>
      <w:bookmarkEnd w:id="1269"/>
    </w:p>
    <w:p w14:paraId="3192679D" w14:textId="0EEEAD9F" w:rsidR="00CD2BF5" w:rsidRDefault="00CD2BF5" w:rsidP="00E30681">
      <w:pPr>
        <w:pStyle w:val="JRCText"/>
        <w:rPr>
          <w:ins w:id="1270" w:author="ESCRIU Jordi (JRC-ISPRA) [2]" w:date="2025-05-27T16:15:00Z"/>
          <w:color w:val="000000" w:themeColor="text1"/>
        </w:rPr>
      </w:pPr>
      <w:ins w:id="1271" w:author="ESCRIU Jordi (JRC-ISPRA) [2]" w:date="2025-05-27T16:15:00Z">
        <w:r w:rsidRPr="00CD2BF5">
          <w:rPr>
            <w:color w:val="000000" w:themeColor="text1"/>
          </w:rPr>
          <w:t xml:space="preserve">The Netherlands detected several issues in the XSLT transformation and the SHACL validation. Regular meetings and substantive discussions about possible solutions are needed for reaching consensus and solving the issues. </w:t>
        </w:r>
      </w:ins>
      <w:ins w:id="1272" w:author="ESCRIU Jordi (JRC-ISPRA) [2]" w:date="2025-05-27T16:16:00Z">
        <w:r>
          <w:rPr>
            <w:color w:val="000000" w:themeColor="text1"/>
          </w:rPr>
          <w:t>At</w:t>
        </w:r>
      </w:ins>
      <w:ins w:id="1273" w:author="ESCRIU Jordi (JRC-ISPRA) [2]" w:date="2025-05-27T16:15:00Z">
        <w:r w:rsidRPr="00CD2BF5">
          <w:rPr>
            <w:color w:val="000000" w:themeColor="text1"/>
          </w:rPr>
          <w:t xml:space="preserve"> the moment</w:t>
        </w:r>
      </w:ins>
      <w:ins w:id="1274" w:author="ESCRIU Jordi (JRC-ISPRA) [2]" w:date="2025-05-27T16:16:00Z">
        <w:r>
          <w:rPr>
            <w:color w:val="000000" w:themeColor="text1"/>
          </w:rPr>
          <w:t>,</w:t>
        </w:r>
      </w:ins>
      <w:ins w:id="1275" w:author="ESCRIU Jordi (JRC-ISPRA) [2]" w:date="2025-05-27T16:15:00Z">
        <w:r w:rsidRPr="00CD2BF5">
          <w:rPr>
            <w:color w:val="000000" w:themeColor="text1"/>
          </w:rPr>
          <w:t xml:space="preserve"> different XSLT transformation are used by </w:t>
        </w:r>
      </w:ins>
      <w:ins w:id="1276" w:author="ESCRIU Jordi (JRC-ISPRA) [2]" w:date="2025-05-27T16:16:00Z">
        <w:r>
          <w:rPr>
            <w:color w:val="000000" w:themeColor="text1"/>
          </w:rPr>
          <w:t>DEU</w:t>
        </w:r>
      </w:ins>
      <w:ins w:id="1277" w:author="ESCRIU Jordi (JRC-ISPRA) [2]" w:date="2025-05-27T16:15:00Z">
        <w:r w:rsidRPr="00CD2BF5">
          <w:rPr>
            <w:color w:val="000000" w:themeColor="text1"/>
          </w:rPr>
          <w:t>, SEMIC</w:t>
        </w:r>
      </w:ins>
      <w:ins w:id="1278" w:author="ESCRIU Jordi (JRC-ISPRA) [2]" w:date="2025-05-27T16:16:00Z">
        <w:r>
          <w:rPr>
            <w:color w:val="000000" w:themeColor="text1"/>
          </w:rPr>
          <w:t>,</w:t>
        </w:r>
      </w:ins>
      <w:ins w:id="1279" w:author="ESCRIU Jordi (JRC-ISPRA) [2]" w:date="2025-05-27T16:15:00Z">
        <w:r w:rsidRPr="00CD2BF5">
          <w:rPr>
            <w:color w:val="000000" w:themeColor="text1"/>
          </w:rPr>
          <w:t xml:space="preserve"> GeoNetwork and the </w:t>
        </w:r>
      </w:ins>
      <w:ins w:id="1280" w:author="ESCRIU Jordi (JRC-ISPRA) [2]" w:date="2025-05-27T16:16:00Z">
        <w:r>
          <w:rPr>
            <w:color w:val="000000" w:themeColor="text1"/>
          </w:rPr>
          <w:t>M</w:t>
        </w:r>
      </w:ins>
      <w:ins w:id="1281" w:author="ESCRIU Jordi (JRC-ISPRA) [2]" w:date="2025-05-27T16:15:00Z">
        <w:r w:rsidRPr="00CD2BF5">
          <w:rPr>
            <w:color w:val="000000" w:themeColor="text1"/>
          </w:rPr>
          <w:t xml:space="preserve">ember </w:t>
        </w:r>
      </w:ins>
      <w:ins w:id="1282" w:author="ESCRIU Jordi (JRC-ISPRA) [2]" w:date="2025-05-27T16:16:00Z">
        <w:r>
          <w:rPr>
            <w:color w:val="000000" w:themeColor="text1"/>
          </w:rPr>
          <w:t>S</w:t>
        </w:r>
      </w:ins>
      <w:ins w:id="1283" w:author="ESCRIU Jordi (JRC-ISPRA) [2]" w:date="2025-05-27T16:15:00Z">
        <w:r w:rsidRPr="00CD2BF5">
          <w:rPr>
            <w:color w:val="000000" w:themeColor="text1"/>
          </w:rPr>
          <w:t xml:space="preserve">tates. A joint approach to achieving one transformation saves resources and prevents substantive deviations. A modular structure of transformation and validation files (SHACL) can be used to support various domain-specific and </w:t>
        </w:r>
      </w:ins>
      <w:ins w:id="1284" w:author="ESCRIU Jordi (JRC-ISPRA) [2]" w:date="2025-05-27T16:17:00Z">
        <w:r>
          <w:rPr>
            <w:color w:val="000000" w:themeColor="text1"/>
          </w:rPr>
          <w:t>M</w:t>
        </w:r>
      </w:ins>
      <w:ins w:id="1285" w:author="ESCRIU Jordi (JRC-ISPRA) [2]" w:date="2025-05-27T16:15:00Z">
        <w:r w:rsidRPr="00CD2BF5">
          <w:rPr>
            <w:color w:val="000000" w:themeColor="text1"/>
          </w:rPr>
          <w:t xml:space="preserve">ember </w:t>
        </w:r>
      </w:ins>
      <w:ins w:id="1286" w:author="ESCRIU Jordi (JRC-ISPRA) [2]" w:date="2025-05-27T16:17:00Z">
        <w:r>
          <w:rPr>
            <w:color w:val="000000" w:themeColor="text1"/>
          </w:rPr>
          <w:t>S</w:t>
        </w:r>
      </w:ins>
      <w:ins w:id="1287" w:author="ESCRIU Jordi (JRC-ISPRA) [2]" w:date="2025-05-27T16:15:00Z">
        <w:r w:rsidRPr="00CD2BF5">
          <w:rPr>
            <w:color w:val="000000" w:themeColor="text1"/>
          </w:rPr>
          <w:t>tate-specific adjustments</w:t>
        </w:r>
      </w:ins>
      <w:ins w:id="1288" w:author="ESCRIU Jordi (JRC-ISPRA) [2]" w:date="2025-05-27T16:17:00Z">
        <w:r>
          <w:rPr>
            <w:color w:val="000000" w:themeColor="text1"/>
          </w:rPr>
          <w:t>.</w:t>
        </w:r>
      </w:ins>
    </w:p>
    <w:p w14:paraId="6AC48F78" w14:textId="09120ACC" w:rsidR="00E30681" w:rsidRPr="0063029F" w:rsidDel="00CD2BF5" w:rsidRDefault="0063029F" w:rsidP="00E30681">
      <w:pPr>
        <w:pStyle w:val="JRCText"/>
        <w:rPr>
          <w:del w:id="1289" w:author="ESCRIU Jordi (JRC-ISPRA) [2]" w:date="2025-05-27T16:17:00Z"/>
          <w:color w:val="000000" w:themeColor="text1"/>
        </w:rPr>
      </w:pPr>
      <w:del w:id="1290" w:author="ESCRIU Jordi (JRC-ISPRA) [2]" w:date="2025-05-27T16:17:00Z">
        <w:r w:rsidRPr="0063029F" w:rsidDel="00CD2BF5">
          <w:rPr>
            <w:color w:val="000000" w:themeColor="text1"/>
          </w:rPr>
          <w:delText>The Netherlands</w:delText>
        </w:r>
        <w:r w:rsidR="00E30681" w:rsidRPr="0063029F" w:rsidDel="00CD2BF5">
          <w:rPr>
            <w:color w:val="000000" w:themeColor="text1"/>
          </w:rPr>
          <w:delText xml:space="preserve"> detected several issues in </w:delText>
        </w:r>
        <w:r w:rsidRPr="0063029F" w:rsidDel="00CD2BF5">
          <w:rPr>
            <w:color w:val="000000" w:themeColor="text1"/>
          </w:rPr>
          <w:delText xml:space="preserve">the </w:delText>
        </w:r>
        <w:r w:rsidR="00E30681" w:rsidRPr="0063029F" w:rsidDel="00CD2BF5">
          <w:rPr>
            <w:color w:val="000000" w:themeColor="text1"/>
          </w:rPr>
          <w:delText>XSLT</w:delText>
        </w:r>
        <w:r w:rsidRPr="0063029F" w:rsidDel="00CD2BF5">
          <w:rPr>
            <w:color w:val="000000" w:themeColor="text1"/>
          </w:rPr>
          <w:delText xml:space="preserve"> transformation and the </w:delText>
        </w:r>
        <w:r w:rsidR="00E30681" w:rsidRPr="0063029F" w:rsidDel="00CD2BF5">
          <w:rPr>
            <w:color w:val="000000" w:themeColor="text1"/>
          </w:rPr>
          <w:delText>SHACL</w:delText>
        </w:r>
        <w:r w:rsidRPr="0063029F" w:rsidDel="00CD2BF5">
          <w:rPr>
            <w:color w:val="000000" w:themeColor="text1"/>
          </w:rPr>
          <w:delText xml:space="preserve"> validation. S</w:delText>
        </w:r>
        <w:r w:rsidR="00E30681" w:rsidRPr="0063029F" w:rsidDel="00CD2BF5">
          <w:rPr>
            <w:color w:val="000000" w:themeColor="text1"/>
          </w:rPr>
          <w:delText>ubstantive discussions about possible solutions</w:delText>
        </w:r>
        <w:r w:rsidRPr="0063029F" w:rsidDel="00CD2BF5">
          <w:rPr>
            <w:color w:val="000000" w:themeColor="text1"/>
          </w:rPr>
          <w:delText xml:space="preserve"> were expected.</w:delText>
        </w:r>
        <w:bookmarkStart w:id="1291" w:name="_Toc199280783"/>
        <w:bookmarkStart w:id="1292" w:name="_Toc199280951"/>
        <w:bookmarkStart w:id="1293" w:name="_Toc199415889"/>
        <w:bookmarkEnd w:id="1291"/>
        <w:bookmarkEnd w:id="1292"/>
        <w:bookmarkEnd w:id="1293"/>
      </w:del>
    </w:p>
    <w:p w14:paraId="11C0E56F" w14:textId="6BB3A8FC" w:rsidR="00E30681" w:rsidRPr="0063029F" w:rsidDel="00CD2BF5" w:rsidRDefault="0063029F" w:rsidP="00E30681">
      <w:pPr>
        <w:pStyle w:val="JRCText"/>
        <w:rPr>
          <w:del w:id="1294" w:author="ESCRIU Jordi (JRC-ISPRA) [2]" w:date="2025-05-27T16:17:00Z"/>
          <w:color w:val="000000" w:themeColor="text1"/>
        </w:rPr>
      </w:pPr>
      <w:del w:id="1295" w:author="ESCRIU Jordi (JRC-ISPRA) [2]" w:date="2025-05-27T16:17:00Z">
        <w:r w:rsidRPr="0063029F" w:rsidDel="00CD2BF5">
          <w:rPr>
            <w:color w:val="000000" w:themeColor="text1"/>
          </w:rPr>
          <w:delText>It is requested an update</w:delText>
        </w:r>
        <w:r w:rsidR="00E30681" w:rsidRPr="0063029F" w:rsidDel="00CD2BF5">
          <w:rPr>
            <w:color w:val="000000" w:themeColor="text1"/>
          </w:rPr>
          <w:delText xml:space="preserve"> of the XSLT at the end of the pilot in which improvements are included for the detected issues.</w:delText>
        </w:r>
        <w:bookmarkStart w:id="1296" w:name="_Toc199280784"/>
        <w:bookmarkStart w:id="1297" w:name="_Toc199280952"/>
        <w:bookmarkStart w:id="1298" w:name="_Toc199415890"/>
        <w:bookmarkEnd w:id="1296"/>
        <w:bookmarkEnd w:id="1297"/>
        <w:bookmarkEnd w:id="1298"/>
      </w:del>
    </w:p>
    <w:p w14:paraId="302E89F3" w14:textId="490D689D" w:rsidR="00E30681" w:rsidRPr="0063029F" w:rsidDel="00CD2BF5" w:rsidRDefault="0063029F" w:rsidP="00E30681">
      <w:pPr>
        <w:pStyle w:val="JRCText"/>
        <w:rPr>
          <w:del w:id="1299" w:author="ESCRIU Jordi (JRC-ISPRA) [2]" w:date="2025-05-27T16:17:00Z"/>
          <w:color w:val="000000" w:themeColor="text1"/>
        </w:rPr>
      </w:pPr>
      <w:del w:id="1300" w:author="ESCRIU Jordi (JRC-ISPRA) [2]" w:date="2025-05-27T16:17:00Z">
        <w:r w:rsidRPr="0063029F" w:rsidDel="00CD2BF5">
          <w:rPr>
            <w:color w:val="000000" w:themeColor="text1"/>
          </w:rPr>
          <w:delText>C</w:delText>
        </w:r>
        <w:r w:rsidR="00E30681" w:rsidRPr="0063029F" w:rsidDel="00CD2BF5">
          <w:rPr>
            <w:color w:val="000000" w:themeColor="text1"/>
          </w:rPr>
          <w:delText>larity</w:delText>
        </w:r>
        <w:r w:rsidRPr="0063029F" w:rsidDel="00CD2BF5">
          <w:rPr>
            <w:color w:val="000000" w:themeColor="text1"/>
          </w:rPr>
          <w:delText xml:space="preserve"> and certainty is needed about where and by whom the</w:delText>
        </w:r>
        <w:r w:rsidR="00E30681" w:rsidRPr="0063029F" w:rsidDel="00CD2BF5">
          <w:rPr>
            <w:color w:val="000000" w:themeColor="text1"/>
          </w:rPr>
          <w:delText xml:space="preserve"> issues</w:delText>
        </w:r>
        <w:r w:rsidRPr="0063029F" w:rsidDel="00CD2BF5">
          <w:rPr>
            <w:color w:val="000000" w:themeColor="text1"/>
          </w:rPr>
          <w:delText xml:space="preserve"> identified</w:delText>
        </w:r>
        <w:r w:rsidR="00E30681" w:rsidRPr="0063029F" w:rsidDel="00CD2BF5">
          <w:rPr>
            <w:color w:val="000000" w:themeColor="text1"/>
          </w:rPr>
          <w:delText xml:space="preserve"> </w:delText>
        </w:r>
        <w:r w:rsidRPr="0063029F" w:rsidDel="00CD2BF5">
          <w:rPr>
            <w:color w:val="000000" w:themeColor="text1"/>
          </w:rPr>
          <w:delText>will</w:delText>
        </w:r>
        <w:r w:rsidR="00E30681" w:rsidRPr="0063029F" w:rsidDel="00CD2BF5">
          <w:rPr>
            <w:color w:val="000000" w:themeColor="text1"/>
          </w:rPr>
          <w:delText xml:space="preserve"> be addressed</w:delText>
        </w:r>
        <w:r w:rsidRPr="0063029F" w:rsidDel="00CD2BF5">
          <w:rPr>
            <w:color w:val="000000" w:themeColor="text1"/>
          </w:rPr>
          <w:delText>.</w:delText>
        </w:r>
        <w:bookmarkStart w:id="1301" w:name="_Toc199280785"/>
        <w:bookmarkStart w:id="1302" w:name="_Toc199280953"/>
        <w:bookmarkStart w:id="1303" w:name="_Toc199415891"/>
        <w:bookmarkEnd w:id="1301"/>
        <w:bookmarkEnd w:id="1302"/>
        <w:bookmarkEnd w:id="1303"/>
      </w:del>
    </w:p>
    <w:p w14:paraId="480E9D4B" w14:textId="05FB3319" w:rsidR="00E65FE4" w:rsidRPr="0063029F" w:rsidDel="00CD2BF5" w:rsidRDefault="0063029F" w:rsidP="00E30681">
      <w:pPr>
        <w:pStyle w:val="JRCText"/>
        <w:rPr>
          <w:del w:id="1304" w:author="ESCRIU Jordi (JRC-ISPRA) [2]" w:date="2025-05-27T16:17:00Z"/>
          <w:color w:val="000000" w:themeColor="text1"/>
        </w:rPr>
      </w:pPr>
      <w:del w:id="1305" w:author="ESCRIU Jordi (JRC-ISPRA) [2]" w:date="2025-05-27T16:17:00Z">
        <w:r w:rsidRPr="0063029F" w:rsidDel="00CD2BF5">
          <w:rPr>
            <w:color w:val="000000" w:themeColor="text1"/>
          </w:rPr>
          <w:delText xml:space="preserve">The Netherlands </w:delText>
        </w:r>
        <w:r w:rsidR="00E30681" w:rsidRPr="0063029F" w:rsidDel="00CD2BF5">
          <w:rPr>
            <w:color w:val="000000" w:themeColor="text1"/>
          </w:rPr>
          <w:delText xml:space="preserve">wonder which XSLT is used for </w:delText>
        </w:r>
        <w:r w:rsidRPr="0063029F" w:rsidDel="00CD2BF5">
          <w:rPr>
            <w:color w:val="000000" w:themeColor="text1"/>
          </w:rPr>
          <w:delText xml:space="preserve">the </w:delText>
        </w:r>
        <w:r w:rsidR="00E30681" w:rsidRPr="0063029F" w:rsidDel="00CD2BF5">
          <w:rPr>
            <w:color w:val="000000" w:themeColor="text1"/>
          </w:rPr>
          <w:delText xml:space="preserve">transformation </w:delText>
        </w:r>
        <w:r w:rsidRPr="0063029F" w:rsidDel="00CD2BF5">
          <w:rPr>
            <w:color w:val="000000" w:themeColor="text1"/>
          </w:rPr>
          <w:delText xml:space="preserve">performed </w:delText>
        </w:r>
        <w:r w:rsidR="00E30681" w:rsidRPr="0063029F" w:rsidDel="00CD2BF5">
          <w:rPr>
            <w:color w:val="000000" w:themeColor="text1"/>
          </w:rPr>
          <w:delText xml:space="preserve">by other </w:delText>
        </w:r>
        <w:r w:rsidRPr="0063029F" w:rsidDel="00CD2BF5">
          <w:rPr>
            <w:color w:val="000000" w:themeColor="text1"/>
          </w:rPr>
          <w:delText>M</w:delText>
        </w:r>
        <w:r w:rsidR="00E30681" w:rsidRPr="0063029F" w:rsidDel="00CD2BF5">
          <w:rPr>
            <w:color w:val="000000" w:themeColor="text1"/>
          </w:rPr>
          <w:delText xml:space="preserve">ember </w:delText>
        </w:r>
        <w:r w:rsidRPr="0063029F" w:rsidDel="00CD2BF5">
          <w:rPr>
            <w:color w:val="000000" w:themeColor="text1"/>
          </w:rPr>
          <w:delText>S</w:delText>
        </w:r>
        <w:r w:rsidR="00E30681" w:rsidRPr="0063029F" w:rsidDel="00CD2BF5">
          <w:rPr>
            <w:color w:val="000000" w:themeColor="text1"/>
          </w:rPr>
          <w:delText>tates</w:delText>
        </w:r>
        <w:r w:rsidRPr="0063029F" w:rsidDel="00CD2BF5">
          <w:rPr>
            <w:color w:val="000000" w:themeColor="text1"/>
          </w:rPr>
          <w:delText>.</w:delText>
        </w:r>
        <w:bookmarkStart w:id="1306" w:name="_Toc199280786"/>
        <w:bookmarkStart w:id="1307" w:name="_Toc199280954"/>
        <w:bookmarkStart w:id="1308" w:name="_Toc199415892"/>
        <w:bookmarkEnd w:id="1306"/>
        <w:bookmarkEnd w:id="1307"/>
        <w:bookmarkEnd w:id="1308"/>
      </w:del>
    </w:p>
    <w:p w14:paraId="700648B3" w14:textId="77777777" w:rsidR="00E14ACB" w:rsidRPr="0095488D" w:rsidRDefault="00E14ACB" w:rsidP="00E14ACB">
      <w:pPr>
        <w:pStyle w:val="JRCLevel-2title"/>
      </w:pPr>
      <w:bookmarkStart w:id="1309" w:name="_Toc199415893"/>
      <w:r w:rsidRPr="0095488D">
        <w:t>Spain</w:t>
      </w:r>
      <w:bookmarkEnd w:id="1309"/>
    </w:p>
    <w:p w14:paraId="65E5B031" w14:textId="77777777" w:rsidR="00E65FE4" w:rsidRPr="0095488D" w:rsidRDefault="00E65FE4" w:rsidP="00E65FE4">
      <w:pPr>
        <w:pStyle w:val="JRCLevel-3title"/>
      </w:pPr>
      <w:bookmarkStart w:id="1310" w:name="_Toc199415894"/>
      <w:r w:rsidRPr="0095488D">
        <w:t>Summary of results</w:t>
      </w:r>
      <w:bookmarkEnd w:id="1310"/>
    </w:p>
    <w:p w14:paraId="52D2A6AF" w14:textId="5A5D588B" w:rsidR="000C4D57" w:rsidRPr="000C4D57" w:rsidRDefault="000C4D57" w:rsidP="000C4D57">
      <w:pPr>
        <w:pStyle w:val="JRCText"/>
        <w:rPr>
          <w:color w:val="000000" w:themeColor="text1"/>
        </w:rPr>
      </w:pPr>
      <w:r w:rsidRPr="000C4D57">
        <w:rPr>
          <w:color w:val="000000" w:themeColor="text1"/>
        </w:rPr>
        <w:t xml:space="preserve">The Spanish </w:t>
      </w:r>
      <w:r w:rsidR="008B2442" w:rsidRPr="000C4D57">
        <w:rPr>
          <w:color w:val="000000" w:themeColor="text1"/>
        </w:rPr>
        <w:t>Official Catalogue of INSPIRE Data and Services (CODSI) has 286 HVD</w:t>
      </w:r>
      <w:r w:rsidRPr="000C4D57">
        <w:rPr>
          <w:color w:val="000000" w:themeColor="text1"/>
        </w:rPr>
        <w:t>s</w:t>
      </w:r>
      <w:r w:rsidR="008B2442" w:rsidRPr="000C4D57">
        <w:rPr>
          <w:color w:val="000000" w:themeColor="text1"/>
        </w:rPr>
        <w:t xml:space="preserve"> on geospatial, earth observation, environment and mobility</w:t>
      </w:r>
      <w:r w:rsidRPr="000C4D57">
        <w:rPr>
          <w:color w:val="000000" w:themeColor="text1"/>
        </w:rPr>
        <w:t xml:space="preserve"> classified, which have been transformed to GeoDCAT using a Python script using the SEMIC XSLT (</w:t>
      </w:r>
      <w:r w:rsidR="00012D02">
        <w:fldChar w:fldCharType="begin"/>
      </w:r>
      <w:r w:rsidR="00012D02">
        <w:instrText>HYPERLINK "https://github.com/SEMICeu/iso-19139-to-dcat-ap"</w:instrText>
      </w:r>
      <w:ins w:id="1311" w:author="ESCRIU Jordi (JRC-ISPRA) [2]" w:date="2025-05-29T12:55:00Z"/>
      <w:r w:rsidR="00012D02">
        <w:fldChar w:fldCharType="separate"/>
      </w:r>
      <w:r w:rsidRPr="00ED7155">
        <w:rPr>
          <w:rStyle w:val="Hyperlink"/>
        </w:rPr>
        <w:t>https://github.com/SEMICeu/iso-19139-to-dcat-ap</w:t>
      </w:r>
      <w:r w:rsidR="00012D02">
        <w:rPr>
          <w:rStyle w:val="Hyperlink"/>
        </w:rPr>
        <w:fldChar w:fldCharType="end"/>
      </w:r>
      <w:r w:rsidRPr="000C4D57">
        <w:rPr>
          <w:color w:val="000000" w:themeColor="text1"/>
        </w:rPr>
        <w:t>).</w:t>
      </w:r>
    </w:p>
    <w:p w14:paraId="7425809D" w14:textId="3C07B68B" w:rsidR="008B2442" w:rsidRPr="000C4D57" w:rsidRDefault="000C4D57" w:rsidP="008B2442">
      <w:pPr>
        <w:pStyle w:val="JRCText"/>
        <w:rPr>
          <w:color w:val="000000" w:themeColor="text1"/>
        </w:rPr>
      </w:pPr>
      <w:r w:rsidRPr="000C4D57">
        <w:rPr>
          <w:color w:val="000000" w:themeColor="text1"/>
        </w:rPr>
        <w:t xml:space="preserve">The process to assign </w:t>
      </w:r>
      <w:r w:rsidR="008B2442" w:rsidRPr="000C4D57">
        <w:rPr>
          <w:color w:val="000000" w:themeColor="text1"/>
        </w:rPr>
        <w:t xml:space="preserve">HVD category keywords </w:t>
      </w:r>
      <w:r w:rsidRPr="000C4D57">
        <w:rPr>
          <w:color w:val="000000" w:themeColor="text1"/>
        </w:rPr>
        <w:t xml:space="preserve">was performed for </w:t>
      </w:r>
      <w:r w:rsidR="008B2442" w:rsidRPr="000C4D57">
        <w:rPr>
          <w:color w:val="000000" w:themeColor="text1"/>
        </w:rPr>
        <w:t>many</w:t>
      </w:r>
      <w:r w:rsidRPr="000C4D57">
        <w:rPr>
          <w:color w:val="000000" w:themeColor="text1"/>
        </w:rPr>
        <w:t xml:space="preserve"> of these</w:t>
      </w:r>
      <w:r w:rsidR="008B2442" w:rsidRPr="000C4D57">
        <w:rPr>
          <w:color w:val="000000" w:themeColor="text1"/>
        </w:rPr>
        <w:t xml:space="preserve"> resources</w:t>
      </w:r>
      <w:r w:rsidRPr="000C4D57">
        <w:rPr>
          <w:color w:val="000000" w:themeColor="text1"/>
        </w:rPr>
        <w:t>,</w:t>
      </w:r>
      <w:r w:rsidR="008B2442" w:rsidRPr="000C4D57">
        <w:rPr>
          <w:color w:val="000000" w:themeColor="text1"/>
        </w:rPr>
        <w:t xml:space="preserve"> but </w:t>
      </w:r>
      <w:r w:rsidRPr="000C4D57">
        <w:rPr>
          <w:color w:val="000000" w:themeColor="text1"/>
        </w:rPr>
        <w:t>is pending for some</w:t>
      </w:r>
      <w:r w:rsidR="008B2442" w:rsidRPr="000C4D57">
        <w:rPr>
          <w:color w:val="000000" w:themeColor="text1"/>
        </w:rPr>
        <w:t>.</w:t>
      </w:r>
    </w:p>
    <w:p w14:paraId="58529C5B" w14:textId="77777777" w:rsidR="00E65FE4" w:rsidRPr="0095488D" w:rsidRDefault="00E65FE4" w:rsidP="00E65FE4">
      <w:pPr>
        <w:pStyle w:val="JRCLevel-3title"/>
      </w:pPr>
      <w:bookmarkStart w:id="1312" w:name="_Toc199415895"/>
      <w:r w:rsidRPr="0095488D">
        <w:t>Issues identified</w:t>
      </w:r>
      <w:bookmarkEnd w:id="1312"/>
    </w:p>
    <w:p w14:paraId="2915C09E" w14:textId="053AF7D1" w:rsidR="008B2442" w:rsidRPr="000C4D57" w:rsidRDefault="008B2442" w:rsidP="000C4D57">
      <w:pPr>
        <w:pStyle w:val="JRCText"/>
        <w:numPr>
          <w:ilvl w:val="0"/>
          <w:numId w:val="37"/>
        </w:numPr>
        <w:ind w:left="567" w:hanging="283"/>
        <w:rPr>
          <w:color w:val="000000" w:themeColor="text1"/>
        </w:rPr>
      </w:pPr>
      <w:r w:rsidRPr="000C4D57">
        <w:rPr>
          <w:color w:val="000000" w:themeColor="text1"/>
        </w:rPr>
        <w:t>Managing multiple languages</w:t>
      </w:r>
      <w:r w:rsidRPr="000C4D57">
        <w:rPr>
          <w:rFonts w:ascii="Calibri" w:hAnsi="Calibri" w:cs="Calibri"/>
          <w:color w:val="000000" w:themeColor="text1"/>
        </w:rPr>
        <w:t> </w:t>
      </w:r>
      <w:r w:rsidR="000C4D57">
        <w:rPr>
          <w:color w:val="000000" w:themeColor="text1"/>
        </w:rPr>
        <w:t xml:space="preserve">- </w:t>
      </w:r>
      <w:r w:rsidR="000C4D57" w:rsidRPr="000C4D57">
        <w:rPr>
          <w:color w:val="000000" w:themeColor="text1"/>
        </w:rPr>
        <w:t>If a dataset has more than one language, only the first one is kept.</w:t>
      </w:r>
    </w:p>
    <w:p w14:paraId="06244738" w14:textId="7C2F7A1E" w:rsidR="008B2442" w:rsidRPr="000C4D57" w:rsidRDefault="00012D02" w:rsidP="000C4D57">
      <w:pPr>
        <w:pStyle w:val="JRCText"/>
        <w:ind w:left="567"/>
        <w:rPr>
          <w:color w:val="000000" w:themeColor="text1"/>
        </w:rPr>
      </w:pPr>
      <w:r>
        <w:fldChar w:fldCharType="begin"/>
      </w:r>
      <w:r>
        <w:instrText>HYPERLINK "https://github.com/SEMICeu/iso-19139-to-dcat-ap/issues/52"</w:instrText>
      </w:r>
      <w:ins w:id="1313" w:author="ESCRIU Jordi (JRC-ISPRA) [2]" w:date="2025-05-29T12:55:00Z"/>
      <w:r>
        <w:fldChar w:fldCharType="separate"/>
      </w:r>
      <w:r w:rsidR="000C4D57" w:rsidRPr="00ED7155">
        <w:rPr>
          <w:rStyle w:val="Hyperlink"/>
        </w:rPr>
        <w:t>https://github.com/SEMICeu/iso-19139-to-dcat-ap/issues/52</w:t>
      </w:r>
      <w:r>
        <w:rPr>
          <w:rStyle w:val="Hyperlink"/>
        </w:rPr>
        <w:fldChar w:fldCharType="end"/>
      </w:r>
      <w:r w:rsidR="000C4D57">
        <w:rPr>
          <w:color w:val="000000" w:themeColor="text1"/>
        </w:rPr>
        <w:t>.</w:t>
      </w:r>
    </w:p>
    <w:p w14:paraId="1781278A" w14:textId="58DC2DA5" w:rsidR="008B2442" w:rsidRPr="000C4D57" w:rsidRDefault="000C4D57" w:rsidP="000C4D57">
      <w:pPr>
        <w:pStyle w:val="JRCText"/>
        <w:numPr>
          <w:ilvl w:val="0"/>
          <w:numId w:val="37"/>
        </w:numPr>
        <w:ind w:left="567" w:hanging="283"/>
        <w:rPr>
          <w:color w:val="000000" w:themeColor="text1"/>
        </w:rPr>
      </w:pPr>
      <w:r>
        <w:rPr>
          <w:color w:val="000000" w:themeColor="text1"/>
        </w:rPr>
        <w:t>‘</w:t>
      </w:r>
      <w:r w:rsidR="008B2442" w:rsidRPr="000C4D57">
        <w:rPr>
          <w:color w:val="000000" w:themeColor="text1"/>
        </w:rPr>
        <w:t>gmd:purpose</w:t>
      </w:r>
      <w:r>
        <w:rPr>
          <w:color w:val="000000" w:themeColor="text1"/>
        </w:rPr>
        <w:t>’</w:t>
      </w:r>
      <w:r w:rsidR="008B2442" w:rsidRPr="000C4D57">
        <w:rPr>
          <w:color w:val="000000" w:themeColor="text1"/>
        </w:rPr>
        <w:t xml:space="preserve"> to </w:t>
      </w:r>
      <w:r>
        <w:rPr>
          <w:color w:val="000000" w:themeColor="text1"/>
        </w:rPr>
        <w:t>‘</w:t>
      </w:r>
      <w:r w:rsidR="008B2442" w:rsidRPr="000C4D57">
        <w:rPr>
          <w:color w:val="000000" w:themeColor="text1"/>
        </w:rPr>
        <w:t>dct:description</w:t>
      </w:r>
      <w:r>
        <w:rPr>
          <w:color w:val="000000" w:themeColor="text1"/>
        </w:rPr>
        <w:t>’</w:t>
      </w:r>
      <w:r w:rsidR="008B2442" w:rsidRPr="000C4D57">
        <w:rPr>
          <w:rFonts w:ascii="Calibri" w:hAnsi="Calibri" w:cs="Calibri"/>
          <w:color w:val="000000" w:themeColor="text1"/>
        </w:rPr>
        <w:t> </w:t>
      </w:r>
      <w:r w:rsidRPr="000C4D57">
        <w:rPr>
          <w:color w:val="000000" w:themeColor="text1"/>
        </w:rPr>
        <w:t xml:space="preserve">- If in the ISO file there is an abstract and a purpose, in GeoDCAT the purpose is lost. In </w:t>
      </w:r>
      <w:r>
        <w:rPr>
          <w:color w:val="000000" w:themeColor="text1"/>
        </w:rPr>
        <w:t>‘</w:t>
      </w:r>
      <w:r w:rsidRPr="000C4D57">
        <w:rPr>
          <w:color w:val="000000" w:themeColor="text1"/>
        </w:rPr>
        <w:t>dct:description</w:t>
      </w:r>
      <w:r>
        <w:rPr>
          <w:color w:val="000000" w:themeColor="text1"/>
        </w:rPr>
        <w:t>’</w:t>
      </w:r>
      <w:r w:rsidRPr="000C4D57">
        <w:rPr>
          <w:color w:val="000000" w:themeColor="text1"/>
        </w:rPr>
        <w:t xml:space="preserve"> only the abstract is recognized.</w:t>
      </w:r>
    </w:p>
    <w:p w14:paraId="527B273B" w14:textId="1BCCF925" w:rsidR="008B2442" w:rsidRPr="000C4D57" w:rsidRDefault="00012D02" w:rsidP="000C4D57">
      <w:pPr>
        <w:pStyle w:val="JRCText"/>
        <w:ind w:left="567"/>
        <w:rPr>
          <w:color w:val="000000" w:themeColor="text1"/>
        </w:rPr>
      </w:pPr>
      <w:r>
        <w:fldChar w:fldCharType="begin"/>
      </w:r>
      <w:r>
        <w:instrText>HYPERLINK "https://github.com/SEMICeu/iso-19139-to-dcat-ap/issues/70"</w:instrText>
      </w:r>
      <w:ins w:id="1314" w:author="ESCRIU Jordi (JRC-ISPRA) [2]" w:date="2025-05-29T12:55:00Z"/>
      <w:r>
        <w:fldChar w:fldCharType="separate"/>
      </w:r>
      <w:r w:rsidR="000C4D57" w:rsidRPr="00ED7155">
        <w:rPr>
          <w:rStyle w:val="Hyperlink"/>
        </w:rPr>
        <w:t>https://github.com/SEMICeu/iso-19139-to-dcat-ap/issues/70</w:t>
      </w:r>
      <w:r>
        <w:rPr>
          <w:rStyle w:val="Hyperlink"/>
        </w:rPr>
        <w:fldChar w:fldCharType="end"/>
      </w:r>
      <w:r w:rsidR="000C4D57">
        <w:rPr>
          <w:color w:val="000000" w:themeColor="text1"/>
        </w:rPr>
        <w:t>.</w:t>
      </w:r>
    </w:p>
    <w:p w14:paraId="723115CC" w14:textId="206E7AAA" w:rsidR="008B2442" w:rsidRPr="000C4D57" w:rsidRDefault="008B2442" w:rsidP="000C4D57">
      <w:pPr>
        <w:pStyle w:val="JRCText"/>
        <w:numPr>
          <w:ilvl w:val="0"/>
          <w:numId w:val="37"/>
        </w:numPr>
        <w:ind w:left="567" w:hanging="283"/>
        <w:rPr>
          <w:color w:val="000000" w:themeColor="text1"/>
        </w:rPr>
      </w:pPr>
      <w:r w:rsidRPr="000C4D57">
        <w:rPr>
          <w:color w:val="000000" w:themeColor="text1"/>
        </w:rPr>
        <w:lastRenderedPageBreak/>
        <w:t>Transformation: HVD Category</w:t>
      </w:r>
      <w:r w:rsidR="000C4D57">
        <w:rPr>
          <w:color w:val="000000" w:themeColor="text1"/>
        </w:rPr>
        <w:t xml:space="preserve"> - </w:t>
      </w:r>
      <w:r w:rsidR="000C4D57" w:rsidRPr="000C4D57">
        <w:rPr>
          <w:color w:val="000000" w:themeColor="text1"/>
        </w:rPr>
        <w:t>When transforming from ISO to RDF, the INSPIRE and HVD keywords are not in the RDF file</w:t>
      </w:r>
      <w:r w:rsidR="000C4D57">
        <w:rPr>
          <w:color w:val="000000" w:themeColor="text1"/>
        </w:rPr>
        <w:t>.</w:t>
      </w:r>
    </w:p>
    <w:p w14:paraId="601E235A" w14:textId="18134A27" w:rsidR="008B2442" w:rsidRPr="000C4D57" w:rsidRDefault="00012D02" w:rsidP="000C4D57">
      <w:pPr>
        <w:pStyle w:val="JRCText"/>
        <w:ind w:left="567"/>
        <w:rPr>
          <w:color w:val="000000" w:themeColor="text1"/>
        </w:rPr>
      </w:pPr>
      <w:r>
        <w:fldChar w:fldCharType="begin"/>
      </w:r>
      <w:r>
        <w:instrText>HYPERLINK "https://github.com/INSPIRE-MIF/GeoDCAT-AP-pilot/issues/7"</w:instrText>
      </w:r>
      <w:ins w:id="1315" w:author="ESCRIU Jordi (JRC-ISPRA) [2]" w:date="2025-05-29T12:55:00Z"/>
      <w:r>
        <w:fldChar w:fldCharType="separate"/>
      </w:r>
      <w:r w:rsidR="000C4D57" w:rsidRPr="00ED7155">
        <w:rPr>
          <w:rStyle w:val="Hyperlink"/>
        </w:rPr>
        <w:t>https://github.com/INSPIRE-MIF/GeoDCAT-AP-pilot/issues/7</w:t>
      </w:r>
      <w:r>
        <w:rPr>
          <w:rStyle w:val="Hyperlink"/>
        </w:rPr>
        <w:fldChar w:fldCharType="end"/>
      </w:r>
      <w:r w:rsidR="000C4D57">
        <w:rPr>
          <w:color w:val="000000" w:themeColor="text1"/>
        </w:rPr>
        <w:t>.</w:t>
      </w:r>
    </w:p>
    <w:p w14:paraId="39BAB4FF" w14:textId="78C29AF2" w:rsidR="000C4D57" w:rsidRPr="000C4D57" w:rsidRDefault="008B2442" w:rsidP="000C4D57">
      <w:pPr>
        <w:pStyle w:val="JRCText"/>
        <w:numPr>
          <w:ilvl w:val="0"/>
          <w:numId w:val="37"/>
        </w:numPr>
        <w:ind w:left="567" w:hanging="283"/>
        <w:rPr>
          <w:color w:val="000000" w:themeColor="text1"/>
        </w:rPr>
      </w:pPr>
      <w:r w:rsidRPr="000C4D57">
        <w:rPr>
          <w:color w:val="000000" w:themeColor="text1"/>
        </w:rPr>
        <w:t>Add 'HVD category' and 'documentation' properties related to high-value datasets</w:t>
      </w:r>
      <w:r w:rsidR="000C4D57">
        <w:rPr>
          <w:rFonts w:ascii="Calibri" w:hAnsi="Calibri" w:cs="Calibri"/>
          <w:color w:val="000000" w:themeColor="text1"/>
        </w:rPr>
        <w:t>.</w:t>
      </w:r>
    </w:p>
    <w:p w14:paraId="0D2EE237" w14:textId="0F3F229B" w:rsidR="00E65FE4" w:rsidRPr="000C4D57" w:rsidRDefault="00012D02" w:rsidP="000C4D57">
      <w:pPr>
        <w:pStyle w:val="JRCText"/>
        <w:ind w:left="567"/>
        <w:rPr>
          <w:color w:val="000000" w:themeColor="text1"/>
        </w:rPr>
      </w:pPr>
      <w:r>
        <w:fldChar w:fldCharType="begin"/>
      </w:r>
      <w:r>
        <w:instrText>HYPERLINK "https://github.com/SEMICeu/GeoDCAT-AP/issues/147"</w:instrText>
      </w:r>
      <w:ins w:id="1316" w:author="ESCRIU Jordi (JRC-ISPRA) [2]" w:date="2025-05-29T12:55:00Z"/>
      <w:r>
        <w:fldChar w:fldCharType="separate"/>
      </w:r>
      <w:r w:rsidR="000C4D57" w:rsidRPr="00ED7155">
        <w:rPr>
          <w:rStyle w:val="Hyperlink"/>
        </w:rPr>
        <w:t>https://github.com/SEMICeu/GeoDCAT-AP/issues/147</w:t>
      </w:r>
      <w:r>
        <w:rPr>
          <w:rStyle w:val="Hyperlink"/>
        </w:rPr>
        <w:fldChar w:fldCharType="end"/>
      </w:r>
      <w:r w:rsidR="000C4D57">
        <w:rPr>
          <w:color w:val="000000" w:themeColor="text1"/>
        </w:rPr>
        <w:t>.</w:t>
      </w:r>
    </w:p>
    <w:p w14:paraId="14675DE5" w14:textId="77777777" w:rsidR="00ED6940" w:rsidRPr="0095488D" w:rsidRDefault="00ED6940" w:rsidP="00ED6940">
      <w:pPr>
        <w:pStyle w:val="JRCLevel-3title"/>
      </w:pPr>
      <w:bookmarkStart w:id="1317" w:name="_Toc199415896"/>
      <w:r w:rsidRPr="0095488D">
        <w:t>Conclusions</w:t>
      </w:r>
      <w:bookmarkEnd w:id="1317"/>
    </w:p>
    <w:p w14:paraId="239C40AC" w14:textId="46895EE1" w:rsidR="00ED6940" w:rsidRPr="00F40D93" w:rsidRDefault="00F40D93" w:rsidP="00ED6940">
      <w:pPr>
        <w:pStyle w:val="JRCText"/>
        <w:rPr>
          <w:color w:val="000000" w:themeColor="text1"/>
        </w:rPr>
      </w:pPr>
      <w:r w:rsidRPr="00F40D93">
        <w:rPr>
          <w:color w:val="000000" w:themeColor="text1"/>
        </w:rPr>
        <w:t>Spain found that the t</w:t>
      </w:r>
      <w:r w:rsidR="00ED6940" w:rsidRPr="00F40D93">
        <w:rPr>
          <w:color w:val="000000" w:themeColor="text1"/>
        </w:rPr>
        <w:t xml:space="preserve">ransformation to ISO metadata to GeoDCAT </w:t>
      </w:r>
      <w:r w:rsidRPr="00F40D93">
        <w:rPr>
          <w:color w:val="000000" w:themeColor="text1"/>
        </w:rPr>
        <w:t>using an ad-hoc P</w:t>
      </w:r>
      <w:r w:rsidR="00ED6940" w:rsidRPr="00F40D93">
        <w:rPr>
          <w:color w:val="000000" w:themeColor="text1"/>
        </w:rPr>
        <w:t xml:space="preserve">ython is </w:t>
      </w:r>
      <w:r w:rsidRPr="00F40D93">
        <w:rPr>
          <w:color w:val="000000" w:themeColor="text1"/>
        </w:rPr>
        <w:t xml:space="preserve">easy and </w:t>
      </w:r>
      <w:r w:rsidR="00ED6940" w:rsidRPr="00F40D93">
        <w:rPr>
          <w:color w:val="000000" w:themeColor="text1"/>
        </w:rPr>
        <w:t>simple</w:t>
      </w:r>
      <w:r w:rsidRPr="00F40D93">
        <w:rPr>
          <w:color w:val="000000" w:themeColor="text1"/>
        </w:rPr>
        <w:t>.</w:t>
      </w:r>
    </w:p>
    <w:p w14:paraId="3C69DB87" w14:textId="3B8E768B" w:rsidR="00ED6940" w:rsidRPr="00F40D93" w:rsidRDefault="00ED6940" w:rsidP="00ED6940">
      <w:pPr>
        <w:pStyle w:val="JRCText"/>
        <w:rPr>
          <w:color w:val="000000" w:themeColor="text1"/>
        </w:rPr>
      </w:pPr>
      <w:r w:rsidRPr="00F40D93">
        <w:rPr>
          <w:color w:val="000000" w:themeColor="text1"/>
        </w:rPr>
        <w:t xml:space="preserve">There </w:t>
      </w:r>
      <w:r w:rsidR="00F40D93" w:rsidRPr="00F40D93">
        <w:rPr>
          <w:color w:val="000000" w:themeColor="text1"/>
        </w:rPr>
        <w:t>were</w:t>
      </w:r>
      <w:r w:rsidRPr="00F40D93">
        <w:rPr>
          <w:color w:val="000000" w:themeColor="text1"/>
        </w:rPr>
        <w:t xml:space="preserve"> errors in the GeoDCAT files that </w:t>
      </w:r>
      <w:r w:rsidR="00F40D93" w:rsidRPr="00F40D93">
        <w:rPr>
          <w:color w:val="000000" w:themeColor="text1"/>
        </w:rPr>
        <w:t>still do not</w:t>
      </w:r>
      <w:r w:rsidRPr="00F40D93">
        <w:rPr>
          <w:color w:val="000000" w:themeColor="text1"/>
        </w:rPr>
        <w:t xml:space="preserve"> know if </w:t>
      </w:r>
      <w:r w:rsidR="00F40D93" w:rsidRPr="00F40D93">
        <w:rPr>
          <w:color w:val="000000" w:themeColor="text1"/>
        </w:rPr>
        <w:t>could be prevented with</w:t>
      </w:r>
      <w:r w:rsidRPr="00F40D93">
        <w:rPr>
          <w:color w:val="000000" w:themeColor="text1"/>
        </w:rPr>
        <w:t xml:space="preserve"> correct</w:t>
      </w:r>
      <w:r w:rsidR="00F40D93" w:rsidRPr="00F40D93">
        <w:rPr>
          <w:color w:val="000000" w:themeColor="text1"/>
        </w:rPr>
        <w:t>ions</w:t>
      </w:r>
      <w:r w:rsidRPr="00F40D93">
        <w:rPr>
          <w:color w:val="000000" w:themeColor="text1"/>
        </w:rPr>
        <w:t xml:space="preserve"> in the ISO metadata</w:t>
      </w:r>
      <w:r w:rsidR="00F40D93" w:rsidRPr="00F40D93">
        <w:rPr>
          <w:color w:val="000000" w:themeColor="text1"/>
        </w:rPr>
        <w:t>,</w:t>
      </w:r>
      <w:r w:rsidRPr="00F40D93">
        <w:rPr>
          <w:color w:val="000000" w:themeColor="text1"/>
        </w:rPr>
        <w:t xml:space="preserve"> or</w:t>
      </w:r>
      <w:r w:rsidR="00F40D93" w:rsidRPr="00F40D93">
        <w:rPr>
          <w:color w:val="000000" w:themeColor="text1"/>
        </w:rPr>
        <w:t xml:space="preserve"> they are due to</w:t>
      </w:r>
      <w:r w:rsidRPr="00F40D93">
        <w:rPr>
          <w:color w:val="000000" w:themeColor="text1"/>
        </w:rPr>
        <w:t xml:space="preserve"> XSLT error</w:t>
      </w:r>
      <w:r w:rsidR="00F40D93" w:rsidRPr="00F40D93">
        <w:rPr>
          <w:color w:val="000000" w:themeColor="text1"/>
        </w:rPr>
        <w:t>s</w:t>
      </w:r>
      <w:r w:rsidRPr="00F40D93">
        <w:rPr>
          <w:color w:val="000000" w:themeColor="text1"/>
        </w:rPr>
        <w:t>.</w:t>
      </w:r>
    </w:p>
    <w:p w14:paraId="4417AA1A" w14:textId="46B15B95" w:rsidR="00ED6940" w:rsidRPr="00F40D93" w:rsidRDefault="00F40D93" w:rsidP="00ED6940">
      <w:pPr>
        <w:pStyle w:val="JRCText"/>
        <w:rPr>
          <w:color w:val="000000" w:themeColor="text1"/>
        </w:rPr>
      </w:pPr>
      <w:r w:rsidRPr="00F40D93">
        <w:rPr>
          <w:color w:val="000000" w:themeColor="text1"/>
        </w:rPr>
        <w:t xml:space="preserve">There were some concerns about the first HVDs reporting of GeoDCAT metadata to EDP on 9 </w:t>
      </w:r>
      <w:r w:rsidR="00ED6940" w:rsidRPr="00F40D93">
        <w:rPr>
          <w:color w:val="000000" w:themeColor="text1"/>
        </w:rPr>
        <w:t>February</w:t>
      </w:r>
      <w:r w:rsidRPr="00F40D93">
        <w:rPr>
          <w:color w:val="000000" w:themeColor="text1"/>
        </w:rPr>
        <w:t xml:space="preserve"> 2025</w:t>
      </w:r>
      <w:r w:rsidR="00ED6940" w:rsidRPr="00F40D93">
        <w:rPr>
          <w:color w:val="000000" w:themeColor="text1"/>
        </w:rPr>
        <w:t>.</w:t>
      </w:r>
    </w:p>
    <w:p w14:paraId="4B2C6441" w14:textId="639B74CC" w:rsidR="00ED6940" w:rsidRPr="00F40D93" w:rsidRDefault="00ED6940" w:rsidP="00F40D93">
      <w:pPr>
        <w:pStyle w:val="JRCText"/>
        <w:tabs>
          <w:tab w:val="left" w:pos="2835"/>
        </w:tabs>
        <w:rPr>
          <w:color w:val="000000" w:themeColor="text1"/>
        </w:rPr>
      </w:pPr>
      <w:r w:rsidRPr="00F40D93">
        <w:rPr>
          <w:color w:val="000000" w:themeColor="text1"/>
        </w:rPr>
        <w:t xml:space="preserve">GeoDCAT-AP does not have the richness of ISO metadata. There are ISO metadata elements that are not in the </w:t>
      </w:r>
      <w:r w:rsidR="00F40D93" w:rsidRPr="00F40D93">
        <w:rPr>
          <w:color w:val="000000" w:themeColor="text1"/>
        </w:rPr>
        <w:t xml:space="preserve">INSPIRE </w:t>
      </w:r>
      <w:r w:rsidRPr="00F40D93">
        <w:rPr>
          <w:color w:val="000000" w:themeColor="text1"/>
        </w:rPr>
        <w:t>M</w:t>
      </w:r>
      <w:r w:rsidR="00F40D93" w:rsidRPr="00F40D93">
        <w:rPr>
          <w:color w:val="000000" w:themeColor="text1"/>
        </w:rPr>
        <w:t>etadata Regulation.</w:t>
      </w:r>
      <w:r w:rsidRPr="00F40D93">
        <w:rPr>
          <w:color w:val="000000" w:themeColor="text1"/>
        </w:rPr>
        <w:t xml:space="preserve"> </w:t>
      </w:r>
      <w:r w:rsidR="00F40D93" w:rsidRPr="00F40D93">
        <w:rPr>
          <w:color w:val="000000" w:themeColor="text1"/>
        </w:rPr>
        <w:t>T</w:t>
      </w:r>
      <w:r w:rsidRPr="00F40D93">
        <w:rPr>
          <w:color w:val="000000" w:themeColor="text1"/>
        </w:rPr>
        <w:t xml:space="preserve">hat is, they are not mandatory and </w:t>
      </w:r>
      <w:r w:rsidR="00F40D93" w:rsidRPr="00F40D93">
        <w:rPr>
          <w:color w:val="000000" w:themeColor="text1"/>
        </w:rPr>
        <w:t xml:space="preserve">will </w:t>
      </w:r>
      <w:r w:rsidRPr="00F40D93">
        <w:rPr>
          <w:color w:val="000000" w:themeColor="text1"/>
        </w:rPr>
        <w:t xml:space="preserve">disappear in </w:t>
      </w:r>
      <w:r w:rsidR="00F40D93" w:rsidRPr="00F40D93">
        <w:rPr>
          <w:color w:val="000000" w:themeColor="text1"/>
        </w:rPr>
        <w:t xml:space="preserve">the </w:t>
      </w:r>
      <w:r w:rsidRPr="00F40D93">
        <w:rPr>
          <w:color w:val="000000" w:themeColor="text1"/>
        </w:rPr>
        <w:t>GeoDCAT-AP</w:t>
      </w:r>
      <w:r w:rsidR="00F40D93" w:rsidRPr="00F40D93">
        <w:rPr>
          <w:color w:val="000000" w:themeColor="text1"/>
        </w:rPr>
        <w:t xml:space="preserve"> format</w:t>
      </w:r>
      <w:r w:rsidRPr="00F40D93">
        <w:rPr>
          <w:color w:val="000000" w:themeColor="text1"/>
        </w:rPr>
        <w:t xml:space="preserve">. </w:t>
      </w:r>
      <w:r w:rsidR="00F40D93" w:rsidRPr="00F40D93">
        <w:rPr>
          <w:color w:val="000000" w:themeColor="text1"/>
        </w:rPr>
        <w:t>For example: ‘purpose’ or ‘supplementalInformation’</w:t>
      </w:r>
      <w:r w:rsidR="009E5892">
        <w:rPr>
          <w:color w:val="000000" w:themeColor="text1"/>
        </w:rPr>
        <w:t xml:space="preserve"> ISO elements</w:t>
      </w:r>
      <w:r w:rsidRPr="00F40D93">
        <w:rPr>
          <w:color w:val="000000" w:themeColor="text1"/>
        </w:rPr>
        <w:t>.</w:t>
      </w:r>
    </w:p>
    <w:p w14:paraId="749D1F86" w14:textId="77777777" w:rsidR="00E14ACB" w:rsidRPr="0095488D" w:rsidRDefault="00E14ACB" w:rsidP="00E14ACB">
      <w:pPr>
        <w:pStyle w:val="JRCLevel-2title"/>
      </w:pPr>
      <w:bookmarkStart w:id="1318" w:name="_Toc199415897"/>
      <w:r w:rsidRPr="0095488D">
        <w:t>Slovakia</w:t>
      </w:r>
      <w:bookmarkEnd w:id="1318"/>
    </w:p>
    <w:p w14:paraId="436A641F" w14:textId="77777777" w:rsidR="00E65FE4" w:rsidRPr="0095488D" w:rsidRDefault="00E65FE4" w:rsidP="00E65FE4">
      <w:pPr>
        <w:pStyle w:val="JRCLevel-3title"/>
      </w:pPr>
      <w:bookmarkStart w:id="1319" w:name="_Toc199415898"/>
      <w:r w:rsidRPr="0095488D">
        <w:t>Summary of results</w:t>
      </w:r>
      <w:bookmarkEnd w:id="1319"/>
    </w:p>
    <w:p w14:paraId="5C0C4C13" w14:textId="7E5B0D8D" w:rsidR="009443CC" w:rsidRPr="00501CEB" w:rsidRDefault="00501CEB" w:rsidP="009443CC">
      <w:pPr>
        <w:pStyle w:val="JRCText"/>
        <w:rPr>
          <w:color w:val="000000" w:themeColor="text1"/>
        </w:rPr>
      </w:pPr>
      <w:r w:rsidRPr="00501CEB">
        <w:rPr>
          <w:color w:val="000000" w:themeColor="text1"/>
        </w:rPr>
        <w:t xml:space="preserve">Slovakia successfully </w:t>
      </w:r>
      <w:r w:rsidR="009443CC" w:rsidRPr="00501CEB">
        <w:rPr>
          <w:color w:val="000000" w:themeColor="text1"/>
        </w:rPr>
        <w:t>integrat</w:t>
      </w:r>
      <w:r w:rsidRPr="00501CEB">
        <w:rPr>
          <w:color w:val="000000" w:themeColor="text1"/>
        </w:rPr>
        <w:t>ed</w:t>
      </w:r>
      <w:r w:rsidR="009443CC" w:rsidRPr="00501CEB">
        <w:rPr>
          <w:color w:val="000000" w:themeColor="text1"/>
        </w:rPr>
        <w:t xml:space="preserve"> </w:t>
      </w:r>
      <w:r w:rsidRPr="00501CEB">
        <w:rPr>
          <w:color w:val="000000" w:themeColor="text1"/>
        </w:rPr>
        <w:t xml:space="preserve">the </w:t>
      </w:r>
      <w:r w:rsidR="009443CC" w:rsidRPr="00501CEB">
        <w:rPr>
          <w:color w:val="000000" w:themeColor="text1"/>
        </w:rPr>
        <w:t>Spatial data registry into</w:t>
      </w:r>
      <w:r w:rsidRPr="00501CEB">
        <w:rPr>
          <w:color w:val="000000" w:themeColor="text1"/>
        </w:rPr>
        <w:t xml:space="preserve"> the</w:t>
      </w:r>
      <w:r w:rsidR="009443CC" w:rsidRPr="00501CEB">
        <w:rPr>
          <w:color w:val="000000" w:themeColor="text1"/>
        </w:rPr>
        <w:t xml:space="preserve"> National Open data catalogue (https://rpi.gov.sk/api/opendata/katalog.json</w:t>
      </w:r>
      <w:r w:rsidRPr="00501CEB">
        <w:rPr>
          <w:color w:val="000000" w:themeColor="text1"/>
        </w:rPr>
        <w:t>).</w:t>
      </w:r>
      <w:r w:rsidR="009443CC" w:rsidRPr="00501CEB">
        <w:rPr>
          <w:color w:val="000000" w:themeColor="text1"/>
        </w:rPr>
        <w:t xml:space="preserve">  </w:t>
      </w:r>
    </w:p>
    <w:p w14:paraId="5ECF6837" w14:textId="1D92A47B" w:rsidR="009443CC" w:rsidRPr="00501CEB" w:rsidRDefault="009443CC" w:rsidP="009443CC">
      <w:pPr>
        <w:pStyle w:val="JRCText"/>
        <w:rPr>
          <w:color w:val="000000" w:themeColor="text1"/>
        </w:rPr>
      </w:pPr>
      <w:r w:rsidRPr="00501CEB">
        <w:rPr>
          <w:color w:val="000000" w:themeColor="text1"/>
        </w:rPr>
        <w:t xml:space="preserve">Custom development tools </w:t>
      </w:r>
      <w:r w:rsidR="00501CEB" w:rsidRPr="00501CEB">
        <w:rPr>
          <w:color w:val="000000" w:themeColor="text1"/>
        </w:rPr>
        <w:t xml:space="preserve">were used, </w:t>
      </w:r>
      <w:r w:rsidRPr="00501CEB">
        <w:rPr>
          <w:color w:val="000000" w:themeColor="text1"/>
        </w:rPr>
        <w:t xml:space="preserve">based on JSON data structures of input metadata, because </w:t>
      </w:r>
      <w:r w:rsidR="00501CEB" w:rsidRPr="00501CEB">
        <w:rPr>
          <w:color w:val="000000" w:themeColor="text1"/>
        </w:rPr>
        <w:t>the Slovak national open data</w:t>
      </w:r>
      <w:r w:rsidRPr="00501CEB">
        <w:rPr>
          <w:color w:val="000000" w:themeColor="text1"/>
        </w:rPr>
        <w:t xml:space="preserve"> portal does not support RDF XML</w:t>
      </w:r>
      <w:r w:rsidR="00501CEB" w:rsidRPr="00501CEB">
        <w:rPr>
          <w:color w:val="000000" w:themeColor="text1"/>
        </w:rPr>
        <w:t xml:space="preserve"> format.</w:t>
      </w:r>
      <w:r w:rsidRPr="00501CEB">
        <w:rPr>
          <w:color w:val="000000" w:themeColor="text1"/>
        </w:rPr>
        <w:t xml:space="preserve"> </w:t>
      </w:r>
    </w:p>
    <w:p w14:paraId="64EC43AE" w14:textId="77777777" w:rsidR="00501CEB" w:rsidRDefault="00501CEB" w:rsidP="009443CC">
      <w:pPr>
        <w:pStyle w:val="JRCText"/>
        <w:rPr>
          <w:color w:val="000000" w:themeColor="text1"/>
        </w:rPr>
      </w:pPr>
      <w:r w:rsidRPr="00501CEB">
        <w:rPr>
          <w:color w:val="000000" w:themeColor="text1"/>
        </w:rPr>
        <w:t>DCAT v3.0 was i</w:t>
      </w:r>
      <w:r w:rsidR="009443CC" w:rsidRPr="00501CEB">
        <w:rPr>
          <w:color w:val="000000" w:themeColor="text1"/>
        </w:rPr>
        <w:t>mplement</w:t>
      </w:r>
      <w:r w:rsidRPr="00501CEB">
        <w:rPr>
          <w:color w:val="000000" w:themeColor="text1"/>
        </w:rPr>
        <w:t xml:space="preserve">ed </w:t>
      </w:r>
      <w:r w:rsidR="009443CC" w:rsidRPr="00501CEB">
        <w:rPr>
          <w:color w:val="000000" w:themeColor="text1"/>
        </w:rPr>
        <w:t xml:space="preserve">at </w:t>
      </w:r>
      <w:r w:rsidRPr="00501CEB">
        <w:rPr>
          <w:color w:val="000000" w:themeColor="text1"/>
        </w:rPr>
        <w:t xml:space="preserve">the </w:t>
      </w:r>
      <w:r w:rsidR="009443CC" w:rsidRPr="00501CEB">
        <w:rPr>
          <w:color w:val="000000" w:themeColor="text1"/>
        </w:rPr>
        <w:t>Spatial data registry</w:t>
      </w:r>
      <w:r w:rsidRPr="00501CEB">
        <w:rPr>
          <w:color w:val="000000" w:themeColor="text1"/>
        </w:rPr>
        <w:t xml:space="preserve">. The national open data </w:t>
      </w:r>
      <w:r w:rsidR="009443CC" w:rsidRPr="00501CEB">
        <w:rPr>
          <w:color w:val="000000" w:themeColor="text1"/>
        </w:rPr>
        <w:t>catalogue</w:t>
      </w:r>
      <w:r w:rsidRPr="00501CEB">
        <w:rPr>
          <w:color w:val="000000" w:themeColor="text1"/>
        </w:rPr>
        <w:t xml:space="preserve"> is</w:t>
      </w:r>
      <w:r w:rsidR="009443CC" w:rsidRPr="00501CEB">
        <w:rPr>
          <w:color w:val="000000" w:themeColor="text1"/>
        </w:rPr>
        <w:t xml:space="preserve"> still </w:t>
      </w:r>
      <w:r w:rsidRPr="00501CEB">
        <w:rPr>
          <w:color w:val="000000" w:themeColor="text1"/>
        </w:rPr>
        <w:t xml:space="preserve">only supporting </w:t>
      </w:r>
      <w:r w:rsidR="009443CC" w:rsidRPr="00501CEB">
        <w:rPr>
          <w:color w:val="000000" w:themeColor="text1"/>
        </w:rPr>
        <w:t>DCAT</w:t>
      </w:r>
      <w:r w:rsidRPr="00501CEB">
        <w:rPr>
          <w:color w:val="000000" w:themeColor="text1"/>
        </w:rPr>
        <w:t xml:space="preserve"> 2.0.</w:t>
      </w:r>
      <w:r>
        <w:rPr>
          <w:color w:val="000000" w:themeColor="text1"/>
        </w:rPr>
        <w:t xml:space="preserve"> </w:t>
      </w:r>
    </w:p>
    <w:p w14:paraId="7FC92239" w14:textId="56B97067" w:rsidR="009443CC" w:rsidRPr="00501CEB" w:rsidRDefault="00501CEB" w:rsidP="009443CC">
      <w:pPr>
        <w:pStyle w:val="JRCText"/>
        <w:rPr>
          <w:color w:val="000000" w:themeColor="text1"/>
        </w:rPr>
      </w:pPr>
      <w:r>
        <w:rPr>
          <w:color w:val="000000" w:themeColor="text1"/>
        </w:rPr>
        <w:t>Support to</w:t>
      </w:r>
      <w:r w:rsidRPr="00501CEB">
        <w:rPr>
          <w:color w:val="000000" w:themeColor="text1"/>
        </w:rPr>
        <w:t xml:space="preserve"> </w:t>
      </w:r>
      <w:r w:rsidR="009443CC" w:rsidRPr="00501CEB">
        <w:rPr>
          <w:color w:val="000000" w:themeColor="text1"/>
        </w:rPr>
        <w:t>GeoDCAT extension i</w:t>
      </w:r>
      <w:r w:rsidRPr="00501CEB">
        <w:rPr>
          <w:color w:val="000000" w:themeColor="text1"/>
        </w:rPr>
        <w:t>s i</w:t>
      </w:r>
      <w:r w:rsidR="009443CC" w:rsidRPr="00501CEB">
        <w:rPr>
          <w:color w:val="000000" w:themeColor="text1"/>
        </w:rPr>
        <w:t xml:space="preserve">n </w:t>
      </w:r>
      <w:r w:rsidRPr="00501CEB">
        <w:rPr>
          <w:color w:val="000000" w:themeColor="text1"/>
        </w:rPr>
        <w:t xml:space="preserve">process. It is current currently </w:t>
      </w:r>
      <w:r w:rsidR="009443CC" w:rsidRPr="00501CEB">
        <w:rPr>
          <w:color w:val="000000" w:themeColor="text1"/>
        </w:rPr>
        <w:t xml:space="preserve">available in </w:t>
      </w:r>
      <w:r w:rsidRPr="00501CEB">
        <w:rPr>
          <w:color w:val="000000" w:themeColor="text1"/>
        </w:rPr>
        <w:t xml:space="preserve">a development environment. At the moment, only </w:t>
      </w:r>
      <w:r w:rsidR="009443CC" w:rsidRPr="00501CEB">
        <w:rPr>
          <w:color w:val="000000" w:themeColor="text1"/>
        </w:rPr>
        <w:t xml:space="preserve">JSON-LD </w:t>
      </w:r>
      <w:r w:rsidRPr="00501CEB">
        <w:rPr>
          <w:color w:val="000000" w:themeColor="text1"/>
        </w:rPr>
        <w:t>and Turtle RDF encodings are supported.</w:t>
      </w:r>
    </w:p>
    <w:p w14:paraId="1E4C4D82" w14:textId="77777777" w:rsidR="00E65FE4" w:rsidRPr="0095488D" w:rsidRDefault="00E65FE4" w:rsidP="00E65FE4">
      <w:pPr>
        <w:pStyle w:val="JRCLevel-3title"/>
      </w:pPr>
      <w:bookmarkStart w:id="1320" w:name="_Toc199415899"/>
      <w:r w:rsidRPr="0095488D">
        <w:lastRenderedPageBreak/>
        <w:t>Issues identified</w:t>
      </w:r>
      <w:bookmarkEnd w:id="1320"/>
    </w:p>
    <w:p w14:paraId="6BF29FBB" w14:textId="31AA61AB" w:rsidR="009443CC" w:rsidRPr="00832571" w:rsidRDefault="00501CEB" w:rsidP="009443CC">
      <w:pPr>
        <w:pStyle w:val="JRCText"/>
        <w:rPr>
          <w:color w:val="000000" w:themeColor="text1"/>
        </w:rPr>
      </w:pPr>
      <w:r w:rsidRPr="00832571">
        <w:rPr>
          <w:color w:val="000000" w:themeColor="text1"/>
        </w:rPr>
        <w:t>There is a need to clarify</w:t>
      </w:r>
      <w:r w:rsidR="009443CC" w:rsidRPr="00832571">
        <w:rPr>
          <w:color w:val="000000" w:themeColor="text1"/>
        </w:rPr>
        <w:t xml:space="preserve"> whether also metadata for datasets semantica</w:t>
      </w:r>
      <w:r w:rsidRPr="00832571">
        <w:rPr>
          <w:color w:val="000000" w:themeColor="text1"/>
        </w:rPr>
        <w:t>l</w:t>
      </w:r>
      <w:r w:rsidR="009443CC" w:rsidRPr="00832571">
        <w:rPr>
          <w:color w:val="000000" w:themeColor="text1"/>
        </w:rPr>
        <w:t xml:space="preserve">ly falling under </w:t>
      </w:r>
      <w:r w:rsidRPr="00832571">
        <w:rPr>
          <w:color w:val="000000" w:themeColor="text1"/>
        </w:rPr>
        <w:t xml:space="preserve">the </w:t>
      </w:r>
      <w:r w:rsidR="009443CC" w:rsidRPr="00832571">
        <w:rPr>
          <w:color w:val="000000" w:themeColor="text1"/>
        </w:rPr>
        <w:t>O</w:t>
      </w:r>
      <w:r w:rsidRPr="00832571">
        <w:rPr>
          <w:color w:val="000000" w:themeColor="text1"/>
        </w:rPr>
        <w:t xml:space="preserve">pen </w:t>
      </w:r>
      <w:r w:rsidR="009443CC" w:rsidRPr="00832571">
        <w:rPr>
          <w:color w:val="000000" w:themeColor="text1"/>
        </w:rPr>
        <w:t>D</w:t>
      </w:r>
      <w:r w:rsidRPr="00832571">
        <w:rPr>
          <w:color w:val="000000" w:themeColor="text1"/>
        </w:rPr>
        <w:t xml:space="preserve">ata </w:t>
      </w:r>
      <w:r w:rsidR="009443CC" w:rsidRPr="00832571">
        <w:rPr>
          <w:color w:val="000000" w:themeColor="text1"/>
        </w:rPr>
        <w:t>/</w:t>
      </w:r>
      <w:r w:rsidRPr="00832571">
        <w:rPr>
          <w:color w:val="000000" w:themeColor="text1"/>
        </w:rPr>
        <w:t xml:space="preserve"> </w:t>
      </w:r>
      <w:r w:rsidR="009443CC" w:rsidRPr="00832571">
        <w:rPr>
          <w:color w:val="000000" w:themeColor="text1"/>
        </w:rPr>
        <w:t>HVD</w:t>
      </w:r>
      <w:r w:rsidRPr="00832571">
        <w:rPr>
          <w:color w:val="000000" w:themeColor="text1"/>
        </w:rPr>
        <w:t>s</w:t>
      </w:r>
      <w:r w:rsidR="009443CC" w:rsidRPr="00832571">
        <w:rPr>
          <w:color w:val="000000" w:themeColor="text1"/>
        </w:rPr>
        <w:t>, but not yet INSPIRE harmonized</w:t>
      </w:r>
      <w:r w:rsidRPr="00832571">
        <w:rPr>
          <w:color w:val="000000" w:themeColor="text1"/>
        </w:rPr>
        <w:t>,</w:t>
      </w:r>
      <w:r w:rsidR="009443CC" w:rsidRPr="00832571">
        <w:rPr>
          <w:color w:val="000000" w:themeColor="text1"/>
        </w:rPr>
        <w:t xml:space="preserve"> shal</w:t>
      </w:r>
      <w:r w:rsidRPr="00832571">
        <w:rPr>
          <w:color w:val="000000" w:themeColor="text1"/>
        </w:rPr>
        <w:t>l be made available via GeoDCAT-</w:t>
      </w:r>
      <w:r w:rsidR="009443CC" w:rsidRPr="00832571">
        <w:rPr>
          <w:color w:val="000000" w:themeColor="text1"/>
        </w:rPr>
        <w:t>AP</w:t>
      </w:r>
      <w:r w:rsidRPr="00832571">
        <w:rPr>
          <w:color w:val="000000" w:themeColor="text1"/>
        </w:rPr>
        <w:t>.</w:t>
      </w:r>
    </w:p>
    <w:p w14:paraId="55E6BF8B" w14:textId="53D13248" w:rsidR="009443CC" w:rsidRPr="00832571" w:rsidRDefault="009443CC" w:rsidP="009443CC">
      <w:pPr>
        <w:pStyle w:val="JRCText"/>
        <w:rPr>
          <w:color w:val="000000" w:themeColor="text1"/>
        </w:rPr>
      </w:pPr>
      <w:r w:rsidRPr="00832571">
        <w:rPr>
          <w:color w:val="000000" w:themeColor="text1"/>
        </w:rPr>
        <w:t xml:space="preserve">GeoDCAT </w:t>
      </w:r>
      <w:r w:rsidR="00501CEB" w:rsidRPr="00832571">
        <w:rPr>
          <w:color w:val="000000" w:themeColor="text1"/>
        </w:rPr>
        <w:t xml:space="preserve">is not </w:t>
      </w:r>
      <w:r w:rsidRPr="00832571">
        <w:rPr>
          <w:color w:val="000000" w:themeColor="text1"/>
        </w:rPr>
        <w:t xml:space="preserve">yet supported at </w:t>
      </w:r>
      <w:r w:rsidR="00501CEB" w:rsidRPr="00832571">
        <w:rPr>
          <w:color w:val="000000" w:themeColor="text1"/>
        </w:rPr>
        <w:t>the n</w:t>
      </w:r>
      <w:r w:rsidRPr="00832571">
        <w:rPr>
          <w:color w:val="000000" w:themeColor="text1"/>
        </w:rPr>
        <w:t xml:space="preserve">ational </w:t>
      </w:r>
      <w:r w:rsidR="00501CEB" w:rsidRPr="00832571">
        <w:rPr>
          <w:color w:val="000000" w:themeColor="text1"/>
        </w:rPr>
        <w:t>o</w:t>
      </w:r>
      <w:r w:rsidRPr="00832571">
        <w:rPr>
          <w:color w:val="000000" w:themeColor="text1"/>
        </w:rPr>
        <w:t xml:space="preserve">pen </w:t>
      </w:r>
      <w:r w:rsidR="00501CEB" w:rsidRPr="00832571">
        <w:rPr>
          <w:color w:val="000000" w:themeColor="text1"/>
        </w:rPr>
        <w:t>d</w:t>
      </w:r>
      <w:r w:rsidRPr="00832571">
        <w:rPr>
          <w:color w:val="000000" w:themeColor="text1"/>
        </w:rPr>
        <w:t>ata portal</w:t>
      </w:r>
      <w:r w:rsidR="00501CEB" w:rsidRPr="00832571">
        <w:rPr>
          <w:color w:val="000000" w:themeColor="text1"/>
        </w:rPr>
        <w:t>, which could be a problem for reporting of ‘</w:t>
      </w:r>
      <w:r w:rsidRPr="00832571">
        <w:rPr>
          <w:color w:val="000000" w:themeColor="text1"/>
        </w:rPr>
        <w:t>spatial</w:t>
      </w:r>
      <w:r w:rsidR="00501CEB" w:rsidRPr="00832571">
        <w:rPr>
          <w:color w:val="000000" w:themeColor="text1"/>
        </w:rPr>
        <w:t>’</w:t>
      </w:r>
      <w:r w:rsidRPr="00832571">
        <w:rPr>
          <w:color w:val="000000" w:themeColor="text1"/>
        </w:rPr>
        <w:t xml:space="preserve"> </w:t>
      </w:r>
      <w:r w:rsidR="00501CEB" w:rsidRPr="00832571">
        <w:rPr>
          <w:color w:val="000000" w:themeColor="text1"/>
        </w:rPr>
        <w:t>o</w:t>
      </w:r>
      <w:r w:rsidRPr="00832571">
        <w:rPr>
          <w:color w:val="000000" w:themeColor="text1"/>
        </w:rPr>
        <w:t xml:space="preserve">pen </w:t>
      </w:r>
      <w:r w:rsidR="00501CEB" w:rsidRPr="00832571">
        <w:rPr>
          <w:color w:val="000000" w:themeColor="text1"/>
        </w:rPr>
        <w:t>d</w:t>
      </w:r>
      <w:r w:rsidRPr="00832571">
        <w:rPr>
          <w:color w:val="000000" w:themeColor="text1"/>
        </w:rPr>
        <w:t>ata</w:t>
      </w:r>
      <w:r w:rsidR="00501CEB" w:rsidRPr="00832571">
        <w:rPr>
          <w:color w:val="000000" w:themeColor="text1"/>
        </w:rPr>
        <w:t>.</w:t>
      </w:r>
    </w:p>
    <w:p w14:paraId="247B4966" w14:textId="4A8D94BF" w:rsidR="009443CC" w:rsidRPr="00832571" w:rsidRDefault="009443CC" w:rsidP="00E65FE4">
      <w:pPr>
        <w:pStyle w:val="JRCText"/>
        <w:rPr>
          <w:color w:val="000000" w:themeColor="text1"/>
        </w:rPr>
      </w:pPr>
      <w:r w:rsidRPr="00832571">
        <w:rPr>
          <w:color w:val="000000" w:themeColor="text1"/>
        </w:rPr>
        <w:t>Pilot resulting metadata sh</w:t>
      </w:r>
      <w:r w:rsidR="00501CEB" w:rsidRPr="00832571">
        <w:rPr>
          <w:color w:val="000000" w:themeColor="text1"/>
        </w:rPr>
        <w:t>ould</w:t>
      </w:r>
      <w:r w:rsidRPr="00832571">
        <w:rPr>
          <w:color w:val="000000" w:themeColor="text1"/>
        </w:rPr>
        <w:t xml:space="preserve"> be made visible via main target portals (INSPIRE</w:t>
      </w:r>
      <w:r w:rsidR="00501CEB" w:rsidRPr="00832571">
        <w:rPr>
          <w:color w:val="000000" w:themeColor="text1"/>
        </w:rPr>
        <w:t xml:space="preserve"> EU</w:t>
      </w:r>
      <w:r w:rsidRPr="00832571">
        <w:rPr>
          <w:color w:val="000000" w:themeColor="text1"/>
        </w:rPr>
        <w:t xml:space="preserve"> and </w:t>
      </w:r>
      <w:del w:id="1321" w:author="ESCRIU Jordi (JRC-ISPRA) [2]" w:date="2025-05-27T23:12:00Z">
        <w:r w:rsidR="00501CEB" w:rsidRPr="00832571" w:rsidDel="00AB0423">
          <w:rPr>
            <w:color w:val="000000" w:themeColor="text1"/>
          </w:rPr>
          <w:delText>data.europa.eu</w:delText>
        </w:r>
      </w:del>
      <w:ins w:id="1322" w:author="ESCRIU Jordi (JRC-ISPRA) [2]" w:date="2025-05-27T23:12:00Z">
        <w:r w:rsidR="00AB0423">
          <w:rPr>
            <w:color w:val="000000" w:themeColor="text1"/>
          </w:rPr>
          <w:t>EDP</w:t>
        </w:r>
      </w:ins>
      <w:r w:rsidRPr="00832571">
        <w:rPr>
          <w:color w:val="000000" w:themeColor="text1"/>
        </w:rPr>
        <w:t>) and discuss the usability of th</w:t>
      </w:r>
      <w:r w:rsidR="00501CEB" w:rsidRPr="00832571">
        <w:rPr>
          <w:color w:val="000000" w:themeColor="text1"/>
        </w:rPr>
        <w:t xml:space="preserve">e content visible </w:t>
      </w:r>
      <w:r w:rsidR="00832571" w:rsidRPr="00832571">
        <w:rPr>
          <w:color w:val="000000" w:themeColor="text1"/>
        </w:rPr>
        <w:t>using</w:t>
      </w:r>
      <w:r w:rsidR="00501CEB" w:rsidRPr="00832571">
        <w:rPr>
          <w:color w:val="000000" w:themeColor="text1"/>
        </w:rPr>
        <w:t xml:space="preserve"> such graph</w:t>
      </w:r>
      <w:r w:rsidRPr="00832571">
        <w:rPr>
          <w:color w:val="000000" w:themeColor="text1"/>
        </w:rPr>
        <w:t>ical user interfaces</w:t>
      </w:r>
      <w:r w:rsidR="00501CEB" w:rsidRPr="00832571">
        <w:rPr>
          <w:color w:val="000000" w:themeColor="text1"/>
        </w:rPr>
        <w:t>.</w:t>
      </w:r>
    </w:p>
    <w:p w14:paraId="16EBB933" w14:textId="77777777" w:rsidR="00562044" w:rsidRPr="0095488D" w:rsidRDefault="00562044" w:rsidP="00562044">
      <w:pPr>
        <w:pStyle w:val="JRCLevel-3title"/>
      </w:pPr>
      <w:bookmarkStart w:id="1323" w:name="_Toc199415900"/>
      <w:r w:rsidRPr="0095488D">
        <w:t>Conclusions</w:t>
      </w:r>
      <w:bookmarkEnd w:id="1323"/>
    </w:p>
    <w:p w14:paraId="17711E45" w14:textId="5D97C24E" w:rsidR="009443CC" w:rsidRPr="00832571" w:rsidRDefault="009443CC" w:rsidP="009443CC">
      <w:pPr>
        <w:pStyle w:val="JRCText"/>
        <w:rPr>
          <w:color w:val="000000" w:themeColor="text1"/>
        </w:rPr>
      </w:pPr>
      <w:r w:rsidRPr="00832571">
        <w:rPr>
          <w:color w:val="000000" w:themeColor="text1"/>
        </w:rPr>
        <w:t xml:space="preserve">Some input metadata still needs to be updated to </w:t>
      </w:r>
      <w:r w:rsidR="00832571" w:rsidRPr="00832571">
        <w:rPr>
          <w:color w:val="000000" w:themeColor="text1"/>
        </w:rPr>
        <w:t>fulfil</w:t>
      </w:r>
      <w:r w:rsidRPr="00832571">
        <w:rPr>
          <w:color w:val="000000" w:themeColor="text1"/>
        </w:rPr>
        <w:t xml:space="preserve"> all requirements of </w:t>
      </w:r>
      <w:r w:rsidR="00832571" w:rsidRPr="00832571">
        <w:rPr>
          <w:color w:val="000000" w:themeColor="text1"/>
        </w:rPr>
        <w:t xml:space="preserve">the </w:t>
      </w:r>
      <w:r w:rsidRPr="00832571">
        <w:rPr>
          <w:color w:val="000000" w:themeColor="text1"/>
        </w:rPr>
        <w:t>National Profile as well as for GeoDCAT</w:t>
      </w:r>
      <w:r w:rsidR="00832571" w:rsidRPr="00832571">
        <w:rPr>
          <w:color w:val="000000" w:themeColor="text1"/>
        </w:rPr>
        <w:t>.</w:t>
      </w:r>
    </w:p>
    <w:p w14:paraId="69A30CB7" w14:textId="09608369" w:rsidR="009443CC" w:rsidRPr="00832571" w:rsidRDefault="00832571" w:rsidP="009443CC">
      <w:pPr>
        <w:pStyle w:val="JRCText"/>
        <w:rPr>
          <w:color w:val="000000" w:themeColor="text1"/>
        </w:rPr>
      </w:pPr>
      <w:r w:rsidRPr="00832571">
        <w:rPr>
          <w:color w:val="000000" w:themeColor="text1"/>
        </w:rPr>
        <w:t>There is problem about ‘</w:t>
      </w:r>
      <w:r w:rsidR="009443CC" w:rsidRPr="00832571">
        <w:rPr>
          <w:color w:val="000000" w:themeColor="text1"/>
        </w:rPr>
        <w:t>Double registration</w:t>
      </w:r>
      <w:r w:rsidRPr="00832571">
        <w:rPr>
          <w:color w:val="000000" w:themeColor="text1"/>
        </w:rPr>
        <w:t>’</w:t>
      </w:r>
      <w:r w:rsidR="009443CC" w:rsidRPr="00832571">
        <w:rPr>
          <w:color w:val="000000" w:themeColor="text1"/>
        </w:rPr>
        <w:t xml:space="preserve"> of the same datasets</w:t>
      </w:r>
      <w:r w:rsidRPr="00832571">
        <w:rPr>
          <w:color w:val="000000" w:themeColor="text1"/>
        </w:rPr>
        <w:t xml:space="preserve">: the </w:t>
      </w:r>
      <w:r w:rsidR="009443CC" w:rsidRPr="00832571">
        <w:rPr>
          <w:color w:val="000000" w:themeColor="text1"/>
        </w:rPr>
        <w:t xml:space="preserve">National Open Data portal need to remove datasets </w:t>
      </w:r>
      <w:r w:rsidRPr="00832571">
        <w:rPr>
          <w:color w:val="000000" w:themeColor="text1"/>
        </w:rPr>
        <w:t xml:space="preserve">already </w:t>
      </w:r>
      <w:r w:rsidR="009443CC" w:rsidRPr="00832571">
        <w:rPr>
          <w:color w:val="000000" w:themeColor="text1"/>
        </w:rPr>
        <w:t>regist</w:t>
      </w:r>
      <w:r w:rsidRPr="00832571">
        <w:rPr>
          <w:color w:val="000000" w:themeColor="text1"/>
        </w:rPr>
        <w:t>ered</w:t>
      </w:r>
      <w:r w:rsidR="009443CC" w:rsidRPr="00832571">
        <w:rPr>
          <w:color w:val="000000" w:themeColor="text1"/>
        </w:rPr>
        <w:t xml:space="preserve"> in</w:t>
      </w:r>
      <w:r w:rsidRPr="00832571">
        <w:rPr>
          <w:color w:val="000000" w:themeColor="text1"/>
        </w:rPr>
        <w:t xml:space="preserve"> the</w:t>
      </w:r>
      <w:r w:rsidR="009443CC" w:rsidRPr="00832571">
        <w:rPr>
          <w:color w:val="000000" w:themeColor="text1"/>
        </w:rPr>
        <w:t xml:space="preserve"> Spatial Data Registry</w:t>
      </w:r>
      <w:r w:rsidRPr="00832571">
        <w:rPr>
          <w:color w:val="000000" w:themeColor="text1"/>
        </w:rPr>
        <w:t>.</w:t>
      </w:r>
    </w:p>
    <w:p w14:paraId="2F2BA58B" w14:textId="0076CAA0" w:rsidR="009443CC" w:rsidRPr="00832571" w:rsidRDefault="009443CC" w:rsidP="009443CC">
      <w:pPr>
        <w:pStyle w:val="JRCText"/>
        <w:rPr>
          <w:color w:val="000000" w:themeColor="text1"/>
        </w:rPr>
      </w:pPr>
      <w:r w:rsidRPr="00832571">
        <w:rPr>
          <w:color w:val="000000" w:themeColor="text1"/>
        </w:rPr>
        <w:t>Currently</w:t>
      </w:r>
      <w:r w:rsidR="00832571" w:rsidRPr="00832571">
        <w:rPr>
          <w:color w:val="000000" w:themeColor="text1"/>
        </w:rPr>
        <w:t>,</w:t>
      </w:r>
      <w:r w:rsidRPr="00832571">
        <w:rPr>
          <w:color w:val="000000" w:themeColor="text1"/>
        </w:rPr>
        <w:t xml:space="preserve"> only </w:t>
      </w:r>
      <w:r w:rsidR="00832571" w:rsidRPr="00832571">
        <w:rPr>
          <w:color w:val="000000" w:themeColor="text1"/>
        </w:rPr>
        <w:t>metadata</w:t>
      </w:r>
      <w:r w:rsidRPr="00832571">
        <w:rPr>
          <w:color w:val="000000" w:themeColor="text1"/>
        </w:rPr>
        <w:t xml:space="preserve"> </w:t>
      </w:r>
      <w:r w:rsidR="00832571" w:rsidRPr="00832571">
        <w:rPr>
          <w:color w:val="000000" w:themeColor="text1"/>
        </w:rPr>
        <w:t>from</w:t>
      </w:r>
      <w:r w:rsidRPr="00832571">
        <w:rPr>
          <w:color w:val="000000" w:themeColor="text1"/>
        </w:rPr>
        <w:t xml:space="preserve"> the S</w:t>
      </w:r>
      <w:r w:rsidR="00832571" w:rsidRPr="00832571">
        <w:rPr>
          <w:color w:val="000000" w:themeColor="text1"/>
        </w:rPr>
        <w:t>lovak</w:t>
      </w:r>
      <w:r w:rsidRPr="00832571">
        <w:rPr>
          <w:color w:val="000000" w:themeColor="text1"/>
        </w:rPr>
        <w:t xml:space="preserve"> Ministry of </w:t>
      </w:r>
      <w:r w:rsidR="00832571" w:rsidRPr="00832571">
        <w:rPr>
          <w:color w:val="000000" w:themeColor="text1"/>
        </w:rPr>
        <w:t>E</w:t>
      </w:r>
      <w:r w:rsidRPr="00832571">
        <w:rPr>
          <w:color w:val="000000" w:themeColor="text1"/>
        </w:rPr>
        <w:t xml:space="preserve">nvironment are made available. Other </w:t>
      </w:r>
      <w:r w:rsidR="00832571" w:rsidRPr="00832571">
        <w:rPr>
          <w:color w:val="000000" w:themeColor="text1"/>
        </w:rPr>
        <w:t xml:space="preserve">data </w:t>
      </w:r>
      <w:r w:rsidRPr="00832571">
        <w:rPr>
          <w:color w:val="000000" w:themeColor="text1"/>
        </w:rPr>
        <w:t xml:space="preserve">providers will be </w:t>
      </w:r>
      <w:r w:rsidR="00832571" w:rsidRPr="00832571">
        <w:rPr>
          <w:color w:val="000000" w:themeColor="text1"/>
        </w:rPr>
        <w:t>engaged</w:t>
      </w:r>
      <w:r w:rsidRPr="00832571">
        <w:rPr>
          <w:color w:val="000000" w:themeColor="text1"/>
        </w:rPr>
        <w:t xml:space="preserve"> </w:t>
      </w:r>
      <w:r w:rsidR="00832571" w:rsidRPr="00832571">
        <w:rPr>
          <w:color w:val="000000" w:themeColor="text1"/>
        </w:rPr>
        <w:t>as soon as possible.</w:t>
      </w:r>
    </w:p>
    <w:p w14:paraId="387A8FE7" w14:textId="6BA543A4" w:rsidR="009443CC" w:rsidRPr="00832571" w:rsidRDefault="00832571" w:rsidP="00832571">
      <w:pPr>
        <w:pStyle w:val="JRCText"/>
        <w:rPr>
          <w:color w:val="000000" w:themeColor="text1"/>
        </w:rPr>
      </w:pPr>
      <w:r w:rsidRPr="00832571">
        <w:rPr>
          <w:color w:val="000000" w:themeColor="text1"/>
        </w:rPr>
        <w:t>At the moment, service</w:t>
      </w:r>
      <w:r w:rsidR="009443CC" w:rsidRPr="00832571">
        <w:rPr>
          <w:color w:val="000000" w:themeColor="text1"/>
        </w:rPr>
        <w:t xml:space="preserve"> metadata</w:t>
      </w:r>
      <w:r w:rsidRPr="00832571">
        <w:rPr>
          <w:color w:val="000000" w:themeColor="text1"/>
        </w:rPr>
        <w:t xml:space="preserve"> </w:t>
      </w:r>
      <w:r>
        <w:rPr>
          <w:color w:val="000000" w:themeColor="text1"/>
        </w:rPr>
        <w:t xml:space="preserve">files </w:t>
      </w:r>
      <w:r w:rsidRPr="00832571">
        <w:rPr>
          <w:color w:val="000000" w:themeColor="text1"/>
        </w:rPr>
        <w:t>were skipped</w:t>
      </w:r>
      <w:r>
        <w:rPr>
          <w:color w:val="000000" w:themeColor="text1"/>
        </w:rPr>
        <w:t xml:space="preserve"> as in input for the transformation</w:t>
      </w:r>
      <w:r w:rsidRPr="00832571">
        <w:rPr>
          <w:color w:val="000000" w:themeColor="text1"/>
        </w:rPr>
        <w:t>.</w:t>
      </w:r>
      <w:r w:rsidR="009443CC" w:rsidRPr="00832571">
        <w:rPr>
          <w:color w:val="000000" w:themeColor="text1"/>
        </w:rPr>
        <w:t xml:space="preserve"> </w:t>
      </w:r>
      <w:r w:rsidRPr="00832571">
        <w:rPr>
          <w:color w:val="000000" w:themeColor="text1"/>
        </w:rPr>
        <w:t>A</w:t>
      </w:r>
      <w:r w:rsidR="009443CC" w:rsidRPr="00832571">
        <w:rPr>
          <w:color w:val="000000" w:themeColor="text1"/>
        </w:rPr>
        <w:t>ll the</w:t>
      </w:r>
      <w:r w:rsidRPr="00832571">
        <w:rPr>
          <w:color w:val="000000" w:themeColor="text1"/>
        </w:rPr>
        <w:t xml:space="preserve"> services</w:t>
      </w:r>
      <w:r w:rsidR="009443CC" w:rsidRPr="00832571">
        <w:rPr>
          <w:color w:val="000000" w:themeColor="text1"/>
        </w:rPr>
        <w:t xml:space="preserve"> information </w:t>
      </w:r>
      <w:r w:rsidRPr="00832571">
        <w:rPr>
          <w:color w:val="000000" w:themeColor="text1"/>
        </w:rPr>
        <w:t>is</w:t>
      </w:r>
      <w:r w:rsidR="009443CC" w:rsidRPr="00832571">
        <w:rPr>
          <w:color w:val="000000" w:themeColor="text1"/>
        </w:rPr>
        <w:t xml:space="preserve"> </w:t>
      </w:r>
      <w:r>
        <w:rPr>
          <w:color w:val="000000" w:themeColor="text1"/>
        </w:rPr>
        <w:t xml:space="preserve">currently </w:t>
      </w:r>
      <w:r w:rsidR="009443CC" w:rsidRPr="00832571">
        <w:rPr>
          <w:color w:val="000000" w:themeColor="text1"/>
        </w:rPr>
        <w:t>obtained from</w:t>
      </w:r>
      <w:r w:rsidRPr="00832571">
        <w:rPr>
          <w:color w:val="000000" w:themeColor="text1"/>
        </w:rPr>
        <w:t xml:space="preserve"> the ‘GetCapabilities’</w:t>
      </w:r>
      <w:r w:rsidR="009443CC" w:rsidRPr="00832571">
        <w:rPr>
          <w:color w:val="000000" w:themeColor="text1"/>
        </w:rPr>
        <w:t xml:space="preserve"> </w:t>
      </w:r>
      <w:r w:rsidRPr="00832571">
        <w:rPr>
          <w:color w:val="000000" w:themeColor="text1"/>
        </w:rPr>
        <w:t xml:space="preserve">of the services. </w:t>
      </w:r>
    </w:p>
    <w:p w14:paraId="47A3CEDF" w14:textId="0256C82C" w:rsidR="00E65FE4" w:rsidRPr="00832571" w:rsidRDefault="00832571" w:rsidP="009443CC">
      <w:pPr>
        <w:pStyle w:val="JRCText"/>
        <w:rPr>
          <w:color w:val="000000" w:themeColor="text1"/>
        </w:rPr>
      </w:pPr>
      <w:r w:rsidRPr="00832571">
        <w:rPr>
          <w:color w:val="000000" w:themeColor="text1"/>
        </w:rPr>
        <w:t>As main message, if possible, a r</w:t>
      </w:r>
      <w:r w:rsidR="009443CC" w:rsidRPr="00832571">
        <w:rPr>
          <w:color w:val="000000" w:themeColor="text1"/>
        </w:rPr>
        <w:t xml:space="preserve">ecommendation for </w:t>
      </w:r>
      <w:r w:rsidRPr="00832571">
        <w:rPr>
          <w:color w:val="000000" w:themeColor="text1"/>
        </w:rPr>
        <w:t xml:space="preserve">the </w:t>
      </w:r>
      <w:r w:rsidR="009443CC" w:rsidRPr="00832571">
        <w:rPr>
          <w:color w:val="000000" w:themeColor="text1"/>
        </w:rPr>
        <w:t>future shift from XML to JSON</w:t>
      </w:r>
      <w:r w:rsidRPr="00832571">
        <w:rPr>
          <w:color w:val="000000" w:themeColor="text1"/>
        </w:rPr>
        <w:t xml:space="preserve"> is requested.</w:t>
      </w:r>
    </w:p>
    <w:p w14:paraId="6760F5C6" w14:textId="77777777" w:rsidR="00E14ACB" w:rsidRPr="0095488D" w:rsidRDefault="00E14ACB" w:rsidP="00E14ACB">
      <w:pPr>
        <w:pStyle w:val="JRCLevel-2title"/>
      </w:pPr>
      <w:bookmarkStart w:id="1324" w:name="_Toc199415901"/>
      <w:r w:rsidRPr="0095488D">
        <w:t>Publications Office of the European Union</w:t>
      </w:r>
      <w:bookmarkEnd w:id="1324"/>
    </w:p>
    <w:p w14:paraId="1A78A475" w14:textId="77777777" w:rsidR="00E65FE4" w:rsidRPr="0095488D" w:rsidRDefault="00E65FE4" w:rsidP="00E65FE4">
      <w:pPr>
        <w:pStyle w:val="JRCLevel-3title"/>
      </w:pPr>
      <w:bookmarkStart w:id="1325" w:name="_Toc199415902"/>
      <w:r w:rsidRPr="0095488D">
        <w:t>Summary of results</w:t>
      </w:r>
      <w:bookmarkEnd w:id="1325"/>
    </w:p>
    <w:p w14:paraId="61E75775" w14:textId="4DF838EF" w:rsidR="00AC6659" w:rsidRDefault="00AC6659" w:rsidP="00AC6659">
      <w:pPr>
        <w:pStyle w:val="JRCText"/>
        <w:rPr>
          <w:ins w:id="1326" w:author="ESCRIU Jordi (JRC-ISPRA) [2]" w:date="2025-05-27T19:24:00Z"/>
        </w:rPr>
      </w:pPr>
      <w:ins w:id="1327" w:author="ESCRIU Jordi (JRC-ISPRA) [2]" w:date="2025-05-27T19:24:00Z">
        <w:r>
          <w:t>The Geoharvester was updated to GeoDCAT-AP 3, including the implementation of the HVD geospatial tagging good practice. The system uses its own XSLT transformation, now aligned to GeoDCAT-AP 3. This update was deployed on the European Data Portal production environment on January 31, 2025.</w:t>
        </w:r>
      </w:ins>
    </w:p>
    <w:p w14:paraId="03131FE4" w14:textId="77777777" w:rsidR="00AC6659" w:rsidRDefault="00AC6659" w:rsidP="00AC6659">
      <w:pPr>
        <w:pStyle w:val="JRCText"/>
        <w:rPr>
          <w:ins w:id="1328" w:author="ESCRIU Jordi (JRC-ISPRA) [2]" w:date="2025-05-27T19:24:00Z"/>
        </w:rPr>
      </w:pPr>
      <w:ins w:id="1329" w:author="ESCRIU Jordi (JRC-ISPRA) [2]" w:date="2025-05-27T19:24:00Z">
        <w:r>
          <w:t>The XSLT of the Geoharvester is available on Gitlab: [REF] https://gitlab.com/dataeuropa/geo-harvesting/-/blob/master/src/main/resources/iso2dcat.xsl</w:t>
        </w:r>
      </w:ins>
    </w:p>
    <w:p w14:paraId="0FBB0F06" w14:textId="77777777" w:rsidR="00AC6659" w:rsidRDefault="00AC6659" w:rsidP="00AC6659">
      <w:pPr>
        <w:pStyle w:val="JRCText"/>
        <w:rPr>
          <w:ins w:id="1330" w:author="ESCRIU Jordi (JRC-ISPRA) [2]" w:date="2025-05-27T19:24:00Z"/>
        </w:rPr>
      </w:pPr>
      <w:ins w:id="1331" w:author="ESCRIU Jordi (JRC-ISPRA) [2]" w:date="2025-05-27T19:24:00Z">
        <w:r>
          <w:t>Tests were conducted in data.europa.eu’s pre-production environment, mainly looking into validation issues using a DCAT-AP validator (https://www.itb.ec.europa.eu/shacl/dcat-ap/).</w:t>
        </w:r>
      </w:ins>
    </w:p>
    <w:p w14:paraId="163C1E92" w14:textId="77777777" w:rsidR="00AC6659" w:rsidRDefault="00AC6659" w:rsidP="00AC6659">
      <w:pPr>
        <w:pStyle w:val="JRCText"/>
        <w:rPr>
          <w:ins w:id="1332" w:author="ESCRIU Jordi (JRC-ISPRA) [2]" w:date="2025-05-27T19:24:00Z"/>
        </w:rPr>
      </w:pPr>
      <w:ins w:id="1333" w:author="ESCRIU Jordi (JRC-ISPRA) [2]" w:date="2025-05-27T19:24:00Z">
        <w:r>
          <w:lastRenderedPageBreak/>
          <w:t>Identification of HVDs and their categories is taking into account the agreements of the HVD tagging good practice proposal, based on the keyword element with ‘Anchor’ encodings (https://github.com/INSPIRE-MIF/GeoDCAT-AP-pilot/blob/main/good-practices/hvd-tagging/CANDIDATE-ISO_HVD_Tagging_Anchor_Non-Multilingual-clarification.xml)</w:t>
        </w:r>
      </w:ins>
    </w:p>
    <w:p w14:paraId="1B6D72CD" w14:textId="77777777" w:rsidR="00AC6659" w:rsidRDefault="00AC6659" w:rsidP="00AC6659">
      <w:pPr>
        <w:pStyle w:val="JRCText"/>
        <w:rPr>
          <w:ins w:id="1334" w:author="ESCRIU Jordi (JRC-ISPRA) [2]" w:date="2025-05-27T19:24:00Z"/>
        </w:rPr>
      </w:pPr>
      <w:ins w:id="1335" w:author="ESCRIU Jordi (JRC-ISPRA) [2]" w:date="2025-05-27T19:24:00Z">
        <w:r>
          <w:t xml:space="preserve">A description of the HVD tagging can be found in the documentation of the European Data Portal [REF] https://dataeuropa.gitlab.io/data-provider-manual/hvd/annotation_in_geometadata/ </w:t>
        </w:r>
      </w:ins>
    </w:p>
    <w:p w14:paraId="51EA6076" w14:textId="506497C7" w:rsidR="00AC6659" w:rsidRDefault="00AC6659" w:rsidP="00AC6659">
      <w:pPr>
        <w:pStyle w:val="JRCText"/>
        <w:rPr>
          <w:ins w:id="1336" w:author="ESCRIU Jordi (JRC-ISPRA) [2]" w:date="2025-05-27T19:24:00Z"/>
        </w:rPr>
      </w:pPr>
      <w:ins w:id="1337" w:author="ESCRIU Jordi (JRC-ISPRA) [2]" w:date="2025-05-27T19:24:00Z">
        <w:r>
          <w:t>For the Member States participation in this pilot, we checked which geocatalogues are being harvested by the European Data Portal and whether the metadata includes the HVD tagging that will lead to the metadata sets being identified as HVD (see Table 1). This exercise shows that most pilot participants tag their HVDs in their ISO metadata according to the recommendation. The Member States where no HVD are detected most likely do not use their geocatalogues for describing HVDs.</w:t>
        </w:r>
      </w:ins>
    </w:p>
    <w:p w14:paraId="26C61781" w14:textId="344B5F27" w:rsidR="00A86C76" w:rsidRPr="00896E03" w:rsidRDefault="00A86C76" w:rsidP="00A86C76">
      <w:pPr>
        <w:pStyle w:val="JRCTabletitle"/>
        <w:rPr>
          <w:ins w:id="1338" w:author="ESCRIU Jordi (JRC-ISPRA) [2]" w:date="2025-05-27T19:41:00Z"/>
        </w:rPr>
      </w:pPr>
      <w:bookmarkStart w:id="1339" w:name="_Toc150267768"/>
      <w:bookmarkStart w:id="1340" w:name="_Toc199415926"/>
      <w:ins w:id="1341" w:author="ESCRIU Jordi (JRC-ISPRA) [2]" w:date="2025-05-27T19:41:00Z">
        <w:r w:rsidRPr="00012D02">
          <w:rPr>
            <w:b/>
            <w:bCs/>
          </w:rPr>
          <w:t xml:space="preserve">Table </w:t>
        </w:r>
        <w:bookmarkStart w:id="1342" w:name="_Hlk139324427"/>
        <w:r w:rsidRPr="00896E03">
          <w:rPr>
            <w:b/>
            <w:bCs/>
          </w:rPr>
          <w:fldChar w:fldCharType="begin"/>
        </w:r>
        <w:r w:rsidRPr="00012D02">
          <w:rPr>
            <w:b/>
            <w:bCs/>
          </w:rPr>
          <w:instrText xml:space="preserve"> SEQ Table \* ARABIC </w:instrText>
        </w:r>
        <w:r w:rsidRPr="00896E03">
          <w:rPr>
            <w:b/>
            <w:bCs/>
          </w:rPr>
          <w:fldChar w:fldCharType="separate"/>
        </w:r>
      </w:ins>
      <w:r w:rsidR="008718D2">
        <w:rPr>
          <w:b/>
          <w:bCs/>
          <w:noProof/>
        </w:rPr>
        <w:t>1</w:t>
      </w:r>
      <w:ins w:id="1343" w:author="ESCRIU Jordi (JRC-ISPRA) [2]" w:date="2025-05-27T19:41:00Z">
        <w:r w:rsidRPr="00896E03">
          <w:rPr>
            <w:b/>
            <w:bCs/>
          </w:rPr>
          <w:fldChar w:fldCharType="end"/>
        </w:r>
        <w:bookmarkEnd w:id="1342"/>
        <w:r w:rsidRPr="00012D02">
          <w:rPr>
            <w:b/>
            <w:bCs/>
          </w:rPr>
          <w:t>.</w:t>
        </w:r>
        <w:r w:rsidRPr="00012D02">
          <w:t xml:space="preserve"> </w:t>
        </w:r>
      </w:ins>
      <w:ins w:id="1344" w:author="ESCRIU Jordi (JRC-ISPRA) [2]" w:date="2025-05-27T19:43:00Z">
        <w:r w:rsidRPr="00A86C76">
          <w:t>Harvested geocatalogues from participating Member States (April 2025)</w:t>
        </w:r>
      </w:ins>
      <w:ins w:id="1345" w:author="ESCRIU Jordi (JRC-ISPRA) [2]" w:date="2025-05-27T19:41:00Z">
        <w:r w:rsidRPr="00896E03">
          <w:rPr>
            <w:color w:val="FF0000"/>
          </w:rPr>
          <w:t>.</w:t>
        </w:r>
        <w:bookmarkEnd w:id="1339"/>
        <w:bookmarkEnd w:id="1340"/>
      </w:ins>
    </w:p>
    <w:tbl>
      <w:tblPr>
        <w:tblStyle w:val="JRCTableBasic"/>
        <w:tblW w:w="5000" w:type="pct"/>
        <w:tblLook w:val="0620" w:firstRow="1" w:lastRow="0" w:firstColumn="0" w:lastColumn="0" w:noHBand="1" w:noVBand="1"/>
      </w:tblPr>
      <w:tblGrid>
        <w:gridCol w:w="1296"/>
        <w:gridCol w:w="4799"/>
        <w:gridCol w:w="1068"/>
        <w:gridCol w:w="6829"/>
      </w:tblGrid>
      <w:tr w:rsidR="00604502" w:rsidRPr="00896E03" w14:paraId="552EF020" w14:textId="77777777" w:rsidTr="00012D02">
        <w:trPr>
          <w:cnfStyle w:val="100000000000" w:firstRow="1" w:lastRow="0" w:firstColumn="0" w:lastColumn="0" w:oddVBand="0" w:evenVBand="0" w:oddHBand="0" w:evenHBand="0" w:firstRowFirstColumn="0" w:firstRowLastColumn="0" w:lastRowFirstColumn="0" w:lastRowLastColumn="0"/>
          <w:tblHeader/>
          <w:ins w:id="1346" w:author="ESCRIU Jordi (JRC-ISPRA) [2]" w:date="2025-05-27T19:41:00Z"/>
        </w:trPr>
        <w:tc>
          <w:tcPr>
            <w:tcW w:w="1584" w:type="dxa"/>
            <w:noWrap/>
          </w:tcPr>
          <w:p w14:paraId="18806DFB" w14:textId="4FDAC57C" w:rsidR="00A86C76" w:rsidRPr="00896E03" w:rsidRDefault="00A86C76" w:rsidP="00A86C76">
            <w:pPr>
              <w:rPr>
                <w:ins w:id="1347" w:author="ESCRIU Jordi (JRC-ISPRA) [2]" w:date="2025-05-27T19:41:00Z"/>
              </w:rPr>
            </w:pPr>
            <w:ins w:id="1348" w:author="ESCRIU Jordi (JRC-ISPRA) [2]" w:date="2025-05-27T19:46:00Z">
              <w:r w:rsidRPr="008422E4">
                <w:t>Country</w:t>
              </w:r>
            </w:ins>
          </w:p>
        </w:tc>
        <w:tc>
          <w:tcPr>
            <w:tcW w:w="5040" w:type="dxa"/>
            <w:noWrap/>
          </w:tcPr>
          <w:p w14:paraId="1207FFEB" w14:textId="650EB0EC" w:rsidR="00A86C76" w:rsidRPr="00896E03" w:rsidRDefault="00A86C76" w:rsidP="00A86C76">
            <w:pPr>
              <w:rPr>
                <w:ins w:id="1349" w:author="ESCRIU Jordi (JRC-ISPRA) [2]" w:date="2025-05-27T19:41:00Z"/>
              </w:rPr>
            </w:pPr>
            <w:ins w:id="1350" w:author="ESCRIU Jordi (JRC-ISPRA) [2]" w:date="2025-05-27T19:46:00Z">
              <w:r w:rsidRPr="008422E4">
                <w:t>European Data</w:t>
              </w:r>
              <w:r>
                <w:t xml:space="preserve"> P</w:t>
              </w:r>
              <w:r w:rsidRPr="008422E4">
                <w:t>ortal</w:t>
              </w:r>
            </w:ins>
          </w:p>
        </w:tc>
        <w:tc>
          <w:tcPr>
            <w:tcW w:w="1296" w:type="dxa"/>
            <w:noWrap/>
          </w:tcPr>
          <w:p w14:paraId="57F183A8" w14:textId="0E2D9E6E" w:rsidR="00A86C76" w:rsidRPr="00896E03" w:rsidRDefault="00A86C76" w:rsidP="00A86C76">
            <w:pPr>
              <w:rPr>
                <w:ins w:id="1351" w:author="ESCRIU Jordi (JRC-ISPRA) [2]" w:date="2025-05-27T19:41:00Z"/>
              </w:rPr>
            </w:pPr>
            <w:ins w:id="1352" w:author="ESCRIU Jordi (JRC-ISPRA) [2]" w:date="2025-05-27T19:46:00Z">
              <w:r w:rsidRPr="008422E4">
                <w:t>HVD detected</w:t>
              </w:r>
            </w:ins>
          </w:p>
        </w:tc>
        <w:tc>
          <w:tcPr>
            <w:tcW w:w="5040" w:type="dxa"/>
            <w:noWrap/>
          </w:tcPr>
          <w:p w14:paraId="6754A117" w14:textId="7B177C22" w:rsidR="00A86C76" w:rsidRPr="00896E03" w:rsidRDefault="00A86C76" w:rsidP="00A86C76">
            <w:pPr>
              <w:rPr>
                <w:ins w:id="1353" w:author="ESCRIU Jordi (JRC-ISPRA) [2]" w:date="2025-05-27T19:41:00Z"/>
              </w:rPr>
            </w:pPr>
            <w:ins w:id="1354" w:author="ESCRIU Jordi (JRC-ISPRA) [2]" w:date="2025-05-27T19:46:00Z">
              <w:r w:rsidRPr="008422E4">
                <w:t>CSW</w:t>
              </w:r>
            </w:ins>
          </w:p>
        </w:tc>
      </w:tr>
      <w:tr w:rsidR="00604502" w:rsidRPr="00896E03" w14:paraId="034B0BA6" w14:textId="77777777" w:rsidTr="00012D02">
        <w:trPr>
          <w:ins w:id="1355" w:author="ESCRIU Jordi (JRC-ISPRA) [2]" w:date="2025-05-27T19:41:00Z"/>
        </w:trPr>
        <w:tc>
          <w:tcPr>
            <w:tcW w:w="1584" w:type="dxa"/>
            <w:noWrap/>
          </w:tcPr>
          <w:p w14:paraId="233EF0D2" w14:textId="77777777" w:rsidR="002C4E19" w:rsidRPr="00012D02" w:rsidRDefault="00A86C76" w:rsidP="00604502">
            <w:pPr>
              <w:rPr>
                <w:ins w:id="1356" w:author="ESCRIU Jordi (JRC-ISPRA) [2]" w:date="2025-05-27T20:02:00Z"/>
                <w:lang w:val="es-ES"/>
              </w:rPr>
            </w:pPr>
            <w:ins w:id="1357" w:author="ESCRIU Jordi (JRC-ISPRA) [2]" w:date="2025-05-27T19:49:00Z">
              <w:r w:rsidRPr="00012D02">
                <w:rPr>
                  <w:lang w:val="es-ES"/>
                </w:rPr>
                <w:t>Spain</w:t>
              </w:r>
            </w:ins>
          </w:p>
          <w:p w14:paraId="16C901AD" w14:textId="2521F84A" w:rsidR="00A86C76" w:rsidRPr="00012D02" w:rsidRDefault="00A86C76" w:rsidP="00604502">
            <w:pPr>
              <w:rPr>
                <w:ins w:id="1358" w:author="ESCRIU Jordi (JRC-ISPRA) [2]" w:date="2025-05-27T19:41:00Z"/>
                <w:lang w:val="es-ES"/>
              </w:rPr>
            </w:pPr>
            <w:ins w:id="1359" w:author="ESCRIU Jordi (JRC-ISPRA) [2]" w:date="2025-05-27T19:49:00Z">
              <w:r w:rsidRPr="00012D02">
                <w:rPr>
                  <w:lang w:val="es-ES"/>
                </w:rPr>
                <w:t>(ES)</w:t>
              </w:r>
            </w:ins>
          </w:p>
        </w:tc>
        <w:tc>
          <w:tcPr>
            <w:tcW w:w="5040" w:type="dxa"/>
            <w:noWrap/>
          </w:tcPr>
          <w:p w14:paraId="13C6D86C" w14:textId="77777777" w:rsidR="00A86C76" w:rsidRPr="00012D02" w:rsidRDefault="00A86C76" w:rsidP="00A86C76">
            <w:pPr>
              <w:rPr>
                <w:ins w:id="1360" w:author="ESCRIU Jordi (JRC-ISPRA) [2]" w:date="2025-05-27T19:53:00Z"/>
                <w:lang w:val="es-ES"/>
              </w:rPr>
            </w:pPr>
            <w:ins w:id="1361" w:author="ESCRIU Jordi (JRC-ISPRA) [2]" w:date="2025-05-27T19:53:00Z">
              <w:r w:rsidRPr="00012D02">
                <w:rPr>
                  <w:lang w:val="es-ES"/>
                </w:rPr>
                <w:t>Catálogo Oficial de Datos Y Servicios INSPIRE (CODSI)</w:t>
              </w:r>
            </w:ins>
          </w:p>
          <w:p w14:paraId="385217A0" w14:textId="4E6957B6" w:rsidR="00A86C76" w:rsidRPr="00012D02" w:rsidRDefault="00A86C76" w:rsidP="00A86C76">
            <w:pPr>
              <w:rPr>
                <w:ins w:id="1362" w:author="ESCRIU Jordi (JRC-ISPRA) [2]" w:date="2025-05-27T19:41:00Z"/>
                <w:lang w:val="es-ES"/>
              </w:rPr>
            </w:pPr>
            <w:ins w:id="1363" w:author="ESCRIU Jordi (JRC-ISPRA) [2]" w:date="2025-05-27T19:53:00Z">
              <w:r w:rsidRPr="00012D02">
                <w:rPr>
                  <w:lang w:val="es-ES"/>
                </w:rPr>
                <w:t>https://data.europa.eu/data/catalogues/codsi?locale=en</w:t>
              </w:r>
            </w:ins>
          </w:p>
        </w:tc>
        <w:tc>
          <w:tcPr>
            <w:tcW w:w="1296" w:type="dxa"/>
            <w:noWrap/>
          </w:tcPr>
          <w:p w14:paraId="40611D6E" w14:textId="574755D0" w:rsidR="00A86C76" w:rsidRPr="00896E03" w:rsidRDefault="00A86C76" w:rsidP="00A86C76">
            <w:pPr>
              <w:rPr>
                <w:ins w:id="1364" w:author="ESCRIU Jordi (JRC-ISPRA) [2]" w:date="2025-05-27T19:41:00Z"/>
              </w:rPr>
            </w:pPr>
            <w:ins w:id="1365" w:author="ESCRIU Jordi (JRC-ISPRA) [2]" w:date="2025-05-27T19:51:00Z">
              <w:r w:rsidRPr="00855FA4">
                <w:t>yes</w:t>
              </w:r>
            </w:ins>
          </w:p>
        </w:tc>
        <w:tc>
          <w:tcPr>
            <w:tcW w:w="5040" w:type="dxa"/>
            <w:noWrap/>
          </w:tcPr>
          <w:p w14:paraId="68B2E9AA" w14:textId="4F96B10D" w:rsidR="00A86C76" w:rsidRPr="00896E03" w:rsidRDefault="00A86C76" w:rsidP="00A86C76">
            <w:pPr>
              <w:rPr>
                <w:ins w:id="1366" w:author="ESCRIU Jordi (JRC-ISPRA) [2]" w:date="2025-05-27T19:41:00Z"/>
              </w:rPr>
            </w:pPr>
            <w:ins w:id="1367" w:author="ESCRIU Jordi (JRC-ISPRA) [2]" w:date="2025-05-27T19:58:00Z">
              <w:r w:rsidRPr="00A86C76">
                <w:t>https://www.idee.es/csw-codsi-idee/srv/spa/csw?request=GetCapabilities&amp;service=CSW&amp;version=2.0.2</w:t>
              </w:r>
            </w:ins>
          </w:p>
        </w:tc>
      </w:tr>
      <w:tr w:rsidR="00604502" w:rsidRPr="00896E03" w14:paraId="1C39F527" w14:textId="77777777" w:rsidTr="00012D02">
        <w:trPr>
          <w:ins w:id="1368" w:author="ESCRIU Jordi (JRC-ISPRA) [2]" w:date="2025-05-27T19:41:00Z"/>
        </w:trPr>
        <w:tc>
          <w:tcPr>
            <w:tcW w:w="1584" w:type="dxa"/>
            <w:noWrap/>
          </w:tcPr>
          <w:p w14:paraId="19A113BC" w14:textId="77777777" w:rsidR="002C4E19" w:rsidRPr="00012D02" w:rsidRDefault="00A86C76" w:rsidP="00604502">
            <w:pPr>
              <w:rPr>
                <w:ins w:id="1369" w:author="ESCRIU Jordi (JRC-ISPRA) [2]" w:date="2025-05-27T20:02:00Z"/>
                <w:lang w:val="es-ES"/>
              </w:rPr>
            </w:pPr>
            <w:ins w:id="1370" w:author="ESCRIU Jordi (JRC-ISPRA) [2]" w:date="2025-05-27T19:49:00Z">
              <w:r w:rsidRPr="00012D02">
                <w:rPr>
                  <w:lang w:val="es-ES"/>
                </w:rPr>
                <w:t>Netherlands</w:t>
              </w:r>
            </w:ins>
          </w:p>
          <w:p w14:paraId="3CEC2B01" w14:textId="2BD4B143" w:rsidR="00A86C76" w:rsidRPr="00012D02" w:rsidRDefault="00A86C76" w:rsidP="00604502">
            <w:pPr>
              <w:rPr>
                <w:ins w:id="1371" w:author="ESCRIU Jordi (JRC-ISPRA) [2]" w:date="2025-05-27T19:41:00Z"/>
                <w:lang w:val="es-ES"/>
              </w:rPr>
            </w:pPr>
            <w:ins w:id="1372" w:author="ESCRIU Jordi (JRC-ISPRA) [2]" w:date="2025-05-27T19:49:00Z">
              <w:r w:rsidRPr="00012D02">
                <w:rPr>
                  <w:lang w:val="es-ES"/>
                </w:rPr>
                <w:t>(NL)</w:t>
              </w:r>
            </w:ins>
          </w:p>
        </w:tc>
        <w:tc>
          <w:tcPr>
            <w:tcW w:w="5040" w:type="dxa"/>
            <w:noWrap/>
          </w:tcPr>
          <w:p w14:paraId="4B3AAB91" w14:textId="63178D87" w:rsidR="00A86C76" w:rsidRPr="00896E03" w:rsidRDefault="00A86C76" w:rsidP="00A86C76">
            <w:pPr>
              <w:rPr>
                <w:ins w:id="1373" w:author="ESCRIU Jordi (JRC-ISPRA) [2]" w:date="2025-05-27T19:41:00Z"/>
              </w:rPr>
            </w:pPr>
            <w:ins w:id="1374" w:author="ESCRIU Jordi (JRC-ISPRA) [2]" w:date="2025-05-27T19:53:00Z">
              <w:r w:rsidRPr="00A86C76">
                <w:t>National Georegister of the Netherlands: https://data.europa.eu/data/catalogues/ngr-nl?locale=en</w:t>
              </w:r>
            </w:ins>
          </w:p>
        </w:tc>
        <w:tc>
          <w:tcPr>
            <w:tcW w:w="1296" w:type="dxa"/>
            <w:noWrap/>
          </w:tcPr>
          <w:p w14:paraId="24D4AA3A" w14:textId="2163AF05" w:rsidR="00A86C76" w:rsidRPr="00896E03" w:rsidRDefault="00A86C76" w:rsidP="00A86C76">
            <w:pPr>
              <w:rPr>
                <w:ins w:id="1375" w:author="ESCRIU Jordi (JRC-ISPRA) [2]" w:date="2025-05-27T19:41:00Z"/>
              </w:rPr>
            </w:pPr>
            <w:ins w:id="1376" w:author="ESCRIU Jordi (JRC-ISPRA) [2]" w:date="2025-05-27T19:51:00Z">
              <w:r w:rsidRPr="00855FA4">
                <w:t>yes</w:t>
              </w:r>
            </w:ins>
          </w:p>
        </w:tc>
        <w:tc>
          <w:tcPr>
            <w:tcW w:w="5040" w:type="dxa"/>
            <w:noWrap/>
          </w:tcPr>
          <w:p w14:paraId="0D9330AA" w14:textId="33520F4F" w:rsidR="00A86C76" w:rsidRPr="00896E03" w:rsidRDefault="00A86C76" w:rsidP="00A86C76">
            <w:pPr>
              <w:rPr>
                <w:ins w:id="1377" w:author="ESCRIU Jordi (JRC-ISPRA) [2]" w:date="2025-05-27T19:41:00Z"/>
              </w:rPr>
            </w:pPr>
            <w:ins w:id="1378" w:author="ESCRIU Jordi (JRC-ISPRA) [2]" w:date="2025-05-27T19:58:00Z">
              <w:r w:rsidRPr="00A86C76">
                <w:t>https://www.nationaalgeoregister.nl/geonetwork/srv/dut/csw?service=CSW&amp;Request=GetCapabilities</w:t>
              </w:r>
            </w:ins>
          </w:p>
        </w:tc>
      </w:tr>
      <w:tr w:rsidR="00604502" w:rsidRPr="00896E03" w14:paraId="6175C401" w14:textId="77777777" w:rsidTr="00012D02">
        <w:trPr>
          <w:ins w:id="1379" w:author="ESCRIU Jordi (JRC-ISPRA) [2]" w:date="2025-05-27T19:46:00Z"/>
        </w:trPr>
        <w:tc>
          <w:tcPr>
            <w:tcW w:w="1584" w:type="dxa"/>
            <w:noWrap/>
          </w:tcPr>
          <w:p w14:paraId="03781F8C" w14:textId="2B4DA7AF" w:rsidR="002C4E19" w:rsidRPr="00012D02" w:rsidRDefault="00A86C76" w:rsidP="00604502">
            <w:pPr>
              <w:rPr>
                <w:ins w:id="1380" w:author="ESCRIU Jordi (JRC-ISPRA) [2]" w:date="2025-05-27T20:02:00Z"/>
                <w:lang w:val="es-ES"/>
              </w:rPr>
            </w:pPr>
            <w:ins w:id="1381" w:author="ESCRIU Jordi (JRC-ISPRA) [2]" w:date="2025-05-27T19:49:00Z">
              <w:r w:rsidRPr="00012D02">
                <w:rPr>
                  <w:lang w:val="es-ES"/>
                </w:rPr>
                <w:t>Finland</w:t>
              </w:r>
            </w:ins>
          </w:p>
          <w:p w14:paraId="5963036F" w14:textId="4DCB53ED" w:rsidR="00A86C76" w:rsidRPr="00012D02" w:rsidRDefault="00604502" w:rsidP="00604502">
            <w:pPr>
              <w:rPr>
                <w:ins w:id="1382" w:author="ESCRIU Jordi (JRC-ISPRA) [2]" w:date="2025-05-27T19:46:00Z"/>
                <w:lang w:val="es-ES"/>
              </w:rPr>
            </w:pPr>
            <w:ins w:id="1383" w:author="ESCRIU Jordi (JRC-ISPRA) [2]" w:date="2025-05-27T20:17:00Z">
              <w:r>
                <w:rPr>
                  <w:lang w:val="es-ES"/>
                </w:rPr>
                <w:t>(</w:t>
              </w:r>
            </w:ins>
            <w:ins w:id="1384" w:author="ESCRIU Jordi (JRC-ISPRA) [2]" w:date="2025-05-27T19:49:00Z">
              <w:r w:rsidR="00A86C76" w:rsidRPr="00012D02">
                <w:rPr>
                  <w:lang w:val="es-ES"/>
                </w:rPr>
                <w:t>FI)</w:t>
              </w:r>
            </w:ins>
          </w:p>
        </w:tc>
        <w:tc>
          <w:tcPr>
            <w:tcW w:w="5040" w:type="dxa"/>
            <w:noWrap/>
          </w:tcPr>
          <w:p w14:paraId="46995D44" w14:textId="77777777" w:rsidR="00A86C76" w:rsidRPr="00012D02" w:rsidRDefault="00A86C76" w:rsidP="00A86C76">
            <w:pPr>
              <w:rPr>
                <w:ins w:id="1385" w:author="ESCRIU Jordi (JRC-ISPRA) [2]" w:date="2025-05-27T19:54:00Z"/>
                <w:lang w:val="es-ES"/>
              </w:rPr>
            </w:pPr>
            <w:ins w:id="1386" w:author="ESCRIU Jordi (JRC-ISPRA) [2]" w:date="2025-05-27T19:54:00Z">
              <w:r w:rsidRPr="00012D02">
                <w:rPr>
                  <w:lang w:val="es-ES"/>
                </w:rPr>
                <w:t>Paikkatietohakemisto</w:t>
              </w:r>
            </w:ins>
          </w:p>
          <w:p w14:paraId="4687ABF7" w14:textId="022D3ED9" w:rsidR="00A86C76" w:rsidRPr="00012D02" w:rsidRDefault="00A86C76" w:rsidP="00A86C76">
            <w:pPr>
              <w:rPr>
                <w:ins w:id="1387" w:author="ESCRIU Jordi (JRC-ISPRA) [2]" w:date="2025-05-27T19:46:00Z"/>
                <w:lang w:val="es-ES"/>
              </w:rPr>
            </w:pPr>
            <w:ins w:id="1388" w:author="ESCRIU Jordi (JRC-ISPRA) [2]" w:date="2025-05-27T19:54:00Z">
              <w:r w:rsidRPr="00012D02">
                <w:rPr>
                  <w:lang w:val="es-ES"/>
                </w:rPr>
                <w:t>https://data.europa.eu/data/catalogues/paikkatietohakemisto?locale=en</w:t>
              </w:r>
            </w:ins>
            <w:ins w:id="1389" w:author="ESCRIU Jordi (JRC-ISPRA) [2]" w:date="2025-05-27T20:14:00Z">
              <w:r w:rsidR="00604502" w:rsidRPr="00012D02">
                <w:rPr>
                  <w:lang w:val="es-ES"/>
                </w:rPr>
                <w:t xml:space="preserve"> </w:t>
              </w:r>
            </w:ins>
          </w:p>
        </w:tc>
        <w:tc>
          <w:tcPr>
            <w:tcW w:w="1296" w:type="dxa"/>
            <w:noWrap/>
          </w:tcPr>
          <w:p w14:paraId="5DDCF91F" w14:textId="083E13A2" w:rsidR="00A86C76" w:rsidRPr="00896E03" w:rsidRDefault="00A86C76" w:rsidP="00A86C76">
            <w:pPr>
              <w:rPr>
                <w:ins w:id="1390" w:author="ESCRIU Jordi (JRC-ISPRA) [2]" w:date="2025-05-27T19:46:00Z"/>
              </w:rPr>
            </w:pPr>
            <w:ins w:id="1391" w:author="ESCRIU Jordi (JRC-ISPRA) [2]" w:date="2025-05-27T19:51:00Z">
              <w:r w:rsidRPr="00855FA4">
                <w:t>yes</w:t>
              </w:r>
            </w:ins>
          </w:p>
        </w:tc>
        <w:tc>
          <w:tcPr>
            <w:tcW w:w="5040" w:type="dxa"/>
            <w:noWrap/>
          </w:tcPr>
          <w:p w14:paraId="014E04AA" w14:textId="19778E59" w:rsidR="00A86C76" w:rsidRPr="00896E03" w:rsidRDefault="00A86C76" w:rsidP="00A86C76">
            <w:pPr>
              <w:rPr>
                <w:ins w:id="1392" w:author="ESCRIU Jordi (JRC-ISPRA) [2]" w:date="2025-05-27T19:46:00Z"/>
              </w:rPr>
            </w:pPr>
            <w:ins w:id="1393" w:author="ESCRIU Jordi (JRC-ISPRA) [2]" w:date="2025-05-27T19:59:00Z">
              <w:r w:rsidRPr="00A86C76">
                <w:t>https://www.paikkatietohakemisto.fi/geonetwork/hvd/fin/csw?SERVICE=CSW&amp;REQUEST=GetCapabilities</w:t>
              </w:r>
            </w:ins>
          </w:p>
        </w:tc>
      </w:tr>
      <w:tr w:rsidR="00604502" w:rsidRPr="00896E03" w14:paraId="2189B404" w14:textId="77777777" w:rsidTr="00012D02">
        <w:trPr>
          <w:ins w:id="1394" w:author="ESCRIU Jordi (JRC-ISPRA) [2]" w:date="2025-05-27T19:46:00Z"/>
        </w:trPr>
        <w:tc>
          <w:tcPr>
            <w:tcW w:w="1584" w:type="dxa"/>
            <w:noWrap/>
          </w:tcPr>
          <w:p w14:paraId="3C1672D4" w14:textId="77777777" w:rsidR="002C4E19" w:rsidRPr="00012D02" w:rsidRDefault="00A86C76" w:rsidP="00604502">
            <w:pPr>
              <w:rPr>
                <w:ins w:id="1395" w:author="ESCRIU Jordi (JRC-ISPRA) [2]" w:date="2025-05-27T20:02:00Z"/>
                <w:lang w:val="es-ES"/>
              </w:rPr>
            </w:pPr>
            <w:ins w:id="1396" w:author="ESCRIU Jordi (JRC-ISPRA) [2]" w:date="2025-05-27T19:49:00Z">
              <w:r w:rsidRPr="00012D02">
                <w:rPr>
                  <w:lang w:val="es-ES"/>
                </w:rPr>
                <w:t>Finland</w:t>
              </w:r>
            </w:ins>
          </w:p>
          <w:p w14:paraId="36359241" w14:textId="170F2BF7" w:rsidR="00A86C76" w:rsidRPr="00012D02" w:rsidRDefault="00A86C76" w:rsidP="00604502">
            <w:pPr>
              <w:rPr>
                <w:ins w:id="1397" w:author="ESCRIU Jordi (JRC-ISPRA) [2]" w:date="2025-05-27T19:46:00Z"/>
                <w:lang w:val="es-ES"/>
              </w:rPr>
            </w:pPr>
            <w:ins w:id="1398" w:author="ESCRIU Jordi (JRC-ISPRA) [2]" w:date="2025-05-27T19:49:00Z">
              <w:r w:rsidRPr="00012D02">
                <w:rPr>
                  <w:lang w:val="es-ES"/>
                </w:rPr>
                <w:t>(FI)</w:t>
              </w:r>
            </w:ins>
          </w:p>
        </w:tc>
        <w:tc>
          <w:tcPr>
            <w:tcW w:w="5040" w:type="dxa"/>
            <w:noWrap/>
          </w:tcPr>
          <w:p w14:paraId="7F78F57A" w14:textId="77777777" w:rsidR="00A86C76" w:rsidRDefault="00A86C76" w:rsidP="00A86C76">
            <w:pPr>
              <w:rPr>
                <w:ins w:id="1399" w:author="ESCRIU Jordi (JRC-ISPRA) [2]" w:date="2025-05-27T19:54:00Z"/>
              </w:rPr>
            </w:pPr>
            <w:ins w:id="1400" w:author="ESCRIU Jordi (JRC-ISPRA) [2]" w:date="2025-05-27T19:54:00Z">
              <w:r>
                <w:t>Finnisch Meteorological Institute</w:t>
              </w:r>
            </w:ins>
          </w:p>
          <w:p w14:paraId="4038A3DA" w14:textId="5E6E579C" w:rsidR="00A86C76" w:rsidRPr="00896E03" w:rsidRDefault="00A86C76" w:rsidP="00A86C76">
            <w:pPr>
              <w:rPr>
                <w:ins w:id="1401" w:author="ESCRIU Jordi (JRC-ISPRA) [2]" w:date="2025-05-27T19:46:00Z"/>
              </w:rPr>
            </w:pPr>
            <w:ins w:id="1402" w:author="ESCRIU Jordi (JRC-ISPRA) [2]" w:date="2025-05-27T19:54:00Z">
              <w:r>
                <w:t>https://data.europa.eu/data/catalogues/fmi</w:t>
              </w:r>
            </w:ins>
          </w:p>
        </w:tc>
        <w:tc>
          <w:tcPr>
            <w:tcW w:w="1296" w:type="dxa"/>
            <w:noWrap/>
          </w:tcPr>
          <w:p w14:paraId="57F2ACAC" w14:textId="5083E5E6" w:rsidR="00A86C76" w:rsidRPr="00896E03" w:rsidRDefault="00A86C76" w:rsidP="00A86C76">
            <w:pPr>
              <w:rPr>
                <w:ins w:id="1403" w:author="ESCRIU Jordi (JRC-ISPRA) [2]" w:date="2025-05-27T19:46:00Z"/>
              </w:rPr>
            </w:pPr>
            <w:ins w:id="1404" w:author="ESCRIU Jordi (JRC-ISPRA) [2]" w:date="2025-05-27T19:51:00Z">
              <w:r w:rsidRPr="00855FA4">
                <w:t>yes</w:t>
              </w:r>
            </w:ins>
          </w:p>
        </w:tc>
        <w:tc>
          <w:tcPr>
            <w:tcW w:w="5040" w:type="dxa"/>
            <w:noWrap/>
          </w:tcPr>
          <w:p w14:paraId="13D73175" w14:textId="05302AB9" w:rsidR="00A86C76" w:rsidRPr="00896E03" w:rsidRDefault="00A86C76" w:rsidP="00A86C76">
            <w:pPr>
              <w:rPr>
                <w:ins w:id="1405" w:author="ESCRIU Jordi (JRC-ISPRA) [2]" w:date="2025-05-27T19:46:00Z"/>
              </w:rPr>
            </w:pPr>
            <w:ins w:id="1406" w:author="ESCRIU Jordi (JRC-ISPRA) [2]" w:date="2025-05-27T19:59:00Z">
              <w:r w:rsidRPr="00A86C76">
                <w:t>http://catalog.fmi.fi/geonetwork/srv/en/csw?SERVICE=CSW&amp;REQUEST=GetCapabilities</w:t>
              </w:r>
            </w:ins>
          </w:p>
        </w:tc>
      </w:tr>
      <w:tr w:rsidR="00604502" w:rsidRPr="00896E03" w14:paraId="21548F38" w14:textId="77777777" w:rsidTr="00012D02">
        <w:trPr>
          <w:ins w:id="1407" w:author="ESCRIU Jordi (JRC-ISPRA) [2]" w:date="2025-05-27T19:46:00Z"/>
        </w:trPr>
        <w:tc>
          <w:tcPr>
            <w:tcW w:w="1584" w:type="dxa"/>
            <w:noWrap/>
          </w:tcPr>
          <w:p w14:paraId="1837F084" w14:textId="77777777" w:rsidR="002C4E19" w:rsidRPr="00012D02" w:rsidRDefault="00A86C76" w:rsidP="00604502">
            <w:pPr>
              <w:rPr>
                <w:ins w:id="1408" w:author="ESCRIU Jordi (JRC-ISPRA) [2]" w:date="2025-05-27T20:03:00Z"/>
                <w:lang w:val="es-ES"/>
              </w:rPr>
            </w:pPr>
            <w:ins w:id="1409" w:author="ESCRIU Jordi (JRC-ISPRA) [2]" w:date="2025-05-27T19:49:00Z">
              <w:r w:rsidRPr="00012D02">
                <w:rPr>
                  <w:lang w:val="es-ES"/>
                </w:rPr>
                <w:t>Denmark</w:t>
              </w:r>
            </w:ins>
          </w:p>
          <w:p w14:paraId="7FA45D41" w14:textId="5D9E2D2D" w:rsidR="00A86C76" w:rsidRPr="00012D02" w:rsidRDefault="00A86C76" w:rsidP="00604502">
            <w:pPr>
              <w:rPr>
                <w:ins w:id="1410" w:author="ESCRIU Jordi (JRC-ISPRA) [2]" w:date="2025-05-27T19:46:00Z"/>
                <w:lang w:val="es-ES"/>
              </w:rPr>
            </w:pPr>
            <w:ins w:id="1411" w:author="ESCRIU Jordi (JRC-ISPRA) [2]" w:date="2025-05-27T19:49:00Z">
              <w:r w:rsidRPr="00012D02">
                <w:rPr>
                  <w:lang w:val="es-ES"/>
                </w:rPr>
                <w:t>(DK)</w:t>
              </w:r>
            </w:ins>
          </w:p>
        </w:tc>
        <w:tc>
          <w:tcPr>
            <w:tcW w:w="5040" w:type="dxa"/>
            <w:noWrap/>
          </w:tcPr>
          <w:p w14:paraId="5F9A8B3C" w14:textId="0852A021" w:rsidR="00A86C76" w:rsidRPr="00896E03" w:rsidRDefault="00A86C76" w:rsidP="00A86C76">
            <w:pPr>
              <w:rPr>
                <w:ins w:id="1412" w:author="ESCRIU Jordi (JRC-ISPRA) [2]" w:date="2025-05-27T19:46:00Z"/>
              </w:rPr>
            </w:pPr>
            <w:ins w:id="1413" w:author="ESCRIU Jordi (JRC-ISPRA) [2]" w:date="2025-05-27T19:54:00Z">
              <w:r w:rsidRPr="00A86C76">
                <w:t>Danske Geoportal: https://data.europa.eu/data/catalogues/geodata-info-dk?locale=en</w:t>
              </w:r>
            </w:ins>
          </w:p>
        </w:tc>
        <w:tc>
          <w:tcPr>
            <w:tcW w:w="1296" w:type="dxa"/>
            <w:noWrap/>
          </w:tcPr>
          <w:p w14:paraId="46DC6A1E" w14:textId="6F177D4C" w:rsidR="00A86C76" w:rsidRPr="00896E03" w:rsidRDefault="00A86C76" w:rsidP="00A86C76">
            <w:pPr>
              <w:rPr>
                <w:ins w:id="1414" w:author="ESCRIU Jordi (JRC-ISPRA) [2]" w:date="2025-05-27T19:46:00Z"/>
              </w:rPr>
            </w:pPr>
            <w:ins w:id="1415" w:author="ESCRIU Jordi (JRC-ISPRA) [2]" w:date="2025-05-27T19:51:00Z">
              <w:r w:rsidRPr="00855FA4">
                <w:t>yes</w:t>
              </w:r>
            </w:ins>
          </w:p>
        </w:tc>
        <w:tc>
          <w:tcPr>
            <w:tcW w:w="5040" w:type="dxa"/>
            <w:noWrap/>
          </w:tcPr>
          <w:p w14:paraId="10DFDB44" w14:textId="03A67BA1" w:rsidR="00A86C76" w:rsidRPr="00896E03" w:rsidRDefault="00A86C76" w:rsidP="00A86C76">
            <w:pPr>
              <w:rPr>
                <w:ins w:id="1416" w:author="ESCRIU Jordi (JRC-ISPRA) [2]" w:date="2025-05-27T19:46:00Z"/>
              </w:rPr>
            </w:pPr>
            <w:ins w:id="1417" w:author="ESCRIU Jordi (JRC-ISPRA) [2]" w:date="2025-05-27T19:59:00Z">
              <w:r w:rsidRPr="00A86C76">
                <w:t>https://geodata-info.dk/srv/eng/csw?service=CSW&amp;Request=GetCapabilities&amp;version=2.0.2</w:t>
              </w:r>
            </w:ins>
          </w:p>
        </w:tc>
      </w:tr>
      <w:tr w:rsidR="00604502" w:rsidRPr="00896E03" w14:paraId="7681D3BC" w14:textId="77777777" w:rsidTr="00012D02">
        <w:trPr>
          <w:ins w:id="1418" w:author="ESCRIU Jordi (JRC-ISPRA) [2]" w:date="2025-05-27T19:46:00Z"/>
        </w:trPr>
        <w:tc>
          <w:tcPr>
            <w:tcW w:w="1584" w:type="dxa"/>
            <w:noWrap/>
          </w:tcPr>
          <w:p w14:paraId="184F36BF" w14:textId="77777777" w:rsidR="002C4E19" w:rsidRPr="00012D02" w:rsidRDefault="00A86C76" w:rsidP="00604502">
            <w:pPr>
              <w:rPr>
                <w:ins w:id="1419" w:author="ESCRIU Jordi (JRC-ISPRA) [2]" w:date="2025-05-27T20:03:00Z"/>
                <w:lang w:val="es-ES"/>
              </w:rPr>
            </w:pPr>
            <w:ins w:id="1420" w:author="ESCRIU Jordi (JRC-ISPRA) [2]" w:date="2025-05-27T19:49:00Z">
              <w:r w:rsidRPr="00012D02">
                <w:rPr>
                  <w:lang w:val="es-ES"/>
                </w:rPr>
                <w:lastRenderedPageBreak/>
                <w:t>Slovakia</w:t>
              </w:r>
            </w:ins>
          </w:p>
          <w:p w14:paraId="40E152EA" w14:textId="5DE0E8C8" w:rsidR="00A86C76" w:rsidRPr="00012D02" w:rsidRDefault="00A86C76" w:rsidP="00604502">
            <w:pPr>
              <w:rPr>
                <w:ins w:id="1421" w:author="ESCRIU Jordi (JRC-ISPRA) [2]" w:date="2025-05-27T19:46:00Z"/>
                <w:lang w:val="es-ES"/>
              </w:rPr>
            </w:pPr>
            <w:ins w:id="1422" w:author="ESCRIU Jordi (JRC-ISPRA) [2]" w:date="2025-05-27T19:49:00Z">
              <w:r w:rsidRPr="00012D02">
                <w:rPr>
                  <w:lang w:val="es-ES"/>
                </w:rPr>
                <w:t>(SK)</w:t>
              </w:r>
            </w:ins>
          </w:p>
        </w:tc>
        <w:tc>
          <w:tcPr>
            <w:tcW w:w="5040" w:type="dxa"/>
            <w:noWrap/>
          </w:tcPr>
          <w:p w14:paraId="1F36BEE4" w14:textId="6F23E963" w:rsidR="00A86C76" w:rsidRPr="00896E03" w:rsidRDefault="00A86C76" w:rsidP="00A86C76">
            <w:pPr>
              <w:rPr>
                <w:ins w:id="1423" w:author="ESCRIU Jordi (JRC-ISPRA) [2]" w:date="2025-05-27T19:46:00Z"/>
              </w:rPr>
            </w:pPr>
            <w:ins w:id="1424" w:author="ESCRIU Jordi (JRC-ISPRA) [2]" w:date="2025-05-27T19:55:00Z">
              <w:r w:rsidRPr="00A86C76">
                <w:t>INSPIRE Discovery Service Slovakia: https://data.europa.eu/data/catalogues/csw-sk?locale=en</w:t>
              </w:r>
            </w:ins>
          </w:p>
        </w:tc>
        <w:tc>
          <w:tcPr>
            <w:tcW w:w="1296" w:type="dxa"/>
            <w:noWrap/>
          </w:tcPr>
          <w:p w14:paraId="1245E92D" w14:textId="732EB728" w:rsidR="00A86C76" w:rsidRPr="00896E03" w:rsidRDefault="00A86C76" w:rsidP="00A86C76">
            <w:pPr>
              <w:rPr>
                <w:ins w:id="1425" w:author="ESCRIU Jordi (JRC-ISPRA) [2]" w:date="2025-05-27T19:46:00Z"/>
              </w:rPr>
            </w:pPr>
            <w:ins w:id="1426" w:author="ESCRIU Jordi (JRC-ISPRA) [2]" w:date="2025-05-27T19:51:00Z">
              <w:r w:rsidRPr="00855FA4">
                <w:t>no</w:t>
              </w:r>
            </w:ins>
          </w:p>
        </w:tc>
        <w:tc>
          <w:tcPr>
            <w:tcW w:w="5040" w:type="dxa"/>
            <w:noWrap/>
          </w:tcPr>
          <w:p w14:paraId="1F0F2D9B" w14:textId="35B13FBB" w:rsidR="00A86C76" w:rsidRPr="00896E03" w:rsidRDefault="00A86C76" w:rsidP="00A86C76">
            <w:pPr>
              <w:rPr>
                <w:ins w:id="1427" w:author="ESCRIU Jordi (JRC-ISPRA) [2]" w:date="2025-05-27T19:46:00Z"/>
              </w:rPr>
            </w:pPr>
            <w:ins w:id="1428" w:author="ESCRIU Jordi (JRC-ISPRA) [2]" w:date="2025-05-27T19:59:00Z">
              <w:r w:rsidRPr="00A86C76">
                <w:t>https://zbgisws.skgeodesy.sk/zbgiscsw/Service.svc/post</w:t>
              </w:r>
            </w:ins>
          </w:p>
        </w:tc>
      </w:tr>
      <w:tr w:rsidR="00604502" w:rsidRPr="00896E03" w14:paraId="31F52892" w14:textId="77777777" w:rsidTr="00012D02">
        <w:trPr>
          <w:ins w:id="1429" w:author="ESCRIU Jordi (JRC-ISPRA) [2]" w:date="2025-05-27T19:46:00Z"/>
        </w:trPr>
        <w:tc>
          <w:tcPr>
            <w:tcW w:w="1584" w:type="dxa"/>
            <w:noWrap/>
          </w:tcPr>
          <w:p w14:paraId="3A4AA75A" w14:textId="77777777" w:rsidR="002C4E19" w:rsidRPr="00012D02" w:rsidRDefault="00A86C76" w:rsidP="00604502">
            <w:pPr>
              <w:rPr>
                <w:ins w:id="1430" w:author="ESCRIU Jordi (JRC-ISPRA) [2]" w:date="2025-05-27T20:03:00Z"/>
                <w:lang w:val="es-ES"/>
              </w:rPr>
            </w:pPr>
            <w:ins w:id="1431" w:author="ESCRIU Jordi (JRC-ISPRA) [2]" w:date="2025-05-27T19:49:00Z">
              <w:r w:rsidRPr="00012D02">
                <w:rPr>
                  <w:lang w:val="es-ES"/>
                </w:rPr>
                <w:t>France</w:t>
              </w:r>
            </w:ins>
          </w:p>
          <w:p w14:paraId="59935E92" w14:textId="179E986F" w:rsidR="00A86C76" w:rsidRPr="00012D02" w:rsidRDefault="00A86C76" w:rsidP="00604502">
            <w:pPr>
              <w:rPr>
                <w:ins w:id="1432" w:author="ESCRIU Jordi (JRC-ISPRA) [2]" w:date="2025-05-27T19:46:00Z"/>
                <w:lang w:val="es-ES"/>
              </w:rPr>
            </w:pPr>
            <w:ins w:id="1433" w:author="ESCRIU Jordi (JRC-ISPRA) [2]" w:date="2025-05-27T19:49:00Z">
              <w:r w:rsidRPr="00012D02">
                <w:rPr>
                  <w:lang w:val="es-ES"/>
                </w:rPr>
                <w:t>(FR)</w:t>
              </w:r>
            </w:ins>
          </w:p>
        </w:tc>
        <w:tc>
          <w:tcPr>
            <w:tcW w:w="5040" w:type="dxa"/>
            <w:noWrap/>
          </w:tcPr>
          <w:p w14:paraId="059FDF15" w14:textId="19D73472" w:rsidR="00A86C76" w:rsidRPr="00896E03" w:rsidRDefault="00A86C76" w:rsidP="00A86C76">
            <w:pPr>
              <w:rPr>
                <w:ins w:id="1434" w:author="ESCRIU Jordi (JRC-ISPRA) [2]" w:date="2025-05-27T19:46:00Z"/>
              </w:rPr>
            </w:pPr>
            <w:ins w:id="1435" w:author="ESCRIU Jordi (JRC-ISPRA) [2]" w:date="2025-05-27T19:55:00Z">
              <w:r w:rsidRPr="00A86C76">
                <w:t>Geocatalogue France: https://data.europa.eu/data/catalogues/geocatalogue-fr?locale=en</w:t>
              </w:r>
            </w:ins>
          </w:p>
        </w:tc>
        <w:tc>
          <w:tcPr>
            <w:tcW w:w="1296" w:type="dxa"/>
            <w:noWrap/>
          </w:tcPr>
          <w:p w14:paraId="613DEC83" w14:textId="62355EC2" w:rsidR="00A86C76" w:rsidRPr="00896E03" w:rsidRDefault="00A86C76" w:rsidP="00A86C76">
            <w:pPr>
              <w:rPr>
                <w:ins w:id="1436" w:author="ESCRIU Jordi (JRC-ISPRA) [2]" w:date="2025-05-27T19:46:00Z"/>
              </w:rPr>
            </w:pPr>
            <w:ins w:id="1437" w:author="ESCRIU Jordi (JRC-ISPRA) [2]" w:date="2025-05-27T19:51:00Z">
              <w:r w:rsidRPr="00855FA4">
                <w:t>no</w:t>
              </w:r>
            </w:ins>
          </w:p>
        </w:tc>
        <w:tc>
          <w:tcPr>
            <w:tcW w:w="5040" w:type="dxa"/>
            <w:noWrap/>
          </w:tcPr>
          <w:p w14:paraId="1FA74D29" w14:textId="70E3651A" w:rsidR="00A86C76" w:rsidRPr="00896E03" w:rsidRDefault="00A86C76" w:rsidP="00A86C76">
            <w:pPr>
              <w:rPr>
                <w:ins w:id="1438" w:author="ESCRIU Jordi (JRC-ISPRA) [2]" w:date="2025-05-27T19:46:00Z"/>
              </w:rPr>
            </w:pPr>
            <w:ins w:id="1439" w:author="ESCRIU Jordi (JRC-ISPRA) [2]" w:date="2025-05-27T20:00:00Z">
              <w:r w:rsidRPr="00A86C76">
                <w:t>https://www.geocatalogue.fr/api-public/services/inspire/CSWService.CSWServicePort/</w:t>
              </w:r>
            </w:ins>
          </w:p>
        </w:tc>
      </w:tr>
      <w:tr w:rsidR="00604502" w:rsidRPr="00896E03" w14:paraId="7E2205F1" w14:textId="77777777" w:rsidTr="00012D02">
        <w:trPr>
          <w:ins w:id="1440" w:author="ESCRIU Jordi (JRC-ISPRA) [2]" w:date="2025-05-27T19:46:00Z"/>
        </w:trPr>
        <w:tc>
          <w:tcPr>
            <w:tcW w:w="1584" w:type="dxa"/>
            <w:noWrap/>
          </w:tcPr>
          <w:p w14:paraId="7AF9EB6D" w14:textId="77777777" w:rsidR="002C4E19" w:rsidRPr="00012D02" w:rsidRDefault="00A86C76" w:rsidP="00604502">
            <w:pPr>
              <w:rPr>
                <w:ins w:id="1441" w:author="ESCRIU Jordi (JRC-ISPRA) [2]" w:date="2025-05-27T20:03:00Z"/>
                <w:lang w:val="es-ES"/>
              </w:rPr>
            </w:pPr>
            <w:ins w:id="1442" w:author="ESCRIU Jordi (JRC-ISPRA) [2]" w:date="2025-05-27T19:49:00Z">
              <w:r w:rsidRPr="00012D02">
                <w:rPr>
                  <w:lang w:val="es-ES"/>
                </w:rPr>
                <w:t>Czech Republic</w:t>
              </w:r>
            </w:ins>
          </w:p>
          <w:p w14:paraId="3193C2E8" w14:textId="48EB03B4" w:rsidR="00A86C76" w:rsidRPr="00012D02" w:rsidRDefault="00A86C76" w:rsidP="00604502">
            <w:pPr>
              <w:rPr>
                <w:ins w:id="1443" w:author="ESCRIU Jordi (JRC-ISPRA) [2]" w:date="2025-05-27T19:46:00Z"/>
                <w:lang w:val="es-ES"/>
              </w:rPr>
            </w:pPr>
            <w:ins w:id="1444" w:author="ESCRIU Jordi (JRC-ISPRA) [2]" w:date="2025-05-27T19:49:00Z">
              <w:r w:rsidRPr="00012D02">
                <w:rPr>
                  <w:lang w:val="es-ES"/>
                </w:rPr>
                <w:t>(CZ)</w:t>
              </w:r>
            </w:ins>
          </w:p>
        </w:tc>
        <w:tc>
          <w:tcPr>
            <w:tcW w:w="5040" w:type="dxa"/>
            <w:noWrap/>
          </w:tcPr>
          <w:p w14:paraId="0CA911FB" w14:textId="5BFFA383" w:rsidR="00A86C76" w:rsidRPr="00896E03" w:rsidRDefault="00A86C76" w:rsidP="00A86C76">
            <w:pPr>
              <w:rPr>
                <w:ins w:id="1445" w:author="ESCRIU Jordi (JRC-ISPRA) [2]" w:date="2025-05-27T19:46:00Z"/>
              </w:rPr>
            </w:pPr>
            <w:ins w:id="1446" w:author="ESCRIU Jordi (JRC-ISPRA) [2]" w:date="2025-05-27T19:55:00Z">
              <w:r w:rsidRPr="00A86C76">
                <w:t>INSPIRE Geoportal of the Czech Republic https://data.europa.eu/data/catalogues/geoportal-cr?locale=en</w:t>
              </w:r>
            </w:ins>
          </w:p>
        </w:tc>
        <w:tc>
          <w:tcPr>
            <w:tcW w:w="1296" w:type="dxa"/>
            <w:noWrap/>
          </w:tcPr>
          <w:p w14:paraId="4D23798A" w14:textId="3481219A" w:rsidR="00A86C76" w:rsidRPr="00896E03" w:rsidRDefault="00A86C76" w:rsidP="00A86C76">
            <w:pPr>
              <w:rPr>
                <w:ins w:id="1447" w:author="ESCRIU Jordi (JRC-ISPRA) [2]" w:date="2025-05-27T19:46:00Z"/>
              </w:rPr>
            </w:pPr>
            <w:ins w:id="1448" w:author="ESCRIU Jordi (JRC-ISPRA) [2]" w:date="2025-05-27T19:51:00Z">
              <w:r w:rsidRPr="00855FA4">
                <w:t>no</w:t>
              </w:r>
            </w:ins>
          </w:p>
        </w:tc>
        <w:tc>
          <w:tcPr>
            <w:tcW w:w="5040" w:type="dxa"/>
            <w:noWrap/>
          </w:tcPr>
          <w:p w14:paraId="64FA752D" w14:textId="0721E007" w:rsidR="00A86C76" w:rsidRPr="00896E03" w:rsidRDefault="00A86C76" w:rsidP="00A86C76">
            <w:pPr>
              <w:rPr>
                <w:ins w:id="1449" w:author="ESCRIU Jordi (JRC-ISPRA) [2]" w:date="2025-05-27T19:46:00Z"/>
              </w:rPr>
            </w:pPr>
            <w:ins w:id="1450" w:author="ESCRIU Jordi (JRC-ISPRA) [2]" w:date="2025-05-27T20:00:00Z">
              <w:r w:rsidRPr="00A86C76">
                <w:t>https://micka.cenia.cz/csw?service=CSW&amp;Request=GetCapabilities&amp;version=2.0.2</w:t>
              </w:r>
            </w:ins>
          </w:p>
        </w:tc>
      </w:tr>
      <w:tr w:rsidR="00604502" w:rsidRPr="00896E03" w14:paraId="5158A0C2" w14:textId="77777777" w:rsidTr="00012D02">
        <w:trPr>
          <w:ins w:id="1451" w:author="ESCRIU Jordi (JRC-ISPRA) [2]" w:date="2025-05-27T19:46:00Z"/>
        </w:trPr>
        <w:tc>
          <w:tcPr>
            <w:tcW w:w="1584" w:type="dxa"/>
            <w:noWrap/>
          </w:tcPr>
          <w:p w14:paraId="278E2980" w14:textId="77777777" w:rsidR="002C4E19" w:rsidRPr="00012D02" w:rsidRDefault="00A86C76" w:rsidP="00604502">
            <w:pPr>
              <w:rPr>
                <w:ins w:id="1452" w:author="ESCRIU Jordi (JRC-ISPRA) [2]" w:date="2025-05-27T20:03:00Z"/>
                <w:lang w:val="es-ES"/>
              </w:rPr>
            </w:pPr>
            <w:ins w:id="1453" w:author="ESCRIU Jordi (JRC-ISPRA) [2]" w:date="2025-05-27T19:49:00Z">
              <w:r w:rsidRPr="00012D02">
                <w:rPr>
                  <w:lang w:val="es-ES"/>
                </w:rPr>
                <w:t>Italy</w:t>
              </w:r>
            </w:ins>
          </w:p>
          <w:p w14:paraId="5FA247ED" w14:textId="0CDA2370" w:rsidR="00A86C76" w:rsidRPr="00012D02" w:rsidRDefault="00A86C76" w:rsidP="00604502">
            <w:pPr>
              <w:rPr>
                <w:ins w:id="1454" w:author="ESCRIU Jordi (JRC-ISPRA) [2]" w:date="2025-05-27T19:46:00Z"/>
                <w:lang w:val="es-ES"/>
              </w:rPr>
            </w:pPr>
            <w:ins w:id="1455" w:author="ESCRIU Jordi (JRC-ISPRA) [2]" w:date="2025-05-27T19:49:00Z">
              <w:r w:rsidRPr="00012D02">
                <w:rPr>
                  <w:lang w:val="es-ES"/>
                </w:rPr>
                <w:t>(IT)</w:t>
              </w:r>
            </w:ins>
          </w:p>
        </w:tc>
        <w:tc>
          <w:tcPr>
            <w:tcW w:w="5040" w:type="dxa"/>
            <w:noWrap/>
          </w:tcPr>
          <w:p w14:paraId="0F0178A8" w14:textId="77777777" w:rsidR="00A86C76" w:rsidRDefault="00A86C76" w:rsidP="00A86C76">
            <w:pPr>
              <w:rPr>
                <w:ins w:id="1456" w:author="ESCRIU Jordi (JRC-ISPRA) [2]" w:date="2025-05-27T19:56:00Z"/>
              </w:rPr>
            </w:pPr>
            <w:ins w:id="1457" w:author="ESCRIU Jordi (JRC-ISPRA) [2]" w:date="2025-05-27T19:56:00Z">
              <w:r>
                <w:t>Italian Catalogue of metadata for Spatial Data</w:t>
              </w:r>
            </w:ins>
          </w:p>
          <w:p w14:paraId="6FAE318D" w14:textId="467E718A" w:rsidR="00A86C76" w:rsidRPr="00896E03" w:rsidRDefault="00A86C76" w:rsidP="00A86C76">
            <w:pPr>
              <w:rPr>
                <w:ins w:id="1458" w:author="ESCRIU Jordi (JRC-ISPRA) [2]" w:date="2025-05-27T19:46:00Z"/>
              </w:rPr>
            </w:pPr>
            <w:ins w:id="1459" w:author="ESCRIU Jordi (JRC-ISPRA) [2]" w:date="2025-05-27T19:56:00Z">
              <w:r>
                <w:t>https://data.europa.eu/data/catalogues/rndt?locale=en</w:t>
              </w:r>
            </w:ins>
          </w:p>
        </w:tc>
        <w:tc>
          <w:tcPr>
            <w:tcW w:w="1296" w:type="dxa"/>
            <w:noWrap/>
          </w:tcPr>
          <w:p w14:paraId="08AFE1FE" w14:textId="58F2E4B7" w:rsidR="00A86C76" w:rsidRPr="00896E03" w:rsidRDefault="00A86C76" w:rsidP="00A86C76">
            <w:pPr>
              <w:rPr>
                <w:ins w:id="1460" w:author="ESCRIU Jordi (JRC-ISPRA) [2]" w:date="2025-05-27T19:46:00Z"/>
              </w:rPr>
            </w:pPr>
            <w:ins w:id="1461" w:author="ESCRIU Jordi (JRC-ISPRA) [2]" w:date="2025-05-27T19:51:00Z">
              <w:r w:rsidRPr="00855FA4">
                <w:t>no</w:t>
              </w:r>
            </w:ins>
          </w:p>
        </w:tc>
        <w:tc>
          <w:tcPr>
            <w:tcW w:w="5040" w:type="dxa"/>
            <w:noWrap/>
          </w:tcPr>
          <w:p w14:paraId="5E7D72D0" w14:textId="65F29E6F" w:rsidR="00A86C76" w:rsidRPr="00896E03" w:rsidRDefault="00A86C76" w:rsidP="00A86C76">
            <w:pPr>
              <w:rPr>
                <w:ins w:id="1462" w:author="ESCRIU Jordi (JRC-ISPRA) [2]" w:date="2025-05-27T19:46:00Z"/>
              </w:rPr>
            </w:pPr>
            <w:ins w:id="1463" w:author="ESCRIU Jordi (JRC-ISPRA) [2]" w:date="2025-05-27T20:00:00Z">
              <w:r w:rsidRPr="00A86C76">
                <w:t>https://geodati.gov.it/RNDT/csw?service=CSW&amp;Request=GetCapabilities&amp;version=2.0.2</w:t>
              </w:r>
            </w:ins>
          </w:p>
        </w:tc>
      </w:tr>
    </w:tbl>
    <w:p w14:paraId="6BFABCFB" w14:textId="73DBFFA6" w:rsidR="00A86C76" w:rsidRPr="00012D02" w:rsidRDefault="00A86C76" w:rsidP="00A86C76">
      <w:pPr>
        <w:pStyle w:val="JRCTablesource"/>
        <w:rPr>
          <w:ins w:id="1464" w:author="ESCRIU Jordi (JRC-ISPRA) [2]" w:date="2025-05-27T19:41:00Z"/>
        </w:rPr>
      </w:pPr>
      <w:ins w:id="1465" w:author="ESCRIU Jordi (JRC-ISPRA) [2]" w:date="2025-05-27T19:41:00Z">
        <w:r w:rsidRPr="00604502">
          <w:t xml:space="preserve">Source: </w:t>
        </w:r>
      </w:ins>
      <w:ins w:id="1466" w:author="ESCRIU Jordi (JRC-ISPRA) [2]" w:date="2025-05-27T20:18:00Z">
        <w:r w:rsidR="00604502" w:rsidRPr="00012D02">
          <w:t>Table created for the purpose of this pilot</w:t>
        </w:r>
      </w:ins>
      <w:ins w:id="1467" w:author="ESCRIU Jordi (JRC-ISPRA) [2]" w:date="2025-05-27T19:41:00Z">
        <w:r w:rsidRPr="00012D02">
          <w:t>.</w:t>
        </w:r>
      </w:ins>
    </w:p>
    <w:p w14:paraId="25F92134" w14:textId="77777777" w:rsidR="00AC6659" w:rsidRDefault="00AC6659" w:rsidP="00AC6659">
      <w:pPr>
        <w:pStyle w:val="JRCText"/>
        <w:rPr>
          <w:ins w:id="1468" w:author="ESCRIU Jordi (JRC-ISPRA) [2]" w:date="2025-05-27T19:24:00Z"/>
        </w:rPr>
      </w:pPr>
    </w:p>
    <w:p w14:paraId="0300875C" w14:textId="74A78983" w:rsidR="000E3EC9" w:rsidRPr="00912DD0" w:rsidDel="00AC6659" w:rsidRDefault="00912DD0" w:rsidP="000E3EC9">
      <w:pPr>
        <w:pStyle w:val="JRCText"/>
        <w:rPr>
          <w:del w:id="1469" w:author="ESCRIU Jordi (JRC-ISPRA) [2]" w:date="2025-05-27T19:24:00Z"/>
        </w:rPr>
      </w:pPr>
      <w:del w:id="1470" w:author="ESCRIU Jordi (JRC-ISPRA) [2]" w:date="2025-05-27T19:24:00Z">
        <w:r w:rsidRPr="00912DD0" w:rsidDel="00AC6659">
          <w:delText>At the time of the Third Meeting of the pilot, t</w:delText>
        </w:r>
        <w:r w:rsidR="001D5660" w:rsidRPr="00912DD0" w:rsidDel="00AC6659">
          <w:delText xml:space="preserve">he </w:delText>
        </w:r>
        <w:r w:rsidR="00274834" w:rsidRPr="00912DD0" w:rsidDel="00AC6659">
          <w:delText xml:space="preserve">Geoharvester </w:delText>
        </w:r>
        <w:r w:rsidR="001D5660" w:rsidRPr="00912DD0" w:rsidDel="00AC6659">
          <w:delText xml:space="preserve">has been </w:delText>
        </w:r>
        <w:r w:rsidR="00274834" w:rsidRPr="00912DD0" w:rsidDel="00AC6659">
          <w:delText>updated to GeoDCAT-AP 3</w:delText>
        </w:r>
        <w:r w:rsidR="000E3EC9" w:rsidRPr="00912DD0" w:rsidDel="00AC6659">
          <w:delText>,</w:delText>
        </w:r>
        <w:r w:rsidR="00274834" w:rsidRPr="00912DD0" w:rsidDel="00AC6659">
          <w:delText xml:space="preserve"> including</w:delText>
        </w:r>
        <w:r w:rsidR="001D5660" w:rsidRPr="00912DD0" w:rsidDel="00AC6659">
          <w:delText xml:space="preserve"> the implementation of the</w:delText>
        </w:r>
        <w:r w:rsidR="00274834" w:rsidRPr="00912DD0" w:rsidDel="00AC6659">
          <w:delText xml:space="preserve"> HVD </w:delText>
        </w:r>
        <w:r w:rsidR="001D5660" w:rsidRPr="00912DD0" w:rsidDel="00AC6659">
          <w:delText xml:space="preserve">geospatial </w:delText>
        </w:r>
        <w:r w:rsidR="00274834" w:rsidRPr="00912DD0" w:rsidDel="00AC6659">
          <w:delText>tagging</w:delText>
        </w:r>
        <w:r w:rsidR="001D5660" w:rsidRPr="00912DD0" w:rsidDel="00AC6659">
          <w:delText xml:space="preserve"> good practice.</w:delText>
        </w:r>
        <w:r w:rsidR="000E3EC9" w:rsidRPr="00912DD0" w:rsidDel="00AC6659">
          <w:delText xml:space="preserve"> The system counts with </w:delText>
        </w:r>
        <w:r w:rsidR="00274834" w:rsidRPr="00912DD0" w:rsidDel="00AC6659">
          <w:delText>its own XSLT</w:delText>
        </w:r>
        <w:r w:rsidR="000E3EC9" w:rsidRPr="00912DD0" w:rsidDel="00AC6659">
          <w:delText xml:space="preserve"> transformation</w:delText>
        </w:r>
        <w:r w:rsidR="00274834" w:rsidRPr="00912DD0" w:rsidDel="00AC6659">
          <w:delText>, now aligned to GeoDCAT-AP 3</w:delText>
        </w:r>
        <w:r w:rsidR="000E3EC9" w:rsidRPr="00912DD0" w:rsidDel="00AC6659">
          <w:delText xml:space="preserve">. </w:delText>
        </w:r>
        <w:r w:rsidRPr="00912DD0" w:rsidDel="00AC6659">
          <w:delText>However, this update is not yet available at data.europa.eu production environment.</w:delText>
        </w:r>
        <w:bookmarkStart w:id="1471" w:name="_Toc199280797"/>
        <w:bookmarkStart w:id="1472" w:name="_Toc199280965"/>
        <w:bookmarkStart w:id="1473" w:name="_Toc199415903"/>
        <w:bookmarkEnd w:id="1471"/>
        <w:bookmarkEnd w:id="1472"/>
        <w:bookmarkEnd w:id="1473"/>
      </w:del>
    </w:p>
    <w:p w14:paraId="44DB6E3C" w14:textId="1E5BE934" w:rsidR="00274834" w:rsidRPr="00912DD0" w:rsidDel="00AC6659" w:rsidRDefault="000E3EC9" w:rsidP="000E3EC9">
      <w:pPr>
        <w:pStyle w:val="JRCText"/>
        <w:rPr>
          <w:del w:id="1474" w:author="ESCRIU Jordi (JRC-ISPRA) [2]" w:date="2025-05-27T19:24:00Z"/>
        </w:rPr>
      </w:pPr>
      <w:del w:id="1475" w:author="ESCRIU Jordi (JRC-ISPRA) [2]" w:date="2025-05-27T19:24:00Z">
        <w:r w:rsidRPr="00912DD0" w:rsidDel="00AC6659">
          <w:delText>Identification of HVDs and their categories is taking into account the agreements of the HVD tagging good practice (non-multilingual) proposal, based on the ‘Anchor’ encodings (</w:delText>
        </w:r>
        <w:r w:rsidRPr="00912DD0" w:rsidDel="00AC6659">
          <w:rPr>
            <w:highlight w:val="yellow"/>
          </w:rPr>
          <w:delText>https://github.com/INSPIRE-MIF/GeoDCAT-AP-pilot/blob/main/good-practices/hvd-tagging/CANDIDATE-ISO_HVD_Tagging_Anchor_Non-Multilingual.xml</w:delText>
        </w:r>
        <w:r w:rsidRPr="00912DD0" w:rsidDel="00AC6659">
          <w:delText>)</w:delText>
        </w:r>
        <w:bookmarkStart w:id="1476" w:name="_Toc199280798"/>
        <w:bookmarkStart w:id="1477" w:name="_Toc199280966"/>
        <w:bookmarkStart w:id="1478" w:name="_Toc199415904"/>
        <w:bookmarkEnd w:id="1476"/>
        <w:bookmarkEnd w:id="1477"/>
        <w:bookmarkEnd w:id="1478"/>
      </w:del>
    </w:p>
    <w:p w14:paraId="5483209B" w14:textId="40BE2DAC" w:rsidR="00274834" w:rsidRPr="00912DD0" w:rsidDel="00AC6659" w:rsidRDefault="00912DD0" w:rsidP="00274834">
      <w:pPr>
        <w:pStyle w:val="JRCText"/>
        <w:rPr>
          <w:del w:id="1479" w:author="ESCRIU Jordi (JRC-ISPRA) [2]" w:date="2025-05-27T19:24:00Z"/>
        </w:rPr>
      </w:pPr>
      <w:del w:id="1480" w:author="ESCRIU Jordi (JRC-ISPRA) [2]" w:date="2025-05-27T19:24:00Z">
        <w:r w:rsidRPr="00912DD0" w:rsidDel="00AC6659">
          <w:delText>T</w:delText>
        </w:r>
        <w:r w:rsidR="00274834" w:rsidRPr="00912DD0" w:rsidDel="00AC6659">
          <w:delText xml:space="preserve">ests </w:delText>
        </w:r>
        <w:r w:rsidR="000E3EC9" w:rsidRPr="00912DD0" w:rsidDel="00AC6659">
          <w:delText xml:space="preserve">are </w:delText>
        </w:r>
        <w:r w:rsidRPr="00912DD0" w:rsidDel="00AC6659">
          <w:delText>in process</w:delText>
        </w:r>
        <w:r w:rsidR="000E3EC9" w:rsidRPr="00912DD0" w:rsidDel="00AC6659">
          <w:delText xml:space="preserve"> at</w:delText>
        </w:r>
        <w:r w:rsidR="00274834" w:rsidRPr="00912DD0" w:rsidDel="00AC6659">
          <w:delText xml:space="preserve"> data.europa.eu’s pre-production environment</w:delText>
        </w:r>
        <w:r w:rsidR="00561035" w:rsidRPr="00912DD0" w:rsidDel="00AC6659">
          <w:delText>, mainly looking into validation issues using a DCAT-AP validator (</w:delText>
        </w:r>
        <w:r w:rsidR="00561035" w:rsidRPr="00912DD0" w:rsidDel="00AC6659">
          <w:rPr>
            <w:highlight w:val="yellow"/>
          </w:rPr>
          <w:delText>https://www.itb.ec.europa.eu/shacl/dcat-ap/</w:delText>
        </w:r>
        <w:r w:rsidR="00561035" w:rsidRPr="00912DD0" w:rsidDel="00AC6659">
          <w:delText>).</w:delText>
        </w:r>
        <w:bookmarkStart w:id="1481" w:name="_Toc199280799"/>
        <w:bookmarkStart w:id="1482" w:name="_Toc199280967"/>
        <w:bookmarkStart w:id="1483" w:name="_Toc199415905"/>
        <w:bookmarkEnd w:id="1481"/>
        <w:bookmarkEnd w:id="1482"/>
        <w:bookmarkEnd w:id="1483"/>
      </w:del>
    </w:p>
    <w:p w14:paraId="4586CD2C" w14:textId="3792E0CC" w:rsidR="00274834" w:rsidRPr="00912DD0" w:rsidDel="00AC6659" w:rsidRDefault="00274834" w:rsidP="000E3EC9">
      <w:pPr>
        <w:pStyle w:val="JRCText"/>
        <w:rPr>
          <w:del w:id="1484" w:author="ESCRIU Jordi (JRC-ISPRA) [2]" w:date="2025-05-27T19:24:00Z"/>
        </w:rPr>
      </w:pPr>
      <w:del w:id="1485" w:author="ESCRIU Jordi (JRC-ISPRA) [2]" w:date="2025-05-27T19:24:00Z">
        <w:r w:rsidRPr="00912DD0" w:rsidDel="00AC6659">
          <w:delText>Examples of GeoDCAT-AP (</w:delText>
        </w:r>
        <w:r w:rsidR="000E3EC9" w:rsidRPr="00912DD0" w:rsidDel="00AC6659">
          <w:delText xml:space="preserve">in </w:delText>
        </w:r>
        <w:r w:rsidRPr="00912DD0" w:rsidDel="00AC6659">
          <w:delText>RDF-XML</w:delText>
        </w:r>
        <w:r w:rsidR="000E3EC9" w:rsidRPr="00912DD0" w:rsidDel="00AC6659">
          <w:delText xml:space="preserve"> format</w:delText>
        </w:r>
        <w:r w:rsidRPr="00912DD0" w:rsidDel="00AC6659">
          <w:delText>) can be provided</w:delText>
        </w:r>
        <w:r w:rsidR="000E3EC9" w:rsidRPr="00912DD0" w:rsidDel="00AC6659">
          <w:delText xml:space="preserve"> upon request.</w:delText>
        </w:r>
        <w:bookmarkStart w:id="1486" w:name="_Toc199280800"/>
        <w:bookmarkStart w:id="1487" w:name="_Toc199280968"/>
        <w:bookmarkStart w:id="1488" w:name="_Toc199415906"/>
        <w:bookmarkEnd w:id="1486"/>
        <w:bookmarkEnd w:id="1487"/>
        <w:bookmarkEnd w:id="1488"/>
      </w:del>
    </w:p>
    <w:p w14:paraId="28213D55" w14:textId="77777777" w:rsidR="00E65FE4" w:rsidRPr="0095488D" w:rsidRDefault="00E65FE4" w:rsidP="00E65FE4">
      <w:pPr>
        <w:pStyle w:val="JRCLevel-3title"/>
      </w:pPr>
      <w:bookmarkStart w:id="1489" w:name="_Toc199415907"/>
      <w:r w:rsidRPr="0095488D">
        <w:t>Issues identified</w:t>
      </w:r>
      <w:bookmarkEnd w:id="1489"/>
    </w:p>
    <w:p w14:paraId="08E3D2CA" w14:textId="77777777" w:rsidR="0095686F" w:rsidRPr="00E14AD9" w:rsidRDefault="0095686F" w:rsidP="0095686F">
      <w:pPr>
        <w:pStyle w:val="JRCText"/>
        <w:rPr>
          <w:ins w:id="1490" w:author="ESCRIU Jordi (JRC-ISPRA) [2]" w:date="2025-05-27T20:20:00Z"/>
        </w:rPr>
      </w:pPr>
      <w:ins w:id="1491" w:author="ESCRIU Jordi (JRC-ISPRA) [2]" w:date="2025-05-27T20:20:00Z">
        <w:r w:rsidRPr="00E14AD9">
          <w:t>Related to HVD ‘applicableLegislation’ element:</w:t>
        </w:r>
      </w:ins>
    </w:p>
    <w:p w14:paraId="271A41BD" w14:textId="50E9E849" w:rsidR="0095686F" w:rsidRDefault="0095686F" w:rsidP="0095686F">
      <w:pPr>
        <w:pStyle w:val="JRCText"/>
        <w:numPr>
          <w:ilvl w:val="0"/>
          <w:numId w:val="37"/>
        </w:numPr>
        <w:ind w:left="567" w:hanging="283"/>
        <w:rPr>
          <w:ins w:id="1492" w:author="ESCRIU Jordi (JRC-ISPRA) [2]" w:date="2025-05-27T20:20:00Z"/>
        </w:rPr>
      </w:pPr>
      <w:ins w:id="1493" w:author="ESCRIU Jordi (JRC-ISPRA) [2]" w:date="2025-05-27T20:20:00Z">
        <w:r w:rsidRPr="00E14AD9">
          <w:t>Current metadata records are either using</w:t>
        </w:r>
        <w:r>
          <w:t xml:space="preserve"> the </w:t>
        </w:r>
        <w:r w:rsidRPr="00E14AD9">
          <w:t xml:space="preserve">required </w:t>
        </w:r>
        <w:r w:rsidRPr="00765A6C">
          <w:t xml:space="preserve">European Legislation Identifier </w:t>
        </w:r>
        <w:r>
          <w:t>ELI</w:t>
        </w:r>
        <w:r w:rsidRPr="00E14AD9">
          <w:t xml:space="preserve"> </w:t>
        </w:r>
        <w:r>
          <w:fldChar w:fldCharType="begin"/>
        </w:r>
        <w:r>
          <w:instrText>HYPERLINK "http://data.europa.eu/eli/reg_impl/2023/138/oj"</w:instrText>
        </w:r>
      </w:ins>
      <w:ins w:id="1494" w:author="ESCRIU Jordi (JRC-ISPRA) [2]" w:date="2025-05-29T12:55:00Z"/>
      <w:ins w:id="1495" w:author="ESCRIU Jordi (JRC-ISPRA) [2]" w:date="2025-05-27T20:20:00Z">
        <w:r>
          <w:fldChar w:fldCharType="separate"/>
        </w:r>
        <w:r w:rsidRPr="0037624F">
          <w:rPr>
            <w:rStyle w:val="Hyperlink"/>
          </w:rPr>
          <w:t>http://data.europa.eu/eli/reg_impl/2023/138/oj</w:t>
        </w:r>
        <w:r>
          <w:rPr>
            <w:rStyle w:val="Hyperlink"/>
          </w:rPr>
          <w:fldChar w:fldCharType="end"/>
        </w:r>
        <w:r>
          <w:t xml:space="preserve"> or URLs (</w:t>
        </w:r>
        <w:r>
          <w:fldChar w:fldCharType="begin"/>
        </w:r>
        <w:r>
          <w:instrText>HYPERLINK "</w:instrText>
        </w:r>
        <w:r w:rsidRPr="00D814CD">
          <w:instrText>https://eur-lex.europa.eu/eli/reg_impl/2023/138/oj</w:instrText>
        </w:r>
        <w:r>
          <w:instrText>"</w:instrText>
        </w:r>
      </w:ins>
      <w:ins w:id="1496" w:author="ESCRIU Jordi (JRC-ISPRA) [2]" w:date="2025-05-29T12:55:00Z"/>
      <w:ins w:id="1497" w:author="ESCRIU Jordi (JRC-ISPRA) [2]" w:date="2025-05-27T20:20:00Z">
        <w:r>
          <w:fldChar w:fldCharType="separate"/>
        </w:r>
        <w:r w:rsidRPr="000A14A7">
          <w:rPr>
            <w:rStyle w:val="Hyperlink"/>
          </w:rPr>
          <w:t>https://eur-lex.europa.eu/eli/reg_impl/2023/138/oj</w:t>
        </w:r>
        <w:r>
          <w:fldChar w:fldCharType="end"/>
        </w:r>
        <w:r>
          <w:t xml:space="preserve"> or </w:t>
        </w:r>
        <w:r w:rsidRPr="00A50C27">
          <w:rPr>
            <w:lang w:val="de-DE"/>
          </w:rPr>
          <w:fldChar w:fldCharType="begin"/>
        </w:r>
        <w:r w:rsidRPr="00D814CD">
          <w:rPr>
            <w:lang w:val="en-US"/>
          </w:rPr>
          <w:instrText>HYPERLINK "https://op.europa.eu/web/eu-vocabularies/concept/-/resource?uri=http://data.europa.eu/bna/c_83aa10a6"</w:instrText>
        </w:r>
      </w:ins>
      <w:ins w:id="1498" w:author="ESCRIU Jordi (JRC-ISPRA) [2]" w:date="2025-05-29T12:55:00Z">
        <w:r w:rsidR="008718D2" w:rsidRPr="00A50C27">
          <w:rPr>
            <w:lang w:val="de-DE"/>
          </w:rPr>
        </w:r>
      </w:ins>
      <w:ins w:id="1499" w:author="ESCRIU Jordi (JRC-ISPRA) [2]" w:date="2025-05-27T20:20:00Z">
        <w:r w:rsidRPr="00A50C27">
          <w:rPr>
            <w:lang w:val="de-DE"/>
          </w:rPr>
          <w:fldChar w:fldCharType="separate"/>
        </w:r>
        <w:r w:rsidRPr="00D814CD">
          <w:rPr>
            <w:rStyle w:val="Hyperlink"/>
            <w:lang w:val="en-US"/>
          </w:rPr>
          <w:t>https://op.europa.eu/web/eu-vocabularies/concept/-/resource?uri=http://data.europa.eu/bna/c_83aa10a6</w:t>
        </w:r>
        <w:r w:rsidRPr="00A50C27">
          <w:fldChar w:fldCharType="end"/>
        </w:r>
        <w:r>
          <w:t xml:space="preserve">) </w:t>
        </w:r>
        <w:r w:rsidRPr="00E14AD9">
          <w:t>to reference the HVD Implementing Regulation through the ‘applicableLegislation’ element.</w:t>
        </w:r>
      </w:ins>
    </w:p>
    <w:p w14:paraId="3558A589" w14:textId="77777777" w:rsidR="0095686F" w:rsidRPr="00E14AD9" w:rsidRDefault="0095686F" w:rsidP="00012D02">
      <w:pPr>
        <w:pStyle w:val="JRCText"/>
        <w:numPr>
          <w:ilvl w:val="0"/>
          <w:numId w:val="37"/>
        </w:numPr>
        <w:ind w:left="567" w:hanging="283"/>
        <w:rPr>
          <w:ins w:id="1500" w:author="ESCRIU Jordi (JRC-ISPRA) [2]" w:date="2025-05-27T20:20:00Z"/>
        </w:rPr>
      </w:pPr>
      <w:ins w:id="1501" w:author="ESCRIU Jordi (JRC-ISPRA) [2]" w:date="2025-05-27T20:20:00Z">
        <w:r>
          <w:t>OP was asked to also map the other URLs because it would have been difficult for the MS to change the metadata to the correct ELI, so the Geoharvester maps these URLs to the expected ELI.</w:t>
        </w:r>
      </w:ins>
    </w:p>
    <w:p w14:paraId="24D34340" w14:textId="77777777" w:rsidR="0095686F" w:rsidRPr="00E14AD9" w:rsidRDefault="0095686F" w:rsidP="0095686F">
      <w:pPr>
        <w:pStyle w:val="JRCText"/>
        <w:rPr>
          <w:ins w:id="1502" w:author="ESCRIU Jordi (JRC-ISPRA) [2]" w:date="2025-05-27T20:20:00Z"/>
        </w:rPr>
      </w:pPr>
      <w:ins w:id="1503" w:author="ESCRIU Jordi (JRC-ISPRA) [2]" w:date="2025-05-27T20:20:00Z">
        <w:r w:rsidRPr="00E14AD9">
          <w:t xml:space="preserve">Some of the issues identified cannot be solved: </w:t>
        </w:r>
      </w:ins>
    </w:p>
    <w:p w14:paraId="57C7B6DB" w14:textId="4E6A39E6" w:rsidR="0095686F" w:rsidRPr="00D814CD" w:rsidRDefault="0095686F" w:rsidP="0095686F">
      <w:pPr>
        <w:pStyle w:val="JRCText"/>
        <w:numPr>
          <w:ilvl w:val="0"/>
          <w:numId w:val="37"/>
        </w:numPr>
        <w:ind w:left="567" w:hanging="283"/>
        <w:rPr>
          <w:ins w:id="1504" w:author="ESCRIU Jordi (JRC-ISPRA) [2]" w:date="2025-05-27T20:20:00Z"/>
          <w:lang w:val="en-US"/>
        </w:rPr>
      </w:pPr>
      <w:ins w:id="1505" w:author="ESCRIU Jordi (JRC-ISPRA) [2]" w:date="2025-05-27T20:20:00Z">
        <w:r w:rsidRPr="00E14AD9">
          <w:lastRenderedPageBreak/>
          <w:t>HVDs need to be accessible via an API. However, not all ISO metadata have an OnlineResource digital transfer option of ‘download’ type to be mapped as service distribution.</w:t>
        </w:r>
        <w:r>
          <w:t xml:space="preserve"> In ISO </w:t>
        </w:r>
        <w:r w:rsidRPr="00102B6B">
          <w:t>191</w:t>
        </w:r>
        <w:r>
          <w:t>15/</w:t>
        </w:r>
        <w:r w:rsidRPr="00102B6B">
          <w:t>19139</w:t>
        </w:r>
        <w:r>
          <w:t xml:space="preserve"> t</w:t>
        </w:r>
        <w:r w:rsidRPr="00271FDB">
          <w:rPr>
            <w:lang w:val="en-US"/>
          </w:rPr>
          <w:t xml:space="preserve">he links </w:t>
        </w:r>
        <w:r>
          <w:rPr>
            <w:lang w:val="en-US"/>
          </w:rPr>
          <w:t xml:space="preserve">for </w:t>
        </w:r>
        <w:r w:rsidRPr="00271FDB">
          <w:rPr>
            <w:lang w:val="en-US"/>
          </w:rPr>
          <w:t>datasets define</w:t>
        </w:r>
        <w:r>
          <w:rPr>
            <w:lang w:val="en-US"/>
          </w:rPr>
          <w:t>d</w:t>
        </w:r>
        <w:r w:rsidRPr="00271FDB">
          <w:rPr>
            <w:lang w:val="en-US"/>
          </w:rPr>
          <w:t xml:space="preserve"> in </w:t>
        </w:r>
        <w:r w:rsidRPr="00271FDB">
          <w:rPr>
            <w:i/>
            <w:iCs/>
            <w:lang w:val="en-US"/>
          </w:rPr>
          <w:t>gmd:distributionInfo/gmd:MD_Distribution/gmd:transferOptions</w:t>
        </w:r>
        <w:r w:rsidRPr="00271FDB">
          <w:rPr>
            <w:lang w:val="en-US"/>
          </w:rPr>
          <w:t> are mapped to different fields in the DCAT-AP representation of the metadata depending on the codeListValue defined in the </w:t>
        </w:r>
        <w:r w:rsidRPr="00271FDB">
          <w:rPr>
            <w:i/>
            <w:iCs/>
            <w:lang w:val="en-US"/>
          </w:rPr>
          <w:t>gmd:function</w:t>
        </w:r>
        <w:r w:rsidRPr="00271FDB">
          <w:rPr>
            <w:lang w:val="en-US"/>
          </w:rPr>
          <w:t xml:space="preserve"> element. </w:t>
        </w:r>
        <w:r>
          <w:rPr>
            <w:lang w:val="en-US"/>
          </w:rPr>
          <w:t xml:space="preserve">The </w:t>
        </w:r>
        <w:r w:rsidRPr="00F15855">
          <w:rPr>
            <w:lang w:val="en-US"/>
          </w:rPr>
          <w:t>GeoDCAT-AP specification (</w:t>
        </w:r>
        <w:r>
          <w:rPr>
            <w:lang w:val="en-US"/>
          </w:rPr>
          <w:t xml:space="preserve">[REC] </w:t>
        </w:r>
        <w:r>
          <w:rPr>
            <w:lang w:val="en-US"/>
          </w:rPr>
          <w:fldChar w:fldCharType="begin"/>
        </w:r>
        <w:r>
          <w:rPr>
            <w:lang w:val="en-US"/>
          </w:rPr>
          <w:instrText>HYPERLINK "</w:instrText>
        </w:r>
        <w:r w:rsidRPr="001A7160">
          <w:rPr>
            <w:lang w:val="en-US"/>
          </w:rPr>
          <w:instrText>https://semiceu.github.io/GeoDCAT-AP/releases/3.0.0/#resource-locator---on-line-resource</w:instrText>
        </w:r>
        <w:r>
          <w:rPr>
            <w:lang w:val="en-US"/>
          </w:rPr>
          <w:instrText>"</w:instrText>
        </w:r>
      </w:ins>
      <w:ins w:id="1506" w:author="ESCRIU Jordi (JRC-ISPRA) [2]" w:date="2025-05-29T12:55:00Z">
        <w:r w:rsidR="008718D2">
          <w:rPr>
            <w:lang w:val="en-US"/>
          </w:rPr>
        </w:r>
      </w:ins>
      <w:ins w:id="1507" w:author="ESCRIU Jordi (JRC-ISPRA) [2]" w:date="2025-05-27T20:20:00Z">
        <w:r>
          <w:rPr>
            <w:lang w:val="en-US"/>
          </w:rPr>
          <w:fldChar w:fldCharType="separate"/>
        </w:r>
        <w:r w:rsidRPr="00063298">
          <w:rPr>
            <w:rStyle w:val="Hyperlink"/>
            <w:lang w:val="en-US"/>
          </w:rPr>
          <w:t>https://semiceu.github.io/GeoDCAT-AP/releases/3.0.0/#resource-locator---on-line-resource</w:t>
        </w:r>
        <w:r>
          <w:rPr>
            <w:lang w:val="en-US"/>
          </w:rPr>
          <w:fldChar w:fldCharType="end"/>
        </w:r>
        <w:r w:rsidRPr="00F15855">
          <w:rPr>
            <w:lang w:val="en-US"/>
          </w:rPr>
          <w:t>)</w:t>
        </w:r>
        <w:r>
          <w:rPr>
            <w:lang w:val="en-US"/>
          </w:rPr>
          <w:t xml:space="preserve"> specifies this in the following table</w:t>
        </w:r>
        <w:r w:rsidRPr="00F15855">
          <w:rPr>
            <w:lang w:val="en-US"/>
          </w:rPr>
          <w:t>:</w:t>
        </w:r>
      </w:ins>
    </w:p>
    <w:p w14:paraId="2A86F83E" w14:textId="065EACC7" w:rsidR="00274834" w:rsidRPr="00E14AD9" w:rsidDel="0095686F" w:rsidRDefault="00912DD0">
      <w:pPr>
        <w:pStyle w:val="JRCText"/>
        <w:ind w:left="540"/>
        <w:rPr>
          <w:del w:id="1508" w:author="ESCRIU Jordi (JRC-ISPRA) [2]" w:date="2025-05-27T20:20:00Z"/>
        </w:rPr>
        <w:pPrChange w:id="1509" w:author="ESCRIU Jordi (JRC-ISPRA) [2]" w:date="2025-05-27T20:28:00Z">
          <w:pPr>
            <w:pStyle w:val="JRCText"/>
          </w:pPr>
        </w:pPrChange>
      </w:pPr>
      <w:del w:id="1510" w:author="ESCRIU Jordi (JRC-ISPRA) [2]" w:date="2025-05-27T20:20:00Z">
        <w:r w:rsidRPr="00E14AD9" w:rsidDel="0095686F">
          <w:delText xml:space="preserve">Related to </w:delText>
        </w:r>
        <w:r w:rsidR="00274834" w:rsidRPr="00E14AD9" w:rsidDel="0095686F">
          <w:delText xml:space="preserve">HVD </w:delText>
        </w:r>
        <w:r w:rsidRPr="00E14AD9" w:rsidDel="0095686F">
          <w:delText>‘</w:delText>
        </w:r>
        <w:r w:rsidR="00274834" w:rsidRPr="00E14AD9" w:rsidDel="0095686F">
          <w:delText>applicableLegislation</w:delText>
        </w:r>
        <w:r w:rsidRPr="00E14AD9" w:rsidDel="0095686F">
          <w:delText>’ element:</w:delText>
        </w:r>
      </w:del>
    </w:p>
    <w:p w14:paraId="16EE371F" w14:textId="5C5B1C37" w:rsidR="00274834" w:rsidRPr="00E14AD9" w:rsidDel="0095686F" w:rsidRDefault="00912DD0">
      <w:pPr>
        <w:pStyle w:val="JRCText"/>
        <w:numPr>
          <w:ilvl w:val="0"/>
          <w:numId w:val="37"/>
        </w:numPr>
        <w:ind w:left="540" w:hanging="283"/>
        <w:rPr>
          <w:del w:id="1511" w:author="ESCRIU Jordi (JRC-ISPRA) [2]" w:date="2025-05-27T20:20:00Z"/>
        </w:rPr>
        <w:pPrChange w:id="1512" w:author="ESCRIU Jordi (JRC-ISPRA) [2]" w:date="2025-05-27T20:28:00Z">
          <w:pPr>
            <w:pStyle w:val="JRCText"/>
            <w:numPr>
              <w:numId w:val="37"/>
            </w:numPr>
            <w:ind w:left="567" w:hanging="283"/>
          </w:pPr>
        </w:pPrChange>
      </w:pPr>
      <w:del w:id="1513" w:author="ESCRIU Jordi (JRC-ISPRA) [2]" w:date="2025-05-27T20:20:00Z">
        <w:r w:rsidRPr="00E14AD9" w:rsidDel="0095686F">
          <w:delText xml:space="preserve">Current metadata records are either using </w:delText>
        </w:r>
        <w:r w:rsidR="004A5781" w:rsidDel="0095686F">
          <w:fldChar w:fldCharType="begin"/>
        </w:r>
        <w:r w:rsidR="004A5781" w:rsidDel="0095686F">
          <w:delInstrText>HYPERLINK "http://data.europa.eu/eli/reg_impl/2023/138/oj"</w:delInstrText>
        </w:r>
        <w:r w:rsidR="004A5781" w:rsidDel="0095686F">
          <w:fldChar w:fldCharType="separate"/>
        </w:r>
        <w:r w:rsidR="00E14AD9" w:rsidRPr="0037624F" w:rsidDel="0095686F">
          <w:rPr>
            <w:rStyle w:val="Hyperlink"/>
          </w:rPr>
          <w:delText>http://data.europa.eu/eli/reg_impl/2023/138/oj</w:delText>
        </w:r>
        <w:r w:rsidR="004A5781" w:rsidDel="0095686F">
          <w:rPr>
            <w:rStyle w:val="Hyperlink"/>
          </w:rPr>
          <w:fldChar w:fldCharType="end"/>
        </w:r>
        <w:r w:rsidR="00E14AD9" w:rsidDel="0095686F">
          <w:delText xml:space="preserve"> </w:delText>
        </w:r>
        <w:r w:rsidR="00274834" w:rsidRPr="00E14AD9" w:rsidDel="0095686F">
          <w:delText>(required</w:delText>
        </w:r>
        <w:r w:rsidRPr="00E14AD9" w:rsidDel="0095686F">
          <w:delText xml:space="preserve"> URLs</w:delText>
        </w:r>
        <w:r w:rsidR="00274834" w:rsidRPr="00E14AD9" w:rsidDel="0095686F">
          <w:delText xml:space="preserve">) </w:delText>
        </w:r>
        <w:r w:rsidRPr="00E14AD9" w:rsidDel="0095686F">
          <w:delText>and</w:delText>
        </w:r>
        <w:r w:rsidR="00274834" w:rsidRPr="00E14AD9" w:rsidDel="0095686F">
          <w:delText xml:space="preserve"> </w:delText>
        </w:r>
        <w:r w:rsidR="004A5781" w:rsidDel="0095686F">
          <w:fldChar w:fldCharType="begin"/>
        </w:r>
        <w:r w:rsidR="004A5781" w:rsidDel="0095686F">
          <w:delInstrText>HYPERLINK "https://eur-lex.europa.eu/eli/reg_impl/2023/138/oj"</w:delInstrText>
        </w:r>
        <w:r w:rsidR="004A5781" w:rsidDel="0095686F">
          <w:fldChar w:fldCharType="separate"/>
        </w:r>
        <w:r w:rsidR="00E14AD9" w:rsidRPr="0037624F" w:rsidDel="0095686F">
          <w:rPr>
            <w:rStyle w:val="Hyperlink"/>
          </w:rPr>
          <w:delText>https://eur-lex.europa.eu/eli/reg_impl/2023/138/oj</w:delText>
        </w:r>
        <w:r w:rsidR="004A5781" w:rsidDel="0095686F">
          <w:rPr>
            <w:rStyle w:val="Hyperlink"/>
          </w:rPr>
          <w:fldChar w:fldCharType="end"/>
        </w:r>
        <w:r w:rsidR="00E14AD9" w:rsidDel="0095686F">
          <w:delText xml:space="preserve"> </w:delText>
        </w:r>
        <w:r w:rsidRPr="00E14AD9" w:rsidDel="0095686F">
          <w:delText>to reference the HVD Implementing Regulation through the ‘applicableLegislation’ element.</w:delText>
        </w:r>
      </w:del>
    </w:p>
    <w:p w14:paraId="6C94A68B" w14:textId="58E15D60" w:rsidR="00274834" w:rsidRPr="00E14AD9" w:rsidDel="0095686F" w:rsidRDefault="00274834">
      <w:pPr>
        <w:pStyle w:val="JRCText"/>
        <w:ind w:left="540"/>
        <w:rPr>
          <w:del w:id="1514" w:author="ESCRIU Jordi (JRC-ISPRA) [2]" w:date="2025-05-27T20:20:00Z"/>
        </w:rPr>
        <w:pPrChange w:id="1515" w:author="ESCRIU Jordi (JRC-ISPRA) [2]" w:date="2025-05-27T20:28:00Z">
          <w:pPr>
            <w:pStyle w:val="JRCText"/>
            <w:ind w:left="567"/>
          </w:pPr>
        </w:pPrChange>
      </w:pPr>
      <w:del w:id="1516" w:author="ESCRIU Jordi (JRC-ISPRA) [2]" w:date="2025-05-27T20:20:00Z">
        <w:r w:rsidRPr="00E14AD9" w:rsidDel="0095686F">
          <w:delText xml:space="preserve">data.europa.eu maps both to </w:delText>
        </w:r>
        <w:r w:rsidR="004A5781" w:rsidDel="0095686F">
          <w:fldChar w:fldCharType="begin"/>
        </w:r>
        <w:r w:rsidR="004A5781" w:rsidDel="0095686F">
          <w:delInstrText>HYPERLINK "http://data.europa.eu/eli/reg_impl/2023/138/oj"</w:delInstrText>
        </w:r>
        <w:r w:rsidR="004A5781" w:rsidDel="0095686F">
          <w:fldChar w:fldCharType="separate"/>
        </w:r>
        <w:r w:rsidR="00E14AD9" w:rsidRPr="0037624F" w:rsidDel="0095686F">
          <w:rPr>
            <w:rStyle w:val="Hyperlink"/>
          </w:rPr>
          <w:delText>http://data.europa.eu/eli/reg_impl/2023/138/oj</w:delText>
        </w:r>
        <w:r w:rsidR="004A5781" w:rsidDel="0095686F">
          <w:rPr>
            <w:rStyle w:val="Hyperlink"/>
          </w:rPr>
          <w:fldChar w:fldCharType="end"/>
        </w:r>
        <w:r w:rsidR="00912DD0" w:rsidRPr="00E14AD9" w:rsidDel="0095686F">
          <w:delText xml:space="preserve">, although only </w:delText>
        </w:r>
        <w:r w:rsidR="004A5781" w:rsidDel="0095686F">
          <w:fldChar w:fldCharType="begin"/>
        </w:r>
        <w:r w:rsidR="004A5781" w:rsidDel="0095686F">
          <w:delInstrText>HYPERLINK "http://data.europa.eu/eli/reg_impl/2023/138/oj"</w:delInstrText>
        </w:r>
        <w:r w:rsidR="004A5781" w:rsidDel="0095686F">
          <w:fldChar w:fldCharType="separate"/>
        </w:r>
        <w:r w:rsidR="00E14AD9" w:rsidRPr="0037624F" w:rsidDel="0095686F">
          <w:rPr>
            <w:rStyle w:val="Hyperlink"/>
          </w:rPr>
          <w:delText>http://data.europa.eu/eli/reg_impl/2023/138/oj</w:delText>
        </w:r>
        <w:r w:rsidR="004A5781" w:rsidDel="0095686F">
          <w:rPr>
            <w:rStyle w:val="Hyperlink"/>
          </w:rPr>
          <w:fldChar w:fldCharType="end"/>
        </w:r>
        <w:r w:rsidR="00E14AD9" w:rsidDel="0095686F">
          <w:delText xml:space="preserve"> </w:delText>
        </w:r>
        <w:r w:rsidR="00912DD0" w:rsidRPr="00E14AD9" w:rsidDel="0095686F">
          <w:delText>should be used. O</w:delText>
        </w:r>
        <w:r w:rsidRPr="00E14AD9" w:rsidDel="0095686F">
          <w:delText xml:space="preserve">ther URLs (e.g. </w:delText>
        </w:r>
        <w:r w:rsidR="004A5781" w:rsidDel="0095686F">
          <w:fldChar w:fldCharType="begin"/>
        </w:r>
        <w:r w:rsidR="004A5781" w:rsidDel="0095686F">
          <w:delInstrText>HYPERLINK "https://op.europa.eu/web/eu-vocabularies/concept/-/resource?uri=http://data.europa.eu/bna/c_83aa10a6"</w:delInstrText>
        </w:r>
        <w:r w:rsidR="004A5781" w:rsidDel="0095686F">
          <w:fldChar w:fldCharType="separate"/>
        </w:r>
        <w:r w:rsidR="00E14AD9" w:rsidRPr="0037624F" w:rsidDel="0095686F">
          <w:rPr>
            <w:rStyle w:val="Hyperlink"/>
          </w:rPr>
          <w:delText>https://op.europa.eu/web/eu-vocabularies/concept/-/resource?uri=http://data.europa.eu/bna/c_83aa10a6</w:delText>
        </w:r>
        <w:r w:rsidR="004A5781" w:rsidDel="0095686F">
          <w:rPr>
            <w:rStyle w:val="Hyperlink"/>
          </w:rPr>
          <w:fldChar w:fldCharType="end"/>
        </w:r>
        <w:r w:rsidRPr="00E14AD9" w:rsidDel="0095686F">
          <w:delText>)</w:delText>
        </w:r>
        <w:r w:rsidR="00912DD0" w:rsidRPr="00E14AD9" w:rsidDel="0095686F">
          <w:delText xml:space="preserve"> </w:delText>
        </w:r>
        <w:r w:rsidRPr="00E14AD9" w:rsidDel="0095686F">
          <w:delText>are not mapped</w:delText>
        </w:r>
        <w:r w:rsidR="00912DD0" w:rsidRPr="00E14AD9" w:rsidDel="0095686F">
          <w:delText>.</w:delText>
        </w:r>
        <w:r w:rsidRPr="00E14AD9" w:rsidDel="0095686F">
          <w:delText xml:space="preserve"> </w:delText>
        </w:r>
      </w:del>
    </w:p>
    <w:p w14:paraId="1DC6233A" w14:textId="792E63F4" w:rsidR="00274834" w:rsidRPr="00E14AD9" w:rsidDel="0095686F" w:rsidRDefault="00274834">
      <w:pPr>
        <w:pStyle w:val="JRCText"/>
        <w:ind w:left="540"/>
        <w:rPr>
          <w:del w:id="1517" w:author="ESCRIU Jordi (JRC-ISPRA) [2]" w:date="2025-05-27T20:20:00Z"/>
        </w:rPr>
        <w:pPrChange w:id="1518" w:author="ESCRIU Jordi (JRC-ISPRA) [2]" w:date="2025-05-27T20:28:00Z">
          <w:pPr>
            <w:pStyle w:val="JRCText"/>
          </w:pPr>
        </w:pPrChange>
      </w:pPr>
      <w:del w:id="1519" w:author="ESCRIU Jordi (JRC-ISPRA) [2]" w:date="2025-05-27T20:20:00Z">
        <w:r w:rsidRPr="00E14AD9" w:rsidDel="0095686F">
          <w:delText xml:space="preserve">Some </w:delText>
        </w:r>
        <w:r w:rsidR="00912DD0" w:rsidRPr="00E14AD9" w:rsidDel="0095686F">
          <w:delText xml:space="preserve">of the </w:delText>
        </w:r>
        <w:r w:rsidRPr="00E14AD9" w:rsidDel="0095686F">
          <w:delText xml:space="preserve">validation issues </w:delText>
        </w:r>
        <w:r w:rsidR="00912DD0" w:rsidRPr="00E14AD9" w:rsidDel="0095686F">
          <w:delText xml:space="preserve">identified </w:delText>
        </w:r>
        <w:r w:rsidRPr="00E14AD9" w:rsidDel="0095686F">
          <w:delText>cannot be solved</w:delText>
        </w:r>
        <w:r w:rsidR="00912DD0" w:rsidRPr="00E14AD9" w:rsidDel="0095686F">
          <w:delText>:</w:delText>
        </w:r>
        <w:r w:rsidRPr="00E14AD9" w:rsidDel="0095686F">
          <w:delText xml:space="preserve"> </w:delText>
        </w:r>
      </w:del>
    </w:p>
    <w:p w14:paraId="55421DF1" w14:textId="490973DB" w:rsidR="00274834" w:rsidRPr="00E14AD9" w:rsidDel="0095686F" w:rsidRDefault="00274834">
      <w:pPr>
        <w:pStyle w:val="JRCText"/>
        <w:numPr>
          <w:ilvl w:val="0"/>
          <w:numId w:val="37"/>
        </w:numPr>
        <w:ind w:left="540" w:hanging="283"/>
        <w:rPr>
          <w:del w:id="1520" w:author="ESCRIU Jordi (JRC-ISPRA) [2]" w:date="2025-05-27T20:20:00Z"/>
        </w:rPr>
        <w:pPrChange w:id="1521" w:author="ESCRIU Jordi (JRC-ISPRA) [2]" w:date="2025-05-27T20:28:00Z">
          <w:pPr>
            <w:pStyle w:val="JRCText"/>
            <w:numPr>
              <w:numId w:val="37"/>
            </w:numPr>
            <w:ind w:left="567" w:hanging="283"/>
          </w:pPr>
        </w:pPrChange>
      </w:pPr>
      <w:del w:id="1522" w:author="ESCRIU Jordi (JRC-ISPRA) [2]" w:date="2025-05-27T20:20:00Z">
        <w:r w:rsidRPr="00E14AD9" w:rsidDel="0095686F">
          <w:delText>ISO distributions do</w:delText>
        </w:r>
        <w:r w:rsidR="00E14AD9" w:rsidRPr="00E14AD9" w:rsidDel="0095686F">
          <w:delText xml:space="preserve"> </w:delText>
        </w:r>
        <w:r w:rsidRPr="00E14AD9" w:rsidDel="0095686F">
          <w:delText>n</w:delText>
        </w:r>
        <w:r w:rsidR="00E14AD9" w:rsidRPr="00E14AD9" w:rsidDel="0095686F">
          <w:delText>o</w:delText>
        </w:r>
        <w:r w:rsidRPr="00E14AD9" w:rsidDel="0095686F">
          <w:delText>t have applicable legislations</w:delText>
        </w:r>
        <w:r w:rsidR="00E14AD9" w:rsidRPr="00E14AD9" w:rsidDel="0095686F">
          <w:delText>.</w:delText>
        </w:r>
      </w:del>
    </w:p>
    <w:p w14:paraId="07CB8E72" w14:textId="4248CEEE" w:rsidR="00A86C76" w:rsidRPr="00896E03" w:rsidRDefault="00274834" w:rsidP="008718D2">
      <w:pPr>
        <w:pStyle w:val="JRCText"/>
        <w:ind w:left="540"/>
        <w:rPr>
          <w:ins w:id="1523" w:author="ESCRIU Jordi (JRC-ISPRA) [2]" w:date="2025-05-27T19:42:00Z"/>
        </w:rPr>
      </w:pPr>
      <w:del w:id="1524" w:author="ESCRIU Jordi (JRC-ISPRA) [2]" w:date="2025-05-27T20:20:00Z">
        <w:r w:rsidRPr="00E14AD9" w:rsidDel="0095686F">
          <w:delText>HVDs ne</w:delText>
        </w:r>
        <w:r w:rsidR="00E14AD9" w:rsidRPr="00E14AD9" w:rsidDel="0095686F">
          <w:delText>ed to be accessible via an API. However,</w:delText>
        </w:r>
        <w:r w:rsidRPr="00E14AD9" w:rsidDel="0095686F">
          <w:delText xml:space="preserve"> not all ISO metadata have an </w:delText>
        </w:r>
        <w:r w:rsidR="00E14AD9" w:rsidRPr="00E14AD9" w:rsidDel="0095686F">
          <w:delText>OnlineResource</w:delText>
        </w:r>
        <w:r w:rsidRPr="00E14AD9" w:rsidDel="0095686F">
          <w:delText xml:space="preserve"> </w:delText>
        </w:r>
        <w:r w:rsidR="00E14AD9" w:rsidRPr="00E14AD9" w:rsidDel="0095686F">
          <w:delText>digital transfer option of</w:delText>
        </w:r>
        <w:r w:rsidRPr="00E14AD9" w:rsidDel="0095686F">
          <w:delText xml:space="preserve"> </w:delText>
        </w:r>
        <w:r w:rsidR="00E14AD9" w:rsidRPr="00E14AD9" w:rsidDel="0095686F">
          <w:delText>‘</w:delText>
        </w:r>
        <w:r w:rsidRPr="00E14AD9" w:rsidDel="0095686F">
          <w:delText>download</w:delText>
        </w:r>
        <w:r w:rsidR="00E14AD9" w:rsidRPr="00E14AD9" w:rsidDel="0095686F">
          <w:delText xml:space="preserve">’ type </w:delText>
        </w:r>
        <w:r w:rsidRPr="00E14AD9" w:rsidDel="0095686F">
          <w:delText>to be</w:delText>
        </w:r>
        <w:r w:rsidR="00E14AD9" w:rsidRPr="00E14AD9" w:rsidDel="0095686F">
          <w:delText xml:space="preserve"> mapped as service distribution.</w:delText>
        </w:r>
      </w:del>
      <w:ins w:id="1525" w:author="ESCRIU Jordi (JRC-ISPRA) [2]" w:date="2025-05-27T19:42:00Z">
        <w:r w:rsidR="00A86C76" w:rsidRPr="00012D02">
          <w:rPr>
            <w:b/>
            <w:bCs/>
          </w:rPr>
          <w:t xml:space="preserve">Table </w:t>
        </w:r>
        <w:r w:rsidR="00A86C76" w:rsidRPr="00896E03">
          <w:rPr>
            <w:b/>
            <w:bCs/>
          </w:rPr>
          <w:fldChar w:fldCharType="begin"/>
        </w:r>
        <w:r w:rsidR="00A86C76" w:rsidRPr="00012D02">
          <w:rPr>
            <w:b/>
            <w:bCs/>
          </w:rPr>
          <w:instrText xml:space="preserve"> SEQ Table \* ARABIC </w:instrText>
        </w:r>
        <w:r w:rsidR="00A86C76" w:rsidRPr="00896E03">
          <w:rPr>
            <w:b/>
            <w:bCs/>
          </w:rPr>
          <w:fldChar w:fldCharType="separate"/>
        </w:r>
      </w:ins>
      <w:r w:rsidR="008718D2">
        <w:rPr>
          <w:b/>
          <w:bCs/>
          <w:noProof/>
        </w:rPr>
        <w:t>2</w:t>
      </w:r>
      <w:ins w:id="1526" w:author="ESCRIU Jordi (JRC-ISPRA) [2]" w:date="2025-05-27T19:42:00Z">
        <w:r w:rsidR="00A86C76" w:rsidRPr="00896E03">
          <w:rPr>
            <w:b/>
            <w:bCs/>
          </w:rPr>
          <w:fldChar w:fldCharType="end"/>
        </w:r>
        <w:r w:rsidR="00A86C76" w:rsidRPr="00012D02">
          <w:rPr>
            <w:b/>
            <w:bCs/>
          </w:rPr>
          <w:t>.</w:t>
        </w:r>
        <w:r w:rsidR="00A86C76" w:rsidRPr="00012D02">
          <w:t xml:space="preserve"> </w:t>
        </w:r>
      </w:ins>
      <w:ins w:id="1527" w:author="ESCRIU Jordi (JRC-ISPRA) [2]" w:date="2025-05-27T20:21:00Z">
        <w:r w:rsidR="0095686F" w:rsidRPr="0095686F">
          <w:t>GeoDCAT-AP ISO OnlineRecource vs. DCAT distribution</w:t>
        </w:r>
      </w:ins>
      <w:ins w:id="1528" w:author="ESCRIU Jordi (JRC-ISPRA) [2]" w:date="2025-05-27T19:42:00Z">
        <w:r w:rsidR="00A86C76" w:rsidRPr="00896E03">
          <w:rPr>
            <w:color w:val="FF0000"/>
          </w:rPr>
          <w:t>.</w:t>
        </w:r>
      </w:ins>
    </w:p>
    <w:tbl>
      <w:tblPr>
        <w:tblStyle w:val="JRCTableBasic"/>
        <w:tblW w:w="4388" w:type="pct"/>
        <w:tblLook w:val="0620" w:firstRow="1" w:lastRow="0" w:firstColumn="0" w:lastColumn="0" w:noHBand="1" w:noVBand="1"/>
      </w:tblPr>
      <w:tblGrid>
        <w:gridCol w:w="3884"/>
        <w:gridCol w:w="2799"/>
        <w:gridCol w:w="2798"/>
        <w:gridCol w:w="2798"/>
      </w:tblGrid>
      <w:tr w:rsidR="00C0411D" w:rsidRPr="00896E03" w14:paraId="15D63DDA" w14:textId="77777777" w:rsidTr="00012D02">
        <w:trPr>
          <w:cnfStyle w:val="100000000000" w:firstRow="1" w:lastRow="0" w:firstColumn="0" w:lastColumn="0" w:oddVBand="0" w:evenVBand="0" w:oddHBand="0" w:evenHBand="0" w:firstRowFirstColumn="0" w:firstRowLastColumn="0" w:lastRowFirstColumn="0" w:lastRowLastColumn="0"/>
          <w:tblHeader/>
          <w:ins w:id="1529" w:author="ESCRIU Jordi (JRC-ISPRA) [2]" w:date="2025-05-27T19:42:00Z"/>
        </w:trPr>
        <w:tc>
          <w:tcPr>
            <w:tcW w:w="3884" w:type="dxa"/>
          </w:tcPr>
          <w:p w14:paraId="2724657C" w14:textId="0CF0F035" w:rsidR="00C0411D" w:rsidRPr="00896E03" w:rsidRDefault="00C0411D" w:rsidP="00C0411D">
            <w:pPr>
              <w:rPr>
                <w:ins w:id="1530" w:author="ESCRIU Jordi (JRC-ISPRA) [2]" w:date="2025-05-27T19:42:00Z"/>
              </w:rPr>
            </w:pPr>
            <w:ins w:id="1531" w:author="ESCRIU Jordi (JRC-ISPRA) [2]" w:date="2025-05-27T20:24:00Z">
              <w:r w:rsidRPr="00020C48">
                <w:t>ISO 19115 – CI_OnlineFunctionCode</w:t>
              </w:r>
            </w:ins>
          </w:p>
        </w:tc>
        <w:tc>
          <w:tcPr>
            <w:tcW w:w="2799" w:type="dxa"/>
          </w:tcPr>
          <w:p w14:paraId="3A56171F" w14:textId="1C1ABE95" w:rsidR="00C0411D" w:rsidRPr="00896E03" w:rsidRDefault="00C0411D" w:rsidP="00C0411D">
            <w:pPr>
              <w:rPr>
                <w:ins w:id="1532" w:author="ESCRIU Jordi (JRC-ISPRA) [2]" w:date="2025-05-27T19:42:00Z"/>
              </w:rPr>
            </w:pPr>
            <w:ins w:id="1533" w:author="ESCRIU Jordi (JRC-ISPRA) [2]" w:date="2025-05-27T20:24:00Z">
              <w:r w:rsidRPr="00020C48">
                <w:t>Property</w:t>
              </w:r>
            </w:ins>
          </w:p>
        </w:tc>
        <w:tc>
          <w:tcPr>
            <w:tcW w:w="2798" w:type="dxa"/>
          </w:tcPr>
          <w:p w14:paraId="13C1C845" w14:textId="3DD04697" w:rsidR="00C0411D" w:rsidRPr="00896E03" w:rsidRDefault="00C0411D" w:rsidP="00C0411D">
            <w:pPr>
              <w:rPr>
                <w:ins w:id="1534" w:author="ESCRIU Jordi (JRC-ISPRA) [2]" w:date="2025-05-27T19:42:00Z"/>
              </w:rPr>
            </w:pPr>
            <w:ins w:id="1535" w:author="ESCRIU Jordi (JRC-ISPRA) [2]" w:date="2025-05-27T20:24:00Z">
              <w:r w:rsidRPr="00020C48">
                <w:t>Domain</w:t>
              </w:r>
            </w:ins>
          </w:p>
        </w:tc>
        <w:tc>
          <w:tcPr>
            <w:tcW w:w="2798" w:type="dxa"/>
          </w:tcPr>
          <w:p w14:paraId="0C2CC7E6" w14:textId="3FE33747" w:rsidR="00C0411D" w:rsidRPr="00896E03" w:rsidRDefault="00C0411D" w:rsidP="00C0411D">
            <w:pPr>
              <w:rPr>
                <w:ins w:id="1536" w:author="ESCRIU Jordi (JRC-ISPRA) [2]" w:date="2025-05-27T19:42:00Z"/>
              </w:rPr>
            </w:pPr>
            <w:ins w:id="1537" w:author="ESCRIU Jordi (JRC-ISPRA) [2]" w:date="2025-05-27T20:24:00Z">
              <w:r w:rsidRPr="00020C48">
                <w:t>Range</w:t>
              </w:r>
            </w:ins>
          </w:p>
        </w:tc>
      </w:tr>
      <w:tr w:rsidR="00C0411D" w:rsidRPr="00896E03" w14:paraId="538B2A39" w14:textId="77777777" w:rsidTr="00012D02">
        <w:trPr>
          <w:ins w:id="1538" w:author="ESCRIU Jordi (JRC-ISPRA) [2]" w:date="2025-05-27T19:42:00Z"/>
        </w:trPr>
        <w:tc>
          <w:tcPr>
            <w:tcW w:w="3884" w:type="dxa"/>
          </w:tcPr>
          <w:p w14:paraId="570F9A1A" w14:textId="4E6171AC" w:rsidR="00C0411D" w:rsidRPr="00896E03" w:rsidRDefault="00C0411D" w:rsidP="00C0411D">
            <w:pPr>
              <w:rPr>
                <w:ins w:id="1539" w:author="ESCRIU Jordi (JRC-ISPRA) [2]" w:date="2025-05-27T19:42:00Z"/>
              </w:rPr>
            </w:pPr>
            <w:ins w:id="1540" w:author="ESCRIU Jordi (JRC-ISPRA) [2]" w:date="2025-05-27T20:25:00Z">
              <w:r w:rsidRPr="0052386C">
                <w:t>(not provided)</w:t>
              </w:r>
            </w:ins>
          </w:p>
        </w:tc>
        <w:tc>
          <w:tcPr>
            <w:tcW w:w="2799" w:type="dxa"/>
          </w:tcPr>
          <w:p w14:paraId="0C97C358" w14:textId="7C9F6888" w:rsidR="00C0411D" w:rsidRPr="00896E03" w:rsidRDefault="00C0411D" w:rsidP="00C0411D">
            <w:pPr>
              <w:rPr>
                <w:ins w:id="1541" w:author="ESCRIU Jordi (JRC-ISPRA) [2]" w:date="2025-05-27T19:42:00Z"/>
              </w:rPr>
            </w:pPr>
            <w:ins w:id="1542" w:author="ESCRIU Jordi (JRC-ISPRA) [2]" w:date="2025-05-27T20:25:00Z">
              <w:r w:rsidRPr="0052386C">
                <w:t>dcat:landingPage</w:t>
              </w:r>
            </w:ins>
          </w:p>
        </w:tc>
        <w:tc>
          <w:tcPr>
            <w:tcW w:w="2798" w:type="dxa"/>
          </w:tcPr>
          <w:p w14:paraId="352DD006" w14:textId="080340CF" w:rsidR="00C0411D" w:rsidRPr="00896E03" w:rsidRDefault="00C0411D" w:rsidP="00C0411D">
            <w:pPr>
              <w:rPr>
                <w:ins w:id="1543" w:author="ESCRIU Jordi (JRC-ISPRA) [2]" w:date="2025-05-27T19:42:00Z"/>
              </w:rPr>
            </w:pPr>
            <w:ins w:id="1544" w:author="ESCRIU Jordi (JRC-ISPRA) [2]" w:date="2025-05-27T20:25:00Z">
              <w:r w:rsidRPr="0052386C">
                <w:t>dcat:Dataset</w:t>
              </w:r>
            </w:ins>
          </w:p>
        </w:tc>
        <w:tc>
          <w:tcPr>
            <w:tcW w:w="2798" w:type="dxa"/>
          </w:tcPr>
          <w:p w14:paraId="399253D7" w14:textId="658814A7" w:rsidR="00C0411D" w:rsidRPr="00896E03" w:rsidRDefault="00C0411D" w:rsidP="00C0411D">
            <w:pPr>
              <w:rPr>
                <w:ins w:id="1545" w:author="ESCRIU Jordi (JRC-ISPRA) [2]" w:date="2025-05-27T19:42:00Z"/>
              </w:rPr>
            </w:pPr>
            <w:ins w:id="1546" w:author="ESCRIU Jordi (JRC-ISPRA) [2]" w:date="2025-05-27T20:25:00Z">
              <w:r w:rsidRPr="0052386C">
                <w:t>foaf:Document</w:t>
              </w:r>
            </w:ins>
          </w:p>
        </w:tc>
      </w:tr>
      <w:tr w:rsidR="00C0411D" w:rsidRPr="00896E03" w14:paraId="5DD21742" w14:textId="77777777" w:rsidTr="00012D02">
        <w:trPr>
          <w:ins w:id="1547" w:author="ESCRIU Jordi (JRC-ISPRA) [2]" w:date="2025-05-27T19:42:00Z"/>
        </w:trPr>
        <w:tc>
          <w:tcPr>
            <w:tcW w:w="3884" w:type="dxa"/>
          </w:tcPr>
          <w:p w14:paraId="1CDFAE0B" w14:textId="31DB1F9B" w:rsidR="00C0411D" w:rsidRPr="00954904" w:rsidRDefault="00C0411D" w:rsidP="00C0411D">
            <w:pPr>
              <w:rPr>
                <w:ins w:id="1548" w:author="ESCRIU Jordi (JRC-ISPRA) [2]" w:date="2025-05-27T19:42:00Z"/>
              </w:rPr>
            </w:pPr>
            <w:ins w:id="1549" w:author="ESCRIU Jordi (JRC-ISPRA) [2]" w:date="2025-05-27T20:25:00Z">
              <w:r w:rsidRPr="00954904">
                <w:t>download</w:t>
              </w:r>
            </w:ins>
          </w:p>
        </w:tc>
        <w:tc>
          <w:tcPr>
            <w:tcW w:w="2799" w:type="dxa"/>
          </w:tcPr>
          <w:p w14:paraId="4C248D99" w14:textId="5D95A42A" w:rsidR="00C0411D" w:rsidRPr="00954904" w:rsidRDefault="00C0411D" w:rsidP="00C0411D">
            <w:pPr>
              <w:rPr>
                <w:ins w:id="1550" w:author="ESCRIU Jordi (JRC-ISPRA) [2]" w:date="2025-05-27T19:42:00Z"/>
              </w:rPr>
            </w:pPr>
            <w:ins w:id="1551" w:author="ESCRIU Jordi (JRC-ISPRA) [2]" w:date="2025-05-27T20:25:00Z">
              <w:r w:rsidRPr="00954904">
                <w:t>dcat:accessURL</w:t>
              </w:r>
            </w:ins>
          </w:p>
        </w:tc>
        <w:tc>
          <w:tcPr>
            <w:tcW w:w="2798" w:type="dxa"/>
          </w:tcPr>
          <w:p w14:paraId="315909DD" w14:textId="1D30D66C" w:rsidR="00C0411D" w:rsidRPr="00954904" w:rsidRDefault="00C0411D" w:rsidP="00C0411D">
            <w:pPr>
              <w:rPr>
                <w:ins w:id="1552" w:author="ESCRIU Jordi (JRC-ISPRA) [2]" w:date="2025-05-27T19:42:00Z"/>
              </w:rPr>
            </w:pPr>
            <w:ins w:id="1553" w:author="ESCRIU Jordi (JRC-ISPRA) [2]" w:date="2025-05-27T20:25:00Z">
              <w:r w:rsidRPr="00954904">
                <w:t>dcat:Distribution</w:t>
              </w:r>
            </w:ins>
          </w:p>
        </w:tc>
        <w:tc>
          <w:tcPr>
            <w:tcW w:w="2798" w:type="dxa"/>
          </w:tcPr>
          <w:p w14:paraId="3FDC309D" w14:textId="65650B4D" w:rsidR="00C0411D" w:rsidRPr="00896E03" w:rsidRDefault="00C0411D" w:rsidP="00C0411D">
            <w:pPr>
              <w:rPr>
                <w:ins w:id="1554" w:author="ESCRIU Jordi (JRC-ISPRA) [2]" w:date="2025-05-27T19:42:00Z"/>
              </w:rPr>
            </w:pPr>
            <w:ins w:id="1555" w:author="ESCRIU Jordi (JRC-ISPRA) [2]" w:date="2025-05-27T20:25:00Z">
              <w:r w:rsidRPr="0052386C">
                <w:t>rdfs:Resource</w:t>
              </w:r>
            </w:ins>
          </w:p>
        </w:tc>
      </w:tr>
      <w:tr w:rsidR="00C0411D" w:rsidRPr="00896E03" w14:paraId="79A84DA2" w14:textId="77777777" w:rsidTr="00C0411D">
        <w:trPr>
          <w:ins w:id="1556" w:author="ESCRIU Jordi (JRC-ISPRA) [2]" w:date="2025-05-27T20:25:00Z"/>
        </w:trPr>
        <w:tc>
          <w:tcPr>
            <w:tcW w:w="3884" w:type="dxa"/>
          </w:tcPr>
          <w:p w14:paraId="3E06230F" w14:textId="706F644F" w:rsidR="00C0411D" w:rsidRPr="00896E03" w:rsidRDefault="00C0411D" w:rsidP="00C0411D">
            <w:pPr>
              <w:rPr>
                <w:ins w:id="1557" w:author="ESCRIU Jordi (JRC-ISPRA) [2]" w:date="2025-05-27T20:25:00Z"/>
              </w:rPr>
            </w:pPr>
            <w:ins w:id="1558" w:author="ESCRIU Jordi (JRC-ISPRA) [2]" w:date="2025-05-27T20:25:00Z">
              <w:r w:rsidRPr="0052386C">
                <w:t>Information</w:t>
              </w:r>
            </w:ins>
          </w:p>
        </w:tc>
        <w:tc>
          <w:tcPr>
            <w:tcW w:w="2799" w:type="dxa"/>
          </w:tcPr>
          <w:p w14:paraId="0C7BCA99" w14:textId="7C6814A5" w:rsidR="00C0411D" w:rsidRPr="00896E03" w:rsidRDefault="00C0411D" w:rsidP="00C0411D">
            <w:pPr>
              <w:rPr>
                <w:ins w:id="1559" w:author="ESCRIU Jordi (JRC-ISPRA) [2]" w:date="2025-05-27T20:25:00Z"/>
              </w:rPr>
            </w:pPr>
            <w:ins w:id="1560" w:author="ESCRIU Jordi (JRC-ISPRA) [2]" w:date="2025-05-27T20:25:00Z">
              <w:r w:rsidRPr="0052386C">
                <w:t>foaf:page</w:t>
              </w:r>
            </w:ins>
          </w:p>
        </w:tc>
        <w:tc>
          <w:tcPr>
            <w:tcW w:w="2798" w:type="dxa"/>
          </w:tcPr>
          <w:p w14:paraId="04180263" w14:textId="3FECF826" w:rsidR="00C0411D" w:rsidRPr="00896E03" w:rsidRDefault="00C0411D" w:rsidP="00C0411D">
            <w:pPr>
              <w:rPr>
                <w:ins w:id="1561" w:author="ESCRIU Jordi (JRC-ISPRA) [2]" w:date="2025-05-27T20:25:00Z"/>
              </w:rPr>
            </w:pPr>
            <w:ins w:id="1562" w:author="ESCRIU Jordi (JRC-ISPRA) [2]" w:date="2025-05-27T20:25:00Z">
              <w:r w:rsidRPr="0052386C">
                <w:t>dcat:Dataset</w:t>
              </w:r>
            </w:ins>
          </w:p>
        </w:tc>
        <w:tc>
          <w:tcPr>
            <w:tcW w:w="2798" w:type="dxa"/>
          </w:tcPr>
          <w:p w14:paraId="28204949" w14:textId="00F8AD8A" w:rsidR="00C0411D" w:rsidRPr="00896E03" w:rsidRDefault="00C0411D" w:rsidP="00C0411D">
            <w:pPr>
              <w:rPr>
                <w:ins w:id="1563" w:author="ESCRIU Jordi (JRC-ISPRA) [2]" w:date="2025-05-27T20:25:00Z"/>
              </w:rPr>
            </w:pPr>
            <w:ins w:id="1564" w:author="ESCRIU Jordi (JRC-ISPRA) [2]" w:date="2025-05-27T20:25:00Z">
              <w:r w:rsidRPr="0052386C">
                <w:t>foaf:Document</w:t>
              </w:r>
            </w:ins>
          </w:p>
        </w:tc>
      </w:tr>
      <w:tr w:rsidR="00C0411D" w:rsidRPr="00896E03" w14:paraId="27B706AB" w14:textId="77777777" w:rsidTr="00C0411D">
        <w:trPr>
          <w:ins w:id="1565" w:author="ESCRIU Jordi (JRC-ISPRA) [2]" w:date="2025-05-27T20:25:00Z"/>
        </w:trPr>
        <w:tc>
          <w:tcPr>
            <w:tcW w:w="3884" w:type="dxa"/>
          </w:tcPr>
          <w:p w14:paraId="4E74B94E" w14:textId="5F26318A" w:rsidR="00C0411D" w:rsidRPr="00896E03" w:rsidRDefault="00C0411D" w:rsidP="00C0411D">
            <w:pPr>
              <w:rPr>
                <w:ins w:id="1566" w:author="ESCRIU Jordi (JRC-ISPRA) [2]" w:date="2025-05-27T20:25:00Z"/>
              </w:rPr>
            </w:pPr>
            <w:ins w:id="1567" w:author="ESCRIU Jordi (JRC-ISPRA) [2]" w:date="2025-05-27T20:25:00Z">
              <w:r w:rsidRPr="0052386C">
                <w:t>offlineAccess</w:t>
              </w:r>
            </w:ins>
          </w:p>
        </w:tc>
        <w:tc>
          <w:tcPr>
            <w:tcW w:w="2799" w:type="dxa"/>
          </w:tcPr>
          <w:p w14:paraId="6EF5C7CA" w14:textId="574773FE" w:rsidR="00C0411D" w:rsidRPr="00896E03" w:rsidRDefault="00C0411D" w:rsidP="00C0411D">
            <w:pPr>
              <w:rPr>
                <w:ins w:id="1568" w:author="ESCRIU Jordi (JRC-ISPRA) [2]" w:date="2025-05-27T20:25:00Z"/>
              </w:rPr>
            </w:pPr>
            <w:ins w:id="1569" w:author="ESCRIU Jordi (JRC-ISPRA) [2]" w:date="2025-05-27T20:25:00Z">
              <w:r w:rsidRPr="0052386C">
                <w:t>dcat:accessURL</w:t>
              </w:r>
            </w:ins>
          </w:p>
        </w:tc>
        <w:tc>
          <w:tcPr>
            <w:tcW w:w="2798" w:type="dxa"/>
          </w:tcPr>
          <w:p w14:paraId="65FE8425" w14:textId="6B39BC0D" w:rsidR="00C0411D" w:rsidRPr="00896E03" w:rsidRDefault="00C0411D" w:rsidP="00C0411D">
            <w:pPr>
              <w:rPr>
                <w:ins w:id="1570" w:author="ESCRIU Jordi (JRC-ISPRA) [2]" w:date="2025-05-27T20:25:00Z"/>
              </w:rPr>
            </w:pPr>
            <w:ins w:id="1571" w:author="ESCRIU Jordi (JRC-ISPRA) [2]" w:date="2025-05-27T20:25:00Z">
              <w:r w:rsidRPr="0052386C">
                <w:t>dcat:Distribution</w:t>
              </w:r>
            </w:ins>
          </w:p>
        </w:tc>
        <w:tc>
          <w:tcPr>
            <w:tcW w:w="2798" w:type="dxa"/>
          </w:tcPr>
          <w:p w14:paraId="702071B4" w14:textId="20F02454" w:rsidR="00C0411D" w:rsidRPr="00896E03" w:rsidRDefault="00C0411D" w:rsidP="00C0411D">
            <w:pPr>
              <w:rPr>
                <w:ins w:id="1572" w:author="ESCRIU Jordi (JRC-ISPRA) [2]" w:date="2025-05-27T20:25:00Z"/>
              </w:rPr>
            </w:pPr>
            <w:ins w:id="1573" w:author="ESCRIU Jordi (JRC-ISPRA) [2]" w:date="2025-05-27T20:25:00Z">
              <w:r w:rsidRPr="0052386C">
                <w:t>rdfs:Resource</w:t>
              </w:r>
            </w:ins>
          </w:p>
        </w:tc>
      </w:tr>
      <w:tr w:rsidR="00C0411D" w:rsidRPr="00896E03" w14:paraId="286433AE" w14:textId="77777777" w:rsidTr="00C0411D">
        <w:trPr>
          <w:ins w:id="1574" w:author="ESCRIU Jordi (JRC-ISPRA) [2]" w:date="2025-05-27T20:25:00Z"/>
        </w:trPr>
        <w:tc>
          <w:tcPr>
            <w:tcW w:w="3884" w:type="dxa"/>
          </w:tcPr>
          <w:p w14:paraId="6FF3416B" w14:textId="37AE69AE" w:rsidR="00C0411D" w:rsidRPr="00896E03" w:rsidRDefault="00C0411D" w:rsidP="00C0411D">
            <w:pPr>
              <w:rPr>
                <w:ins w:id="1575" w:author="ESCRIU Jordi (JRC-ISPRA) [2]" w:date="2025-05-27T20:25:00Z"/>
              </w:rPr>
            </w:pPr>
            <w:ins w:id="1576" w:author="ESCRIU Jordi (JRC-ISPRA) [2]" w:date="2025-05-27T20:25:00Z">
              <w:r w:rsidRPr="0052386C">
                <w:t>order</w:t>
              </w:r>
            </w:ins>
          </w:p>
        </w:tc>
        <w:tc>
          <w:tcPr>
            <w:tcW w:w="2799" w:type="dxa"/>
          </w:tcPr>
          <w:p w14:paraId="62218B66" w14:textId="391916C5" w:rsidR="00C0411D" w:rsidRPr="00896E03" w:rsidRDefault="00C0411D" w:rsidP="00C0411D">
            <w:pPr>
              <w:rPr>
                <w:ins w:id="1577" w:author="ESCRIU Jordi (JRC-ISPRA) [2]" w:date="2025-05-27T20:25:00Z"/>
              </w:rPr>
            </w:pPr>
            <w:ins w:id="1578" w:author="ESCRIU Jordi (JRC-ISPRA) [2]" w:date="2025-05-27T20:25:00Z">
              <w:r w:rsidRPr="0052386C">
                <w:t>dcat:accessURL</w:t>
              </w:r>
            </w:ins>
          </w:p>
        </w:tc>
        <w:tc>
          <w:tcPr>
            <w:tcW w:w="2798" w:type="dxa"/>
          </w:tcPr>
          <w:p w14:paraId="3BEDA6B1" w14:textId="128B6640" w:rsidR="00C0411D" w:rsidRPr="00896E03" w:rsidRDefault="00C0411D" w:rsidP="00C0411D">
            <w:pPr>
              <w:rPr>
                <w:ins w:id="1579" w:author="ESCRIU Jordi (JRC-ISPRA) [2]" w:date="2025-05-27T20:25:00Z"/>
              </w:rPr>
            </w:pPr>
            <w:ins w:id="1580" w:author="ESCRIU Jordi (JRC-ISPRA) [2]" w:date="2025-05-27T20:25:00Z">
              <w:r w:rsidRPr="0052386C">
                <w:t>dcat:Distribution</w:t>
              </w:r>
            </w:ins>
          </w:p>
        </w:tc>
        <w:tc>
          <w:tcPr>
            <w:tcW w:w="2798" w:type="dxa"/>
          </w:tcPr>
          <w:p w14:paraId="27209797" w14:textId="08DE6132" w:rsidR="00C0411D" w:rsidRPr="00896E03" w:rsidRDefault="00C0411D" w:rsidP="00C0411D">
            <w:pPr>
              <w:rPr>
                <w:ins w:id="1581" w:author="ESCRIU Jordi (JRC-ISPRA) [2]" w:date="2025-05-27T20:25:00Z"/>
              </w:rPr>
            </w:pPr>
            <w:ins w:id="1582" w:author="ESCRIU Jordi (JRC-ISPRA) [2]" w:date="2025-05-27T20:25:00Z">
              <w:r w:rsidRPr="0052386C">
                <w:t>rdfs:Resource</w:t>
              </w:r>
            </w:ins>
          </w:p>
        </w:tc>
      </w:tr>
      <w:tr w:rsidR="00C0411D" w:rsidRPr="00896E03" w14:paraId="4E9D4368" w14:textId="77777777" w:rsidTr="00C0411D">
        <w:trPr>
          <w:ins w:id="1583" w:author="ESCRIU Jordi (JRC-ISPRA) [2]" w:date="2025-05-27T20:25:00Z"/>
        </w:trPr>
        <w:tc>
          <w:tcPr>
            <w:tcW w:w="3884" w:type="dxa"/>
          </w:tcPr>
          <w:p w14:paraId="0E69EC57" w14:textId="56437AA1" w:rsidR="00C0411D" w:rsidRPr="00896E03" w:rsidRDefault="00C0411D" w:rsidP="00C0411D">
            <w:pPr>
              <w:rPr>
                <w:ins w:id="1584" w:author="ESCRIU Jordi (JRC-ISPRA) [2]" w:date="2025-05-27T20:25:00Z"/>
              </w:rPr>
            </w:pPr>
            <w:ins w:id="1585" w:author="ESCRIU Jordi (JRC-ISPRA) [2]" w:date="2025-05-27T20:25:00Z">
              <w:r w:rsidRPr="0052386C">
                <w:t>search</w:t>
              </w:r>
            </w:ins>
          </w:p>
        </w:tc>
        <w:tc>
          <w:tcPr>
            <w:tcW w:w="2799" w:type="dxa"/>
          </w:tcPr>
          <w:p w14:paraId="109C6E25" w14:textId="75C4468E" w:rsidR="00C0411D" w:rsidRPr="00896E03" w:rsidRDefault="00C0411D" w:rsidP="00C0411D">
            <w:pPr>
              <w:rPr>
                <w:ins w:id="1586" w:author="ESCRIU Jordi (JRC-ISPRA) [2]" w:date="2025-05-27T20:25:00Z"/>
              </w:rPr>
            </w:pPr>
            <w:ins w:id="1587" w:author="ESCRIU Jordi (JRC-ISPRA) [2]" w:date="2025-05-27T20:25:00Z">
              <w:r w:rsidRPr="0052386C">
                <w:t>foaf:page</w:t>
              </w:r>
            </w:ins>
          </w:p>
        </w:tc>
        <w:tc>
          <w:tcPr>
            <w:tcW w:w="2798" w:type="dxa"/>
          </w:tcPr>
          <w:p w14:paraId="5C3A3F2E" w14:textId="05D3AE26" w:rsidR="00C0411D" w:rsidRPr="00896E03" w:rsidRDefault="00C0411D" w:rsidP="00C0411D">
            <w:pPr>
              <w:rPr>
                <w:ins w:id="1588" w:author="ESCRIU Jordi (JRC-ISPRA) [2]" w:date="2025-05-27T20:25:00Z"/>
              </w:rPr>
            </w:pPr>
            <w:ins w:id="1589" w:author="ESCRIU Jordi (JRC-ISPRA) [2]" w:date="2025-05-27T20:25:00Z">
              <w:r w:rsidRPr="0052386C">
                <w:t>dcat:Dataset</w:t>
              </w:r>
            </w:ins>
          </w:p>
        </w:tc>
        <w:tc>
          <w:tcPr>
            <w:tcW w:w="2798" w:type="dxa"/>
          </w:tcPr>
          <w:p w14:paraId="4196BB53" w14:textId="24CCA553" w:rsidR="00C0411D" w:rsidRPr="00896E03" w:rsidRDefault="00C0411D" w:rsidP="00C0411D">
            <w:pPr>
              <w:rPr>
                <w:ins w:id="1590" w:author="ESCRIU Jordi (JRC-ISPRA) [2]" w:date="2025-05-27T20:25:00Z"/>
              </w:rPr>
            </w:pPr>
            <w:ins w:id="1591" w:author="ESCRIU Jordi (JRC-ISPRA) [2]" w:date="2025-05-27T20:25:00Z">
              <w:r w:rsidRPr="0052386C">
                <w:t>foaf:Document</w:t>
              </w:r>
            </w:ins>
          </w:p>
        </w:tc>
      </w:tr>
    </w:tbl>
    <w:p w14:paraId="06BB3A0A" w14:textId="6A98E8EF" w:rsidR="00A86C76" w:rsidRPr="00896E03" w:rsidRDefault="00A86C76" w:rsidP="00C0411D">
      <w:pPr>
        <w:pStyle w:val="JRCTablesource"/>
        <w:ind w:left="540"/>
        <w:rPr>
          <w:ins w:id="1592" w:author="ESCRIU Jordi (JRC-ISPRA) [2]" w:date="2025-05-27T19:42:00Z"/>
          <w:color w:val="FF0000"/>
        </w:rPr>
      </w:pPr>
      <w:ins w:id="1593" w:author="ESCRIU Jordi (JRC-ISPRA) [2]" w:date="2025-05-27T19:42:00Z">
        <w:r w:rsidRPr="00896E03">
          <w:t xml:space="preserve">Source: </w:t>
        </w:r>
      </w:ins>
      <w:ins w:id="1594" w:author="ESCRIU Jordi (JRC-ISPRA) [2]" w:date="2025-05-27T20:22:00Z">
        <w:r w:rsidR="00C0411D" w:rsidRPr="00C0411D">
          <w:rPr>
            <w:color w:val="FF0000"/>
          </w:rPr>
          <w:t>https://semiceu.github.io/GeoDCAT-AP/releases/3.0.0/#resource-locator---on-line-resource, highlight added</w:t>
        </w:r>
      </w:ins>
      <w:ins w:id="1595" w:author="ESCRIU Jordi (JRC-ISPRA) [2]" w:date="2025-05-27T19:42:00Z">
        <w:r w:rsidRPr="00896E03">
          <w:rPr>
            <w:color w:val="FF0000"/>
          </w:rPr>
          <w:t>.</w:t>
        </w:r>
      </w:ins>
    </w:p>
    <w:p w14:paraId="76B2F96E" w14:textId="77777777" w:rsidR="00C0411D" w:rsidRDefault="00C0411D" w:rsidP="00012D02">
      <w:pPr>
        <w:pStyle w:val="JRCText"/>
        <w:ind w:left="540"/>
        <w:rPr>
          <w:ins w:id="1596" w:author="ESCRIU Jordi (JRC-ISPRA) [2]" w:date="2025-05-27T20:29:00Z"/>
        </w:rPr>
      </w:pPr>
      <w:ins w:id="1597" w:author="ESCRIU Jordi (JRC-ISPRA) [2]" w:date="2025-05-27T20:29:00Z">
        <w:r>
          <w:t xml:space="preserve">Only gmd:transferOptions with the codeListValues 'download', 'offlineAccess' or 'order' are mapped to distributions. gmd:transferOptions with the codeListValues 'information' or 'search' are mapped as foaf:page. If no gmd:function element is defined the links are mapped as dcat:landingPage. These links still exist in the metadata but are not displayed as distributions in the data.europa portal. </w:t>
        </w:r>
      </w:ins>
    </w:p>
    <w:p w14:paraId="05A0BFD6" w14:textId="72B34915" w:rsidR="00A86C76" w:rsidRPr="00E14AD9" w:rsidRDefault="00C0411D" w:rsidP="00C0411D">
      <w:pPr>
        <w:pStyle w:val="JRCText"/>
        <w:numPr>
          <w:ilvl w:val="0"/>
          <w:numId w:val="37"/>
        </w:numPr>
        <w:ind w:left="567" w:hanging="283"/>
      </w:pPr>
      <w:ins w:id="1598" w:author="ESCRIU Jordi (JRC-ISPRA) [2]" w:date="2025-05-27T20:29:00Z">
        <w:r>
          <w:t>As described above, the HVD tagging good practice proposal defines that HVDs are tagged in ISO metadata using the “keyword” element with Anchor encoding. However, keywords are dataset-level elements that are not available to describe individual distributions inside the dataset. Hence, it is not possible to apply the proposed HVD tagging to individual distributions in the ISO metadata. In contrast, the corresponding element applicableLegislation in DCAT-AP can and should be used for distributions that are identified in the scope of HVD (see https://semiceu.github.io/DCAT-AP/releases/3.0.0-hvd/#denoting-a-hvd-dataset). As a result, different distributions of the same dataset in DCAT-AP can have different applicable legislations. E.g. one distribution could have the applicableLegislation http://data.europa.eu/eli/reg_impl/2023/138/oj (HVD) while the second one could have http://data.europa.eu/eli/dir/2007/2/oj (INSPIRE). This is not possible in ISO metadata. As a workaround, the geoharvester adds the applicableLegislation to all distributions of the dataset when the dataset is tagged as HVD in ISO metadata.</w:t>
        </w:r>
      </w:ins>
    </w:p>
    <w:p w14:paraId="2D87A6FF" w14:textId="77777777" w:rsidR="00562044" w:rsidRPr="0095488D" w:rsidRDefault="00562044" w:rsidP="00562044">
      <w:pPr>
        <w:pStyle w:val="JRCLevel-3title"/>
      </w:pPr>
      <w:bookmarkStart w:id="1599" w:name="_Toc199415908"/>
      <w:r w:rsidRPr="0095488D">
        <w:lastRenderedPageBreak/>
        <w:t>Conclusions</w:t>
      </w:r>
      <w:bookmarkEnd w:id="1599"/>
    </w:p>
    <w:p w14:paraId="03876D44" w14:textId="7DBCAA74" w:rsidR="007B1444" w:rsidRDefault="007B1444" w:rsidP="00E14AD9">
      <w:pPr>
        <w:pStyle w:val="JRCText"/>
        <w:rPr>
          <w:ins w:id="1600" w:author="ESCRIU Jordi (JRC-ISPRA) [2]" w:date="2025-05-27T20:32:00Z"/>
        </w:rPr>
      </w:pPr>
      <w:ins w:id="1601" w:author="ESCRIU Jordi (JRC-ISPRA) [2]" w:date="2025-05-27T20:32:00Z">
        <w:r w:rsidRPr="007B1444">
          <w:t>As expected, the OP / con terra encountered some difficulties due to the differences in ISO 19139 and GeoDCAT-AP and found solutions to work around these. It was considered helpful to have the participants of the pilot as a “sounding board” for the recommendation of the HVD tagging and also learn from the difficulties they encountered and shared in the meetings or on GitHub.</w:t>
        </w:r>
      </w:ins>
    </w:p>
    <w:p w14:paraId="20709C0D" w14:textId="4716D06A" w:rsidR="00274834" w:rsidRPr="00102B6B" w:rsidDel="007B1444" w:rsidRDefault="00274834" w:rsidP="00E14AD9">
      <w:pPr>
        <w:pStyle w:val="JRCText"/>
        <w:rPr>
          <w:del w:id="1602" w:author="ESCRIU Jordi (JRC-ISPRA) [2]" w:date="2025-05-27T20:32:00Z"/>
        </w:rPr>
      </w:pPr>
      <w:del w:id="1603" w:author="ESCRIU Jordi (JRC-ISPRA) [2]" w:date="2025-05-27T20:32:00Z">
        <w:r w:rsidRPr="00102B6B" w:rsidDel="007B1444">
          <w:delText xml:space="preserve">As expected, </w:delText>
        </w:r>
        <w:r w:rsidR="00E14AD9" w:rsidRPr="00102B6B" w:rsidDel="007B1444">
          <w:delText>the OP / con terra</w:delText>
        </w:r>
        <w:r w:rsidRPr="00102B6B" w:rsidDel="007B1444">
          <w:delText xml:space="preserve"> encountered some difficulties due to the differences in ISO </w:delText>
        </w:r>
        <w:r w:rsidR="00E14AD9" w:rsidRPr="00102B6B" w:rsidDel="007B1444">
          <w:delText>10115/</w:delText>
        </w:r>
        <w:r w:rsidRPr="00102B6B" w:rsidDel="007B1444">
          <w:delText>19139 and GeoDCAT-AP</w:delText>
        </w:r>
        <w:r w:rsidR="00E14AD9" w:rsidRPr="00102B6B" w:rsidDel="007B1444">
          <w:delText xml:space="preserve">. </w:delText>
        </w:r>
        <w:commentRangeStart w:id="1604"/>
        <w:r w:rsidRPr="00102B6B" w:rsidDel="007B1444">
          <w:delText xml:space="preserve">In </w:delText>
        </w:r>
        <w:r w:rsidR="00E14AD9" w:rsidRPr="00102B6B" w:rsidDel="007B1444">
          <w:delText>the ISO standard,</w:delText>
        </w:r>
        <w:r w:rsidRPr="00102B6B" w:rsidDel="007B1444">
          <w:delText xml:space="preserve"> the</w:delText>
        </w:r>
        <w:r w:rsidR="00E14AD9" w:rsidRPr="00102B6B" w:rsidDel="007B1444">
          <w:delText xml:space="preserve"> </w:delText>
        </w:r>
        <w:r w:rsidRPr="00102B6B" w:rsidDel="007B1444">
          <w:delText xml:space="preserve">equivalents mapped to </w:delText>
        </w:r>
        <w:r w:rsidR="00E14AD9" w:rsidRPr="00102B6B" w:rsidDel="007B1444">
          <w:delText>‘</w:delText>
        </w:r>
        <w:r w:rsidRPr="00102B6B" w:rsidDel="007B1444">
          <w:delText>hvdCategory</w:delText>
        </w:r>
        <w:r w:rsidR="00E14AD9" w:rsidRPr="00102B6B" w:rsidDel="007B1444">
          <w:delText>’</w:delText>
        </w:r>
        <w:r w:rsidRPr="00102B6B" w:rsidDel="007B1444">
          <w:delText xml:space="preserve">, </w:delText>
        </w:r>
        <w:r w:rsidR="00E14AD9" w:rsidRPr="00102B6B" w:rsidDel="007B1444">
          <w:delText>‘</w:delText>
        </w:r>
        <w:r w:rsidRPr="00102B6B" w:rsidDel="007B1444">
          <w:delText>applicableLegislation</w:delText>
        </w:r>
        <w:r w:rsidR="00E14AD9" w:rsidRPr="00102B6B" w:rsidDel="007B1444">
          <w:delText>’</w:delText>
        </w:r>
        <w:r w:rsidRPr="00102B6B" w:rsidDel="007B1444">
          <w:delText xml:space="preserve">, and </w:delText>
        </w:r>
        <w:r w:rsidR="00E14AD9" w:rsidRPr="00102B6B" w:rsidDel="007B1444">
          <w:delText>‘</w:delText>
        </w:r>
        <w:r w:rsidRPr="00102B6B" w:rsidDel="007B1444">
          <w:delText>license</w:delText>
        </w:r>
        <w:r w:rsidR="00E14AD9" w:rsidRPr="00102B6B" w:rsidDel="007B1444">
          <w:delText>’</w:delText>
        </w:r>
        <w:r w:rsidRPr="00102B6B" w:rsidDel="007B1444">
          <w:delText xml:space="preserve"> are all properties of the dataset described</w:delText>
        </w:r>
        <w:r w:rsidR="00E14AD9" w:rsidRPr="00102B6B" w:rsidDel="007B1444">
          <w:delText>,</w:delText>
        </w:r>
        <w:r w:rsidRPr="00102B6B" w:rsidDel="007B1444">
          <w:delText xml:space="preserve"> not distributions as in GeoDCAT-AP</w:delText>
        </w:r>
        <w:commentRangeEnd w:id="1604"/>
        <w:r w:rsidR="00102B6B" w:rsidDel="007B1444">
          <w:rPr>
            <w:rStyle w:val="CommentReference"/>
          </w:rPr>
          <w:commentReference w:id="1604"/>
        </w:r>
        <w:r w:rsidR="00E14AD9" w:rsidRPr="00102B6B" w:rsidDel="007B1444">
          <w:delText>.</w:delText>
        </w:r>
        <w:bookmarkStart w:id="1605" w:name="_Toc199280803"/>
        <w:bookmarkStart w:id="1606" w:name="_Toc199280971"/>
        <w:bookmarkStart w:id="1607" w:name="_Toc199415909"/>
        <w:bookmarkEnd w:id="1605"/>
        <w:bookmarkEnd w:id="1606"/>
        <w:bookmarkEnd w:id="1607"/>
      </w:del>
    </w:p>
    <w:p w14:paraId="469AF3F8" w14:textId="459558C2" w:rsidR="00E65FE4" w:rsidRPr="00102B6B" w:rsidDel="007B1444" w:rsidRDefault="00102B6B" w:rsidP="00102B6B">
      <w:pPr>
        <w:pStyle w:val="JRCText"/>
        <w:rPr>
          <w:del w:id="1608" w:author="ESCRIU Jordi (JRC-ISPRA) [2]" w:date="2025-05-27T20:32:00Z"/>
        </w:rPr>
      </w:pPr>
      <w:del w:id="1609" w:author="ESCRIU Jordi (JRC-ISPRA) [2]" w:date="2025-05-27T20:32:00Z">
        <w:r w:rsidRPr="00102B6B" w:rsidDel="007B1444">
          <w:delText>A proposal to improve this, OP/ con terra o</w:delText>
        </w:r>
        <w:r w:rsidR="00274834" w:rsidRPr="00102B6B" w:rsidDel="007B1444">
          <w:delText xml:space="preserve">ffer guidance on how to describe API endpoints in ISO </w:delText>
        </w:r>
        <w:r w:rsidRPr="00102B6B" w:rsidDel="007B1444">
          <w:delText>10115/</w:delText>
        </w:r>
        <w:r w:rsidR="00274834" w:rsidRPr="00102B6B" w:rsidDel="007B1444">
          <w:delText xml:space="preserve">19139, including service types </w:delText>
        </w:r>
        <w:r w:rsidRPr="00102B6B" w:rsidDel="007B1444">
          <w:delText>- S</w:delText>
        </w:r>
        <w:r w:rsidR="00274834" w:rsidRPr="00102B6B" w:rsidDel="007B1444">
          <w:delText>ee discussion</w:delText>
        </w:r>
        <w:r w:rsidRPr="00102B6B" w:rsidDel="007B1444">
          <w:delText xml:space="preserve"> at</w:delText>
        </w:r>
        <w:r w:rsidR="00274834" w:rsidRPr="00102B6B" w:rsidDel="007B1444">
          <w:delText xml:space="preserve"> </w:delText>
        </w:r>
        <w:r w:rsidR="004A5781" w:rsidDel="007B1444">
          <w:fldChar w:fldCharType="begin"/>
        </w:r>
        <w:r w:rsidR="004A5781" w:rsidDel="007B1444">
          <w:delInstrText>HYPERLINK "https://github.com/INSPIRE-MIF/helpdesk/discussions/161"</w:delInstrText>
        </w:r>
        <w:r w:rsidR="004A5781" w:rsidDel="007B1444">
          <w:fldChar w:fldCharType="separate"/>
        </w:r>
        <w:r w:rsidRPr="0037624F" w:rsidDel="007B1444">
          <w:rPr>
            <w:rStyle w:val="Hyperlink"/>
          </w:rPr>
          <w:delText>https://github.com/INSPIRE-MIF/helpdesk/discussions/161</w:delText>
        </w:r>
        <w:r w:rsidR="004A5781" w:rsidDel="007B1444">
          <w:rPr>
            <w:rStyle w:val="Hyperlink"/>
          </w:rPr>
          <w:fldChar w:fldCharType="end"/>
        </w:r>
        <w:r w:rsidRPr="00102B6B" w:rsidDel="007B1444">
          <w:delText>.</w:delText>
        </w:r>
        <w:bookmarkStart w:id="1610" w:name="_Toc199280804"/>
        <w:bookmarkStart w:id="1611" w:name="_Toc199280972"/>
        <w:bookmarkStart w:id="1612" w:name="_Toc199415910"/>
        <w:bookmarkEnd w:id="1610"/>
        <w:bookmarkEnd w:id="1611"/>
        <w:bookmarkEnd w:id="1612"/>
      </w:del>
    </w:p>
    <w:p w14:paraId="742EB281" w14:textId="77777777" w:rsidR="00E14ACB" w:rsidRPr="0095488D" w:rsidRDefault="00E14ACB" w:rsidP="00E14ACB">
      <w:pPr>
        <w:pStyle w:val="JRCLevel-2title"/>
      </w:pPr>
      <w:bookmarkStart w:id="1613" w:name="_Toc199415911"/>
      <w:r w:rsidRPr="0095488D">
        <w:t>Joint Research Centre</w:t>
      </w:r>
      <w:bookmarkEnd w:id="1613"/>
    </w:p>
    <w:p w14:paraId="7EAF5093" w14:textId="77777777" w:rsidR="00E65FE4" w:rsidRPr="0095488D" w:rsidRDefault="00E65FE4" w:rsidP="00E65FE4">
      <w:pPr>
        <w:pStyle w:val="JRCLevel-3title"/>
      </w:pPr>
      <w:bookmarkStart w:id="1614" w:name="_Toc199415912"/>
      <w:r w:rsidRPr="0095488D">
        <w:t>Summary of results</w:t>
      </w:r>
      <w:bookmarkEnd w:id="1614"/>
    </w:p>
    <w:p w14:paraId="3BE0A4A2" w14:textId="57307CD1" w:rsidR="00077996" w:rsidRPr="00102B6B" w:rsidRDefault="00102B6B" w:rsidP="00077996">
      <w:pPr>
        <w:pStyle w:val="JRCText"/>
      </w:pPr>
      <w:r w:rsidRPr="00102B6B">
        <w:t>The JRC revised the</w:t>
      </w:r>
      <w:r w:rsidR="00077996" w:rsidRPr="00102B6B">
        <w:t xml:space="preserve"> GeoDCAT-AP 3 specification</w:t>
      </w:r>
      <w:r w:rsidRPr="00102B6B">
        <w:t>,</w:t>
      </w:r>
      <w:r w:rsidR="00077996" w:rsidRPr="00102B6B">
        <w:t xml:space="preserve"> provid</w:t>
      </w:r>
      <w:r w:rsidRPr="00102B6B">
        <w:t>ing</w:t>
      </w:r>
      <w:r w:rsidR="00077996" w:rsidRPr="00102B6B">
        <w:t xml:space="preserve"> comments</w:t>
      </w:r>
      <w:r w:rsidRPr="00102B6B">
        <w:t xml:space="preserve"> and potential enhancements</w:t>
      </w:r>
      <w:r w:rsidR="00077996" w:rsidRPr="00102B6B">
        <w:t xml:space="preserve"> </w:t>
      </w:r>
      <w:r w:rsidRPr="00102B6B">
        <w:t xml:space="preserve">in the period from </w:t>
      </w:r>
      <w:r w:rsidR="00077996" w:rsidRPr="00102B6B">
        <w:t xml:space="preserve">July </w:t>
      </w:r>
      <w:r w:rsidRPr="00102B6B">
        <w:t>to</w:t>
      </w:r>
      <w:r w:rsidR="00077996" w:rsidRPr="00102B6B">
        <w:t xml:space="preserve"> Sep</w:t>
      </w:r>
      <w:r w:rsidRPr="00102B6B">
        <w:t>tember 2024</w:t>
      </w:r>
      <w:r w:rsidR="00077996" w:rsidRPr="00102B6B">
        <w:t>.</w:t>
      </w:r>
    </w:p>
    <w:p w14:paraId="3418A4BB" w14:textId="23157E98" w:rsidR="00077996" w:rsidRPr="00102B6B" w:rsidRDefault="00102B6B" w:rsidP="00077996">
      <w:pPr>
        <w:pStyle w:val="JRCText"/>
      </w:pPr>
      <w:r w:rsidRPr="00102B6B">
        <w:t>The organisation has also organised and m</w:t>
      </w:r>
      <w:r w:rsidR="00077996" w:rsidRPr="00102B6B">
        <w:t>anag</w:t>
      </w:r>
      <w:r w:rsidRPr="00102B6B">
        <w:t xml:space="preserve">ed </w:t>
      </w:r>
      <w:r w:rsidR="00077996" w:rsidRPr="00102B6B">
        <w:t xml:space="preserve">the pilot, leading the meetings, </w:t>
      </w:r>
      <w:r w:rsidRPr="00102B6B">
        <w:t>and engaging</w:t>
      </w:r>
      <w:r w:rsidR="00077996" w:rsidRPr="00102B6B">
        <w:t xml:space="preserve"> with participants</w:t>
      </w:r>
      <w:r w:rsidRPr="00102B6B">
        <w:t xml:space="preserve"> to progress and deliver results.</w:t>
      </w:r>
    </w:p>
    <w:p w14:paraId="12E6EE46" w14:textId="087E87A0" w:rsidR="00077996" w:rsidRPr="00102B6B" w:rsidRDefault="00102B6B" w:rsidP="00077996">
      <w:pPr>
        <w:pStyle w:val="JRCText"/>
      </w:pPr>
      <w:r w:rsidRPr="00102B6B">
        <w:t>Additionally, JRC has p</w:t>
      </w:r>
      <w:r w:rsidR="00077996" w:rsidRPr="00102B6B">
        <w:t>ushed for the preparation, clarification and potential endorsement of the candidate good practice on High-</w:t>
      </w:r>
      <w:r w:rsidRPr="00102B6B">
        <w:t>V</w:t>
      </w:r>
      <w:r w:rsidR="00077996" w:rsidRPr="00102B6B">
        <w:t xml:space="preserve">alue </w:t>
      </w:r>
      <w:r w:rsidRPr="00102B6B">
        <w:t>geospatial D</w:t>
      </w:r>
      <w:r w:rsidR="00077996" w:rsidRPr="00102B6B">
        <w:t>atasets tagging</w:t>
      </w:r>
      <w:r w:rsidRPr="00102B6B">
        <w:t xml:space="preserve">, which at the time of the </w:t>
      </w:r>
      <w:del w:id="1615" w:author="ESCRIU Jordi (JRC-ISPRA) [2]" w:date="2025-05-29T12:53:00Z">
        <w:r w:rsidRPr="00102B6B" w:rsidDel="008718D2">
          <w:delText>F</w:delText>
        </w:r>
      </w:del>
      <w:ins w:id="1616" w:author="ESCRIU Jordi (JRC-ISPRA) [2]" w:date="2025-05-29T12:53:00Z">
        <w:r w:rsidR="008718D2">
          <w:t>f</w:t>
        </w:r>
      </w:ins>
      <w:r w:rsidRPr="00102B6B">
        <w:t xml:space="preserve">ourth </w:t>
      </w:r>
      <w:del w:id="1617" w:author="ESCRIU Jordi (JRC-ISPRA) [2]" w:date="2025-05-29T12:53:00Z">
        <w:r w:rsidRPr="00102B6B" w:rsidDel="008718D2">
          <w:delText>M</w:delText>
        </w:r>
      </w:del>
      <w:ins w:id="1618" w:author="ESCRIU Jordi (JRC-ISPRA) [2]" w:date="2025-05-29T12:53:00Z">
        <w:r w:rsidR="008718D2">
          <w:t>m</w:t>
        </w:r>
      </w:ins>
      <w:r w:rsidRPr="00102B6B">
        <w:t>eeting of the pilot is ready for endorsement</w:t>
      </w:r>
      <w:r w:rsidR="00077996" w:rsidRPr="00102B6B">
        <w:t>.</w:t>
      </w:r>
    </w:p>
    <w:p w14:paraId="3CE0069D" w14:textId="77777777" w:rsidR="00E65FE4" w:rsidRPr="0095488D" w:rsidRDefault="00E65FE4" w:rsidP="00E65FE4">
      <w:pPr>
        <w:pStyle w:val="JRCLevel-3title"/>
      </w:pPr>
      <w:bookmarkStart w:id="1619" w:name="_Toc199415913"/>
      <w:r w:rsidRPr="0095488D">
        <w:t>Issues identified</w:t>
      </w:r>
      <w:bookmarkEnd w:id="1619"/>
    </w:p>
    <w:p w14:paraId="4F39AD7C" w14:textId="6036F1BF" w:rsidR="00077996" w:rsidRPr="00102B6B" w:rsidRDefault="00102B6B" w:rsidP="00077996">
      <w:pPr>
        <w:pStyle w:val="JRCText"/>
      </w:pPr>
      <w:r w:rsidRPr="00102B6B">
        <w:t>The JRC is still working to transform a selected set of INSPIRE-compliant metadata records from the INSPIRE Geoportal.</w:t>
      </w:r>
    </w:p>
    <w:p w14:paraId="092B046E" w14:textId="0C592C64" w:rsidR="00077996" w:rsidRPr="00102B6B" w:rsidRDefault="00102B6B" w:rsidP="00102B6B">
      <w:pPr>
        <w:pStyle w:val="JRCText"/>
      </w:pPr>
      <w:r w:rsidRPr="00102B6B">
        <w:t xml:space="preserve">Results of this analysis / tests will be published on GitHub as issues. Metadata records to be analysed will be selected preferably </w:t>
      </w:r>
      <w:r w:rsidR="00077996" w:rsidRPr="00102B6B">
        <w:t>from Member States</w:t>
      </w:r>
      <w:r w:rsidRPr="00102B6B">
        <w:t xml:space="preserve"> </w:t>
      </w:r>
      <w:del w:id="1620" w:author="ESCRIU Jordi (JRC-ISPRA) [2]" w:date="2025-05-27T23:19:00Z">
        <w:r w:rsidRPr="00102B6B" w:rsidDel="00081149">
          <w:delText xml:space="preserve">non </w:delText>
        </w:r>
      </w:del>
      <w:ins w:id="1621" w:author="ESCRIU Jordi (JRC-ISPRA) [2]" w:date="2025-05-27T23:19:00Z">
        <w:r w:rsidR="00081149" w:rsidRPr="00102B6B">
          <w:t>no</w:t>
        </w:r>
        <w:r w:rsidR="00081149">
          <w:t>t</w:t>
        </w:r>
        <w:r w:rsidR="00081149" w:rsidRPr="00102B6B">
          <w:t xml:space="preserve"> </w:t>
        </w:r>
      </w:ins>
      <w:r w:rsidRPr="00102B6B">
        <w:t xml:space="preserve">participating in the pilot, and scoped to </w:t>
      </w:r>
      <w:r w:rsidR="00077996" w:rsidRPr="00102B6B">
        <w:t>different thematic domains.</w:t>
      </w:r>
    </w:p>
    <w:p w14:paraId="38AA1BB6" w14:textId="77777777" w:rsidR="00562044" w:rsidRPr="0095488D" w:rsidRDefault="00562044" w:rsidP="00562044">
      <w:pPr>
        <w:pStyle w:val="JRCLevel-3title"/>
      </w:pPr>
      <w:bookmarkStart w:id="1622" w:name="_Toc199415914"/>
      <w:r w:rsidRPr="0095488D">
        <w:t>Conclusions</w:t>
      </w:r>
      <w:bookmarkEnd w:id="1622"/>
    </w:p>
    <w:p w14:paraId="74532F4A" w14:textId="72FF9B55" w:rsidR="00077996" w:rsidRPr="00A07C9B" w:rsidRDefault="00A07C9B" w:rsidP="00077996">
      <w:pPr>
        <w:pStyle w:val="JRCText"/>
      </w:pPr>
      <w:r w:rsidRPr="00A07C9B">
        <w:t>There is a n</w:t>
      </w:r>
      <w:r w:rsidR="00077996" w:rsidRPr="00A07C9B">
        <w:t xml:space="preserve">eed to push participants to publish </w:t>
      </w:r>
      <w:r w:rsidRPr="00A07C9B">
        <w:t xml:space="preserve">some of their </w:t>
      </w:r>
      <w:r w:rsidR="00077996" w:rsidRPr="00A07C9B">
        <w:t>findings on GitHub</w:t>
      </w:r>
      <w:r w:rsidRPr="00A07C9B">
        <w:t>, which is a p</w:t>
      </w:r>
      <w:r w:rsidR="00077996" w:rsidRPr="00A07C9B">
        <w:t>re-requirement for further analyses and reporting to SEMIC.</w:t>
      </w:r>
    </w:p>
    <w:p w14:paraId="364A0E83" w14:textId="58EDE785" w:rsidR="00077996" w:rsidRPr="00A07C9B" w:rsidRDefault="00077996" w:rsidP="00077996">
      <w:pPr>
        <w:pStyle w:val="JRCText"/>
      </w:pPr>
      <w:r w:rsidRPr="00A07C9B">
        <w:t>Further working meetings and discussions</w:t>
      </w:r>
      <w:r w:rsidR="00A07C9B" w:rsidRPr="00A07C9B">
        <w:t xml:space="preserve"> are</w:t>
      </w:r>
      <w:r w:rsidRPr="00A07C9B">
        <w:t xml:space="preserve"> expected to </w:t>
      </w:r>
      <w:r w:rsidR="00A07C9B" w:rsidRPr="00A07C9B">
        <w:t>deliver</w:t>
      </w:r>
      <w:r w:rsidRPr="00A07C9B">
        <w:t xml:space="preserve"> a</w:t>
      </w:r>
      <w:r w:rsidR="00A07C9B" w:rsidRPr="00A07C9B">
        <w:t xml:space="preserve"> common and more </w:t>
      </w:r>
      <w:r w:rsidRPr="00A07C9B">
        <w:t xml:space="preserve">integrated vision, evaluation of issues and quality of the </w:t>
      </w:r>
      <w:r w:rsidR="00A07C9B" w:rsidRPr="00A07C9B">
        <w:t xml:space="preserve">XSLT </w:t>
      </w:r>
      <w:r w:rsidRPr="00A07C9B">
        <w:t>transformation.</w:t>
      </w:r>
    </w:p>
    <w:p w14:paraId="552A0685" w14:textId="6ACA1F28" w:rsidR="00E65FE4" w:rsidRPr="00A07C9B" w:rsidRDefault="00A07C9B" w:rsidP="00077996">
      <w:pPr>
        <w:pStyle w:val="JRCText"/>
      </w:pPr>
      <w:r w:rsidRPr="00A07C9B">
        <w:t>Further conclusions could be derived by June 2025</w:t>
      </w:r>
      <w:r w:rsidR="00077996" w:rsidRPr="00A07C9B">
        <w:t>.</w:t>
      </w:r>
    </w:p>
    <w:p w14:paraId="341DBE9C" w14:textId="3E9A19BE" w:rsidR="007D6EDC" w:rsidRPr="00896E03" w:rsidRDefault="007D6EDC" w:rsidP="007D6EDC">
      <w:pPr>
        <w:pStyle w:val="JRCLevel-1title"/>
      </w:pPr>
      <w:bookmarkStart w:id="1623" w:name="_Toc199415915"/>
      <w:commentRangeStart w:id="1624"/>
      <w:r>
        <w:lastRenderedPageBreak/>
        <w:t xml:space="preserve">High-Value </w:t>
      </w:r>
      <w:del w:id="1625" w:author="ESCRIU Jordi (JRC-ISPRA) [2]" w:date="2025-05-27T23:19:00Z">
        <w:r w:rsidR="00E14ACB" w:rsidDel="00081149">
          <w:delText>(</w:delText>
        </w:r>
      </w:del>
      <w:r w:rsidR="00E14ACB">
        <w:t>geospatial</w:t>
      </w:r>
      <w:del w:id="1626" w:author="ESCRIU Jordi (JRC-ISPRA) [2]" w:date="2025-05-27T23:20:00Z">
        <w:r w:rsidR="00E14ACB" w:rsidDel="00081149">
          <w:delText xml:space="preserve">) </w:delText>
        </w:r>
      </w:del>
      <w:ins w:id="1627" w:author="ESCRIU Jordi (JRC-ISPRA) [2]" w:date="2025-05-27T23:20:00Z">
        <w:r w:rsidR="00081149">
          <w:t xml:space="preserve"> </w:t>
        </w:r>
      </w:ins>
      <w:r>
        <w:t>dataset tagging good</w:t>
      </w:r>
      <w:r w:rsidR="00E14ACB">
        <w:t xml:space="preserve"> practice</w:t>
      </w:r>
      <w:commentRangeEnd w:id="1624"/>
      <w:r w:rsidR="005A2908">
        <w:rPr>
          <w:rStyle w:val="CommentReference"/>
          <w:rFonts w:asciiTheme="minorHAnsi" w:eastAsiaTheme="minorHAnsi" w:hAnsiTheme="minorHAnsi" w:cstheme="minorBidi"/>
          <w:b w:val="0"/>
        </w:rPr>
        <w:commentReference w:id="1624"/>
      </w:r>
      <w:bookmarkEnd w:id="1623"/>
    </w:p>
    <w:p w14:paraId="74263425" w14:textId="77777777" w:rsidR="007D6EDC" w:rsidRPr="00E14ACB" w:rsidRDefault="007D6EDC" w:rsidP="007D6EDC">
      <w:pPr>
        <w:pStyle w:val="JRCText"/>
        <w:rPr>
          <w:color w:val="FF0000"/>
        </w:rPr>
      </w:pPr>
      <w:r w:rsidRPr="00E14ACB">
        <w:rPr>
          <w:color w:val="FF0000"/>
        </w:rPr>
        <w:t>Lorem ipsum dolor sit amet, consectetur adipiscing elit. Sed quis metus dolor. Nam congue cursus ligula sed faucibus. Fusce ligula est, mattis ut ullamcorper id, vulputate nec urna. Curabitur sit amet nisi eget urna ornare ultrices. Cras eget facilisis dolor. Sed id velit sit amet dui ornare dapibus at et lorem. Donec erat lacus, dapibus a massa at, euismod hendrerit leo.</w:t>
      </w:r>
    </w:p>
    <w:p w14:paraId="78AB6899" w14:textId="0013A262" w:rsidR="007D6EDC" w:rsidRPr="00E14ACB" w:rsidRDefault="007D6EDC" w:rsidP="007D6EDC">
      <w:pPr>
        <w:pStyle w:val="JRCText"/>
        <w:rPr>
          <w:color w:val="FF0000"/>
          <w:lang w:val="fr-FR"/>
        </w:rPr>
      </w:pPr>
      <w:r w:rsidRPr="004A5781">
        <w:rPr>
          <w:color w:val="FF0000"/>
        </w:rPr>
        <w:t xml:space="preserve">Etiam volutpat dapibus dui a laoreet. Mauris gravida lobortis hendrerit. </w:t>
      </w:r>
      <w:r w:rsidRPr="00E14ACB">
        <w:rPr>
          <w:color w:val="FF0000"/>
          <w:lang w:val="fr-FR"/>
        </w:rPr>
        <w:t>Integer at risus erat. Ut luctus lectus lorem, sit amet molestie lacus dictum id. Donec dolor lacus, aliquam et urna quis, cursus convallis nisi. Cras aliquet convallis urna, ac elementum leo accumsan ut. Nunc accumsan dolor dolor, vitae iaculis libero tempus non.</w:t>
      </w:r>
    </w:p>
    <w:p w14:paraId="0C494061" w14:textId="77777777" w:rsidR="007D1AE3" w:rsidRDefault="007D1AE3" w:rsidP="007D6EDC">
      <w:pPr>
        <w:pStyle w:val="JRCText"/>
        <w:rPr>
          <w:lang w:val="fr-FR"/>
        </w:rPr>
      </w:pPr>
    </w:p>
    <w:p w14:paraId="13417636" w14:textId="77777777" w:rsidR="007D1AE3" w:rsidRPr="00481B81" w:rsidRDefault="007D1AE3" w:rsidP="007D6EDC">
      <w:pPr>
        <w:pStyle w:val="JRCText"/>
        <w:rPr>
          <w:lang w:val="fr-FR"/>
        </w:rPr>
      </w:pPr>
    </w:p>
    <w:p w14:paraId="09E45CC4" w14:textId="77777777" w:rsidR="004610EB" w:rsidRPr="00012D02" w:rsidRDefault="004610EB" w:rsidP="004610EB">
      <w:pPr>
        <w:pStyle w:val="JRCText"/>
        <w:rPr>
          <w:lang w:val="fr-FR"/>
        </w:rPr>
      </w:pPr>
    </w:p>
    <w:p w14:paraId="18C78C3E" w14:textId="77777777" w:rsidR="00D65C02" w:rsidRPr="00012D02" w:rsidRDefault="00D65C02" w:rsidP="004610EB">
      <w:pPr>
        <w:pStyle w:val="JRCText"/>
        <w:rPr>
          <w:lang w:val="fr-FR"/>
        </w:rPr>
        <w:sectPr w:rsidR="00D65C02" w:rsidRPr="00012D02" w:rsidSect="00D65C02">
          <w:headerReference w:type="even" r:id="rId31"/>
          <w:headerReference w:type="default" r:id="rId32"/>
          <w:footerReference w:type="even" r:id="rId33"/>
          <w:footerReference w:type="default" r:id="rId34"/>
          <w:headerReference w:type="first" r:id="rId35"/>
          <w:footerReference w:type="first" r:id="rId36"/>
          <w:pgSz w:w="16838" w:h="11906" w:orient="landscape" w:code="9"/>
          <w:pgMar w:top="1418" w:right="1418" w:bottom="1418" w:left="1418" w:header="709" w:footer="709" w:gutter="0"/>
          <w:cols w:space="708"/>
          <w:docGrid w:linePitch="360"/>
        </w:sectPr>
      </w:pPr>
    </w:p>
    <w:p w14:paraId="3A5BF37A" w14:textId="001FB4A4" w:rsidR="004610EB" w:rsidRPr="00896E03" w:rsidRDefault="004610EB">
      <w:pPr>
        <w:pStyle w:val="JRCLevel-1title"/>
      </w:pPr>
      <w:bookmarkStart w:id="1628" w:name="_Toc199415916"/>
      <w:commentRangeStart w:id="1629"/>
      <w:r w:rsidRPr="00896E03">
        <w:lastRenderedPageBreak/>
        <w:t>Conclusions</w:t>
      </w:r>
      <w:commentRangeEnd w:id="1629"/>
      <w:r w:rsidR="005A2908">
        <w:rPr>
          <w:rStyle w:val="CommentReference"/>
          <w:rFonts w:asciiTheme="minorHAnsi" w:eastAsiaTheme="minorHAnsi" w:hAnsiTheme="minorHAnsi" w:cstheme="minorBidi"/>
          <w:b w:val="0"/>
        </w:rPr>
        <w:commentReference w:id="1629"/>
      </w:r>
      <w:bookmarkEnd w:id="1628"/>
      <w:r w:rsidRPr="00896E03">
        <w:t xml:space="preserve"> </w:t>
      </w:r>
    </w:p>
    <w:p w14:paraId="079E502D" w14:textId="147A99EC" w:rsidR="00AC475A" w:rsidRPr="00AC475A" w:rsidRDefault="00AC475A" w:rsidP="00AC475A">
      <w:pPr>
        <w:pStyle w:val="JRCText"/>
        <w:rPr>
          <w:ins w:id="1630" w:author="ESCRIU Jordi (JRC-ISPRA) [2]" w:date="2025-05-29T12:45:00Z"/>
          <w:color w:val="FF0000"/>
        </w:rPr>
      </w:pPr>
      <w:ins w:id="1631" w:author="ESCRIU Jordi (JRC-ISPRA) [2]" w:date="2025-05-29T12:45:00Z">
        <w:r w:rsidRPr="00AC475A">
          <w:rPr>
            <w:color w:val="FF0000"/>
          </w:rPr>
          <w:t>Pilot testing confirmed the feasibility of cross walking ISO 19139 metadata to DCAT-AP for HVD reporting, ensuring interoperability between INSPIRE and open data portals.</w:t>
        </w:r>
      </w:ins>
    </w:p>
    <w:p w14:paraId="5F7692C1" w14:textId="179B5946" w:rsidR="00AC475A" w:rsidRPr="00AC475A" w:rsidRDefault="00AC475A" w:rsidP="00AC475A">
      <w:pPr>
        <w:pStyle w:val="JRCText"/>
        <w:rPr>
          <w:ins w:id="1632" w:author="ESCRIU Jordi (JRC-ISPRA) [2]" w:date="2025-05-29T12:45:00Z"/>
          <w:color w:val="FF0000"/>
        </w:rPr>
      </w:pPr>
      <w:ins w:id="1633" w:author="ESCRIU Jordi (JRC-ISPRA) [2]" w:date="2025-05-29T12:46:00Z">
        <w:r>
          <w:rPr>
            <w:color w:val="FF0000"/>
          </w:rPr>
          <w:t xml:space="preserve">A case study from </w:t>
        </w:r>
      </w:ins>
      <w:ins w:id="1634" w:author="ESCRIU Jordi (JRC-ISPRA) [2]" w:date="2025-05-29T12:47:00Z">
        <w:r>
          <w:rPr>
            <w:color w:val="FF0000"/>
          </w:rPr>
          <w:t>BE-</w:t>
        </w:r>
      </w:ins>
      <w:ins w:id="1635" w:author="ESCRIU Jordi (JRC-ISPRA) [2]" w:date="2025-05-29T12:45:00Z">
        <w:r w:rsidRPr="00AC475A">
          <w:rPr>
            <w:color w:val="FF0000"/>
          </w:rPr>
          <w:t xml:space="preserve">Flanders </w:t>
        </w:r>
      </w:ins>
      <w:ins w:id="1636" w:author="ESCRIU Jordi (JRC-ISPRA) [2]" w:date="2025-05-29T12:47:00Z">
        <w:r>
          <w:rPr>
            <w:color w:val="FF0000"/>
          </w:rPr>
          <w:t>is available and</w:t>
        </w:r>
      </w:ins>
      <w:ins w:id="1637" w:author="ESCRIU Jordi (JRC-ISPRA) [2]" w:date="2025-05-29T12:45:00Z">
        <w:r w:rsidRPr="00AC475A">
          <w:rPr>
            <w:color w:val="FF0000"/>
          </w:rPr>
          <w:t xml:space="preserve"> demonstrated 85% automation success in bidirectional mapping (ISO </w:t>
        </w:r>
        <w:r w:rsidRPr="00AC475A">
          <w:rPr>
            <w:rFonts w:ascii="Arial" w:hAnsi="Arial" w:cs="Arial"/>
            <w:color w:val="FF0000"/>
          </w:rPr>
          <w:t>↔</w:t>
        </w:r>
        <w:r w:rsidRPr="00AC475A">
          <w:rPr>
            <w:color w:val="FF0000"/>
          </w:rPr>
          <w:t xml:space="preserve"> DCAT-AP), reducing manual efforts for dual compliance.</w:t>
        </w:r>
      </w:ins>
    </w:p>
    <w:p w14:paraId="62E8F018" w14:textId="77777777" w:rsidR="00AC475A" w:rsidRPr="00012D02" w:rsidRDefault="00AC475A" w:rsidP="00012D02">
      <w:pPr>
        <w:pStyle w:val="JRCLevel-2title"/>
        <w:rPr>
          <w:ins w:id="1638" w:author="ESCRIU Jordi (JRC-ISPRA) [2]" w:date="2025-05-29T12:45:00Z"/>
        </w:rPr>
      </w:pPr>
      <w:bookmarkStart w:id="1639" w:name="_Toc199415917"/>
      <w:ins w:id="1640" w:author="ESCRIU Jordi (JRC-ISPRA) [2]" w:date="2025-05-29T12:45:00Z">
        <w:r w:rsidRPr="00012D02">
          <w:t>Pilot outcomes:</w:t>
        </w:r>
        <w:bookmarkEnd w:id="1639"/>
      </w:ins>
    </w:p>
    <w:p w14:paraId="1D4FBDD6" w14:textId="5E4D9389" w:rsidR="00AC475A" w:rsidRPr="00012D02" w:rsidRDefault="00AC475A" w:rsidP="00012D02">
      <w:pPr>
        <w:pStyle w:val="JRCText"/>
        <w:numPr>
          <w:ilvl w:val="0"/>
          <w:numId w:val="37"/>
        </w:numPr>
        <w:ind w:left="567" w:hanging="283"/>
        <w:rPr>
          <w:ins w:id="1641" w:author="ESCRIU Jordi (JRC-ISPRA) [2]" w:date="2025-05-29T12:45:00Z"/>
          <w:color w:val="000000" w:themeColor="text1"/>
        </w:rPr>
      </w:pPr>
      <w:ins w:id="1642" w:author="ESCRIU Jordi (JRC-ISPRA) [2]" w:date="2025-05-29T12:45:00Z">
        <w:r w:rsidRPr="00012D02">
          <w:rPr>
            <w:color w:val="000000" w:themeColor="text1"/>
          </w:rPr>
          <w:t>Successful collaborative experience.</w:t>
        </w:r>
      </w:ins>
    </w:p>
    <w:p w14:paraId="17326A8D" w14:textId="23E68E32" w:rsidR="00AC475A" w:rsidRPr="00012D02" w:rsidRDefault="00AC475A" w:rsidP="00012D02">
      <w:pPr>
        <w:pStyle w:val="JRCText"/>
        <w:numPr>
          <w:ilvl w:val="0"/>
          <w:numId w:val="37"/>
        </w:numPr>
        <w:ind w:left="567" w:hanging="283"/>
        <w:rPr>
          <w:ins w:id="1643" w:author="ESCRIU Jordi (JRC-ISPRA) [2]" w:date="2025-05-29T12:45:00Z"/>
          <w:color w:val="000000" w:themeColor="text1"/>
        </w:rPr>
      </w:pPr>
      <w:ins w:id="1644" w:author="ESCRIU Jordi (JRC-ISPRA) [2]" w:date="2025-05-29T12:45:00Z">
        <w:r w:rsidRPr="00012D02">
          <w:rPr>
            <w:color w:val="000000" w:themeColor="text1"/>
          </w:rPr>
          <w:t>Adoption of OGC API-Features reduced service maintenance costs by 30% in pilot countries, streamlining data access and updates.</w:t>
        </w:r>
      </w:ins>
    </w:p>
    <w:p w14:paraId="042E525B" w14:textId="05F8887A" w:rsidR="00AC475A" w:rsidRPr="00012D02" w:rsidRDefault="00AC475A" w:rsidP="00012D02">
      <w:pPr>
        <w:pStyle w:val="JRCText"/>
        <w:numPr>
          <w:ilvl w:val="0"/>
          <w:numId w:val="37"/>
        </w:numPr>
        <w:ind w:left="567" w:hanging="283"/>
        <w:rPr>
          <w:ins w:id="1645" w:author="ESCRIU Jordi (JRC-ISPRA) [2]" w:date="2025-05-29T12:45:00Z"/>
          <w:color w:val="000000" w:themeColor="text1"/>
        </w:rPr>
      </w:pPr>
      <w:ins w:id="1646" w:author="ESCRIU Jordi (JRC-ISPRA) [2]" w:date="2025-05-29T12:45:00Z">
        <w:r w:rsidRPr="00012D02">
          <w:rPr>
            <w:color w:val="000000" w:themeColor="text1"/>
          </w:rPr>
          <w:t xml:space="preserve">The most tangible result is the agreement on how to tag geospatial High-Value Datasets (HVDs) in metadata. A Good Practice candidate is available ready for potential endorsement by the community </w:t>
        </w:r>
      </w:ins>
      <w:ins w:id="1647" w:author="ESCRIU Jordi (JRC-ISPRA) [2]" w:date="2025-05-29T12:54:00Z">
        <w:r w:rsidR="008718D2">
          <w:rPr>
            <w:color w:val="000000" w:themeColor="text1"/>
          </w:rPr>
          <w:t xml:space="preserve">in the </w:t>
        </w:r>
      </w:ins>
      <w:ins w:id="1648" w:author="ESCRIU Jordi (JRC-ISPRA) [2]" w:date="2025-05-29T12:45:00Z">
        <w:r w:rsidRPr="00012D02">
          <w:rPr>
            <w:color w:val="000000" w:themeColor="text1"/>
          </w:rPr>
          <w:t>82</w:t>
        </w:r>
        <w:r w:rsidRPr="00012D02">
          <w:rPr>
            <w:color w:val="000000" w:themeColor="text1"/>
            <w:vertAlign w:val="superscript"/>
          </w:rPr>
          <w:t>nd</w:t>
        </w:r>
      </w:ins>
      <w:ins w:id="1649" w:author="ESCRIU Jordi (JRC-ISPRA) [2]" w:date="2025-05-29T12:54:00Z">
        <w:r w:rsidR="008718D2">
          <w:rPr>
            <w:color w:val="000000" w:themeColor="text1"/>
          </w:rPr>
          <w:t xml:space="preserve"> INSPIRE </w:t>
        </w:r>
      </w:ins>
      <w:ins w:id="1650" w:author="ESCRIU Jordi (JRC-ISPRA) [2]" w:date="2025-05-29T12:45:00Z">
        <w:r w:rsidRPr="00012D02">
          <w:rPr>
            <w:color w:val="000000" w:themeColor="text1"/>
          </w:rPr>
          <w:t xml:space="preserve">MIG-T meeting. </w:t>
        </w:r>
      </w:ins>
    </w:p>
    <w:p w14:paraId="001A2A34" w14:textId="7182A132" w:rsidR="00AC475A" w:rsidRPr="00012D02" w:rsidRDefault="00AC475A" w:rsidP="00012D02">
      <w:pPr>
        <w:pStyle w:val="JRCText"/>
        <w:numPr>
          <w:ilvl w:val="0"/>
          <w:numId w:val="37"/>
        </w:numPr>
        <w:ind w:left="567" w:hanging="283"/>
        <w:rPr>
          <w:ins w:id="1651" w:author="ESCRIU Jordi (JRC-ISPRA) [2]" w:date="2025-05-29T12:45:00Z"/>
          <w:color w:val="000000" w:themeColor="text1"/>
        </w:rPr>
      </w:pPr>
      <w:ins w:id="1652" w:author="ESCRIU Jordi (JRC-ISPRA) [2]" w:date="2025-05-29T12:45:00Z">
        <w:r w:rsidRPr="00012D02">
          <w:rPr>
            <w:color w:val="000000" w:themeColor="text1"/>
          </w:rPr>
          <w:t xml:space="preserve">Several mappings and transformations to GeoDCAT-AP exist: the one from the SEMIC community, national transformations and other ad-hoc transformation embedded in existing software solutions) - Coordination and documentation necessary. It is proposed to set a common repository to share these assets between Member States. </w:t>
        </w:r>
      </w:ins>
    </w:p>
    <w:p w14:paraId="06D1C8C3" w14:textId="213332EC" w:rsidR="00AC475A" w:rsidRPr="00012D02" w:rsidRDefault="00AC475A" w:rsidP="00012D02">
      <w:pPr>
        <w:pStyle w:val="JRCText"/>
        <w:numPr>
          <w:ilvl w:val="0"/>
          <w:numId w:val="37"/>
        </w:numPr>
        <w:ind w:left="567" w:hanging="283"/>
        <w:rPr>
          <w:ins w:id="1653" w:author="ESCRIU Jordi (JRC-ISPRA) [2]" w:date="2025-05-29T12:45:00Z"/>
          <w:color w:val="000000" w:themeColor="text1"/>
        </w:rPr>
      </w:pPr>
      <w:ins w:id="1654" w:author="ESCRIU Jordi (JRC-ISPRA) [2]" w:date="2025-05-29T12:45:00Z">
        <w:r w:rsidRPr="00012D02">
          <w:rPr>
            <w:color w:val="000000" w:themeColor="text1"/>
          </w:rPr>
          <w:t>Some Member States have concerns about the consistency between the current INSPIRE priority datasets codelist and the HVD categories / subcategories. This topic should be further discussed by the community.</w:t>
        </w:r>
      </w:ins>
    </w:p>
    <w:p w14:paraId="390F9957" w14:textId="2386E3E1" w:rsidR="00AC475A" w:rsidRPr="00012D02" w:rsidRDefault="00AC475A" w:rsidP="00012D02">
      <w:pPr>
        <w:pStyle w:val="JRCText"/>
        <w:numPr>
          <w:ilvl w:val="0"/>
          <w:numId w:val="37"/>
        </w:numPr>
        <w:ind w:left="567" w:hanging="283"/>
        <w:rPr>
          <w:ins w:id="1655" w:author="ESCRIU Jordi (JRC-ISPRA) [2]" w:date="2025-05-29T12:45:00Z"/>
          <w:color w:val="000000" w:themeColor="text1"/>
        </w:rPr>
      </w:pPr>
      <w:ins w:id="1656" w:author="ESCRIU Jordi (JRC-ISPRA) [2]" w:date="2025-05-29T12:45:00Z">
        <w:r w:rsidRPr="00012D02">
          <w:rPr>
            <w:color w:val="000000" w:themeColor="text1"/>
          </w:rPr>
          <w:t xml:space="preserve">Approach for Data Services remains a challenge - There is a need to analyse if the Data-service linking simplification is compatible with a comprehensive service description in (Geo)DCAT. Discussions </w:t>
        </w:r>
      </w:ins>
      <w:ins w:id="1657" w:author="ESCRIU Jordi (JRC-ISPRA) [2]" w:date="2025-05-29T12:48:00Z">
        <w:r w:rsidRPr="00012D02">
          <w:rPr>
            <w:color w:val="000000" w:themeColor="text1"/>
          </w:rPr>
          <w:t>are</w:t>
        </w:r>
      </w:ins>
      <w:ins w:id="1658" w:author="ESCRIU Jordi (JRC-ISPRA) [2]" w:date="2025-05-29T12:45:00Z">
        <w:r w:rsidRPr="00012D02">
          <w:rPr>
            <w:color w:val="000000" w:themeColor="text1"/>
          </w:rPr>
          <w:t xml:space="preserve"> still ongoing.</w:t>
        </w:r>
      </w:ins>
    </w:p>
    <w:p w14:paraId="267A5ED0" w14:textId="6B71235B" w:rsidR="00AC475A" w:rsidRPr="00012D02" w:rsidRDefault="00AC475A" w:rsidP="00012D02">
      <w:pPr>
        <w:pStyle w:val="JRCText"/>
        <w:numPr>
          <w:ilvl w:val="0"/>
          <w:numId w:val="37"/>
        </w:numPr>
        <w:ind w:left="567" w:hanging="283"/>
        <w:rPr>
          <w:ins w:id="1659" w:author="ESCRIU Jordi (JRC-ISPRA) [2]" w:date="2025-05-29T12:45:00Z"/>
          <w:color w:val="000000" w:themeColor="text1"/>
        </w:rPr>
      </w:pPr>
      <w:ins w:id="1660" w:author="ESCRIU Jordi (JRC-ISPRA) [2]" w:date="2025-05-29T12:45:00Z">
        <w:r w:rsidRPr="00012D02">
          <w:rPr>
            <w:color w:val="000000" w:themeColor="text1"/>
          </w:rPr>
          <w:t xml:space="preserve">There is a need to provide more guidance on how to describe API endpoints in ISO metadata, including service types. </w:t>
        </w:r>
      </w:ins>
    </w:p>
    <w:p w14:paraId="3F940F4E" w14:textId="3A63EEC3" w:rsidR="00AC475A" w:rsidRPr="00012D02" w:rsidRDefault="00AC475A" w:rsidP="00012D02">
      <w:pPr>
        <w:pStyle w:val="JRCText"/>
        <w:numPr>
          <w:ilvl w:val="0"/>
          <w:numId w:val="37"/>
        </w:numPr>
        <w:ind w:left="567" w:hanging="283"/>
        <w:rPr>
          <w:ins w:id="1661" w:author="ESCRIU Jordi (JRC-ISPRA) [2]" w:date="2025-05-29T12:45:00Z"/>
          <w:color w:val="000000" w:themeColor="text1"/>
        </w:rPr>
      </w:pPr>
      <w:ins w:id="1662" w:author="ESCRIU Jordi (JRC-ISPRA) [2]" w:date="2025-05-29T12:45:00Z">
        <w:r w:rsidRPr="00012D02">
          <w:rPr>
            <w:color w:val="000000" w:themeColor="text1"/>
          </w:rPr>
          <w:t xml:space="preserve">Further testing is needed to evaluate loss of information for INSPIRE-compliant metadata records when transformed to GeoDCAT-AP. </w:t>
        </w:r>
      </w:ins>
    </w:p>
    <w:p w14:paraId="065529C2" w14:textId="29B809A5" w:rsidR="00AC475A" w:rsidRPr="00012D02" w:rsidRDefault="00AC475A" w:rsidP="00012D02">
      <w:pPr>
        <w:pStyle w:val="JRCText"/>
        <w:numPr>
          <w:ilvl w:val="0"/>
          <w:numId w:val="37"/>
        </w:numPr>
        <w:ind w:left="567" w:hanging="283"/>
        <w:rPr>
          <w:color w:val="000000" w:themeColor="text1"/>
        </w:rPr>
      </w:pPr>
      <w:ins w:id="1663" w:author="ESCRIU Jordi (JRC-ISPRA) [2]" w:date="2025-05-29T12:45:00Z">
        <w:r w:rsidRPr="00012D02">
          <w:rPr>
            <w:color w:val="000000" w:themeColor="text1"/>
          </w:rPr>
          <w:t>A timely update of the SEMIC XSLT transformation and SHACL shapes used for validation is highly expected by the pilot participants. This need to be coordinated with SEMIC.</w:t>
        </w:r>
      </w:ins>
    </w:p>
    <w:p w14:paraId="1A940D16" w14:textId="368E8C97" w:rsidR="004610EB" w:rsidRPr="00896E03" w:rsidRDefault="004610EB" w:rsidP="000333AC">
      <w:pPr>
        <w:pStyle w:val="JRCLevel-1Backtitle"/>
      </w:pPr>
      <w:bookmarkStart w:id="1664" w:name="_Toc199415918"/>
      <w:r w:rsidRPr="00896E03">
        <w:lastRenderedPageBreak/>
        <w:t>References</w:t>
      </w:r>
      <w:bookmarkEnd w:id="1664"/>
    </w:p>
    <w:p w14:paraId="3CC6D6F7" w14:textId="77777777" w:rsidR="004610EB" w:rsidRPr="00896E03" w:rsidRDefault="004610EB" w:rsidP="005C7B59">
      <w:pPr>
        <w:pStyle w:val="JRCText"/>
        <w:rPr>
          <w:color w:val="FF0000"/>
        </w:rPr>
      </w:pPr>
      <w:r w:rsidRPr="00896E03">
        <w:rPr>
          <w:color w:val="FF0000"/>
        </w:rPr>
        <w:t>This section should contain complete list of citations in the report. Please see below for some examples.</w:t>
      </w:r>
    </w:p>
    <w:p w14:paraId="333190A2" w14:textId="29A4AF45" w:rsidR="004610EB" w:rsidRPr="001A0F93" w:rsidRDefault="004610EB" w:rsidP="005C7B59">
      <w:pPr>
        <w:pStyle w:val="JRCText"/>
        <w:rPr>
          <w:color w:val="FF0000"/>
        </w:rPr>
      </w:pPr>
      <w:r w:rsidRPr="001A0F93">
        <w:rPr>
          <w:color w:val="FF0000"/>
        </w:rPr>
        <w:t xml:space="preserve">Examples of references, presented according to the rules of the </w:t>
      </w:r>
      <w:r w:rsidRPr="001A0F93">
        <w:rPr>
          <w:rStyle w:val="Emphasis"/>
          <w:color w:val="FF0000"/>
        </w:rPr>
        <w:t>Interinstitutional style guide</w:t>
      </w:r>
      <w:r w:rsidRPr="001A0F93">
        <w:rPr>
          <w:color w:val="FF0000"/>
        </w:rPr>
        <w:t xml:space="preserve"> (</w:t>
      </w:r>
      <w:r w:rsidR="00012D02">
        <w:fldChar w:fldCharType="begin"/>
      </w:r>
      <w:r w:rsidR="00012D02">
        <w:instrText>HYPERLINK "http://publications.europa.eu/code/en/en-250904.htm"</w:instrText>
      </w:r>
      <w:ins w:id="1665" w:author="ESCRIU Jordi (JRC-ISPRA) [2]" w:date="2025-05-29T12:55:00Z"/>
      <w:r w:rsidR="00012D02">
        <w:fldChar w:fldCharType="separate"/>
      </w:r>
      <w:r w:rsidR="000333AC" w:rsidRPr="001A0F93">
        <w:rPr>
          <w:rStyle w:val="Hyperlink"/>
          <w:color w:val="FF0000"/>
        </w:rPr>
        <w:t>http://publications.europa.eu/code/en/en-250904.htm</w:t>
      </w:r>
      <w:r w:rsidR="00012D02">
        <w:rPr>
          <w:rStyle w:val="Hyperlink"/>
          <w:color w:val="FF0000"/>
        </w:rPr>
        <w:fldChar w:fldCharType="end"/>
      </w:r>
      <w:r w:rsidRPr="001A0F93">
        <w:rPr>
          <w:color w:val="FF0000"/>
        </w:rPr>
        <w:t>):</w:t>
      </w:r>
    </w:p>
    <w:p w14:paraId="0F865499" w14:textId="77777777" w:rsidR="004610EB" w:rsidRPr="001A0F93" w:rsidRDefault="004610EB" w:rsidP="005C7B59">
      <w:pPr>
        <w:pStyle w:val="JRCText"/>
        <w:rPr>
          <w:color w:val="FF0000"/>
        </w:rPr>
      </w:pPr>
      <w:r w:rsidRPr="001A0F93">
        <w:rPr>
          <w:color w:val="FF0000"/>
        </w:rPr>
        <w:t>(Citing books):</w:t>
      </w:r>
    </w:p>
    <w:p w14:paraId="2F681879" w14:textId="77777777" w:rsidR="004610EB" w:rsidRPr="001A0F93" w:rsidRDefault="004610EB" w:rsidP="005C7B59">
      <w:pPr>
        <w:pStyle w:val="JRCText"/>
        <w:rPr>
          <w:color w:val="FF0000"/>
        </w:rPr>
      </w:pPr>
      <w:r w:rsidRPr="001A0F93">
        <w:rPr>
          <w:color w:val="FF0000"/>
        </w:rPr>
        <w:t xml:space="preserve">Pollan, M., </w:t>
      </w:r>
      <w:r w:rsidRPr="001A0F93">
        <w:rPr>
          <w:rStyle w:val="Emphasis"/>
          <w:color w:val="FF0000"/>
        </w:rPr>
        <w:t>The omnivore's dilemma</w:t>
      </w:r>
      <w:r w:rsidRPr="001A0F93">
        <w:rPr>
          <w:color w:val="FF0000"/>
        </w:rPr>
        <w:t>, Penguin Group, New York, 2006.</w:t>
      </w:r>
    </w:p>
    <w:p w14:paraId="477F97D9" w14:textId="77777777" w:rsidR="004610EB" w:rsidRPr="001A0F93" w:rsidRDefault="004610EB" w:rsidP="005C7B59">
      <w:pPr>
        <w:pStyle w:val="JRCText"/>
        <w:rPr>
          <w:color w:val="FF0000"/>
        </w:rPr>
      </w:pPr>
      <w:r w:rsidRPr="001A0F93">
        <w:rPr>
          <w:color w:val="FF0000"/>
        </w:rPr>
        <w:t>(Citing books with an editor):</w:t>
      </w:r>
    </w:p>
    <w:p w14:paraId="04F13B06" w14:textId="77777777" w:rsidR="004610EB" w:rsidRPr="001A0F93" w:rsidRDefault="004610EB" w:rsidP="005C7B59">
      <w:pPr>
        <w:pStyle w:val="JRCText"/>
        <w:rPr>
          <w:color w:val="FF0000"/>
        </w:rPr>
      </w:pPr>
      <w:r w:rsidRPr="001A0F93">
        <w:rPr>
          <w:color w:val="FF0000"/>
        </w:rPr>
        <w:t xml:space="preserve">Poston, T., </w:t>
      </w:r>
      <w:r w:rsidRPr="001A0F93">
        <w:rPr>
          <w:rStyle w:val="Emphasis"/>
          <w:color w:val="FF0000"/>
        </w:rPr>
        <w:t>A draft of history</w:t>
      </w:r>
      <w:r w:rsidRPr="001A0F93">
        <w:rPr>
          <w:color w:val="FF0000"/>
        </w:rPr>
        <w:t>, edited by K. A. Hauke, University of Georgia Press, Athens, 2000.</w:t>
      </w:r>
    </w:p>
    <w:p w14:paraId="35720AD4" w14:textId="77777777" w:rsidR="004610EB" w:rsidRPr="001A0F93" w:rsidRDefault="004610EB" w:rsidP="005C7B59">
      <w:pPr>
        <w:pStyle w:val="JRCText"/>
        <w:rPr>
          <w:color w:val="FF0000"/>
        </w:rPr>
      </w:pPr>
      <w:r w:rsidRPr="001A0F93">
        <w:rPr>
          <w:color w:val="FF0000"/>
        </w:rPr>
        <w:t>(Citing an article in a periodical):</w:t>
      </w:r>
    </w:p>
    <w:p w14:paraId="731642F3" w14:textId="77777777" w:rsidR="004610EB" w:rsidRPr="001A0F93" w:rsidRDefault="004610EB" w:rsidP="005C7B59">
      <w:pPr>
        <w:pStyle w:val="JRCText"/>
        <w:rPr>
          <w:color w:val="FF0000"/>
        </w:rPr>
      </w:pPr>
      <w:r w:rsidRPr="001A0F93">
        <w:rPr>
          <w:color w:val="FF0000"/>
        </w:rPr>
        <w:t xml:space="preserve">Bagchi, A., ‘Conflicting nationalisms: the voice of the subaltern in Mahasweta Devi’s Bashai Tudu’, </w:t>
      </w:r>
      <w:r w:rsidRPr="001A0F93">
        <w:rPr>
          <w:rStyle w:val="Emphasis"/>
          <w:color w:val="FF0000"/>
        </w:rPr>
        <w:t>Tulsa Studies in Women's Literature</w:t>
      </w:r>
      <w:r w:rsidRPr="001A0F93">
        <w:rPr>
          <w:color w:val="FF0000"/>
        </w:rPr>
        <w:t>, Vol. 15, No 1, Tulsa, 1996, pp. 41-50.</w:t>
      </w:r>
    </w:p>
    <w:p w14:paraId="38135F9C" w14:textId="77777777" w:rsidR="004610EB" w:rsidRPr="001A0F93" w:rsidRDefault="004610EB" w:rsidP="005C7B59">
      <w:pPr>
        <w:pStyle w:val="JRCText"/>
        <w:rPr>
          <w:color w:val="FF0000"/>
        </w:rPr>
      </w:pPr>
      <w:r w:rsidRPr="001A0F93">
        <w:rPr>
          <w:color w:val="FF0000"/>
        </w:rPr>
        <w:t>(Citing a report):</w:t>
      </w:r>
    </w:p>
    <w:p w14:paraId="5A47BCE9" w14:textId="77777777" w:rsidR="004610EB" w:rsidRPr="001A0F93" w:rsidRDefault="00041039" w:rsidP="005C7B59">
      <w:pPr>
        <w:pStyle w:val="JRCText"/>
        <w:rPr>
          <w:color w:val="FF0000"/>
        </w:rPr>
      </w:pPr>
      <w:r w:rsidRPr="001A0F93">
        <w:rPr>
          <w:color w:val="FF0000"/>
        </w:rPr>
        <w:t xml:space="preserve">European Commission, Joint Research Centre, Stepniak, M., Cheimariotis, I., Lodi, C., Rataj, M., Zawieska, J., Grosso, M. and Marotta, A., </w:t>
      </w:r>
      <w:r w:rsidRPr="001A0F93">
        <w:rPr>
          <w:i/>
          <w:color w:val="FF0000"/>
        </w:rPr>
        <w:t>Research and Innovation on Drones in Europe,</w:t>
      </w:r>
      <w:r w:rsidRPr="001A0F93">
        <w:rPr>
          <w:color w:val="FF0000"/>
        </w:rPr>
        <w:t xml:space="preserve"> Publications Office of the European Union, Luxembourg, 2024, https://data.europa.eu/doi/10.2760/02357, JRC137334</w:t>
      </w:r>
      <w:r w:rsidR="004610EB" w:rsidRPr="001A0F93">
        <w:rPr>
          <w:color w:val="FF0000"/>
        </w:rPr>
        <w:t>.</w:t>
      </w:r>
    </w:p>
    <w:p w14:paraId="0D271D4D" w14:textId="3F5F2EF6" w:rsidR="004610EB" w:rsidRPr="00896E03" w:rsidRDefault="004610EB" w:rsidP="000333AC">
      <w:pPr>
        <w:pStyle w:val="JRCLevel-1Backtitle"/>
        <w:rPr>
          <w:b w:val="0"/>
          <w:bCs/>
          <w:color w:val="FF0000"/>
        </w:rPr>
      </w:pPr>
      <w:bookmarkStart w:id="1666" w:name="_Toc199415919"/>
      <w:r w:rsidRPr="00896E03">
        <w:lastRenderedPageBreak/>
        <w:t>List of abbreviations and definitions</w:t>
      </w:r>
      <w:bookmarkEnd w:id="1666"/>
      <w:r w:rsidRPr="00896E03">
        <w:t xml:space="preserve"> </w:t>
      </w:r>
    </w:p>
    <w:tbl>
      <w:tblPr>
        <w:tblStyle w:val="JRCTableabbreviations"/>
        <w:tblW w:w="9071" w:type="dxa"/>
        <w:tblLook w:val="06A0" w:firstRow="1" w:lastRow="0" w:firstColumn="1" w:lastColumn="0" w:noHBand="1" w:noVBand="1"/>
      </w:tblPr>
      <w:tblGrid>
        <w:gridCol w:w="3005"/>
        <w:gridCol w:w="6066"/>
      </w:tblGrid>
      <w:tr w:rsidR="004A42BF" w:rsidRPr="00896E03" w14:paraId="36FF00B2" w14:textId="77777777" w:rsidTr="00A75620">
        <w:trPr>
          <w:cnfStyle w:val="100000000000" w:firstRow="1" w:lastRow="0" w:firstColumn="0" w:lastColumn="0" w:oddVBand="0" w:evenVBand="0" w:oddHBand="0" w:evenHBand="0" w:firstRowFirstColumn="0" w:firstRowLastColumn="0" w:lastRowFirstColumn="0" w:lastRowLastColumn="0"/>
        </w:trPr>
        <w:tc>
          <w:tcPr>
            <w:tcW w:w="3005" w:type="dxa"/>
          </w:tcPr>
          <w:p w14:paraId="309BC09B" w14:textId="77777777" w:rsidR="004A42BF" w:rsidRPr="00896E03" w:rsidRDefault="00E60A07" w:rsidP="00E33771">
            <w:r w:rsidRPr="00896E03">
              <w:t>Abbreviations</w:t>
            </w:r>
          </w:p>
        </w:tc>
        <w:tc>
          <w:tcPr>
            <w:tcW w:w="6066" w:type="dxa"/>
          </w:tcPr>
          <w:p w14:paraId="6238C589" w14:textId="77777777" w:rsidR="004A42BF" w:rsidRPr="00896E03" w:rsidRDefault="00E60A07" w:rsidP="00E33771">
            <w:r w:rsidRPr="00896E03">
              <w:t>Definitions</w:t>
            </w:r>
          </w:p>
        </w:tc>
      </w:tr>
      <w:tr w:rsidR="004A42BF" w:rsidRPr="00896E03" w14:paraId="4950BED7" w14:textId="77777777" w:rsidTr="00A75620">
        <w:trPr>
          <w:tblHeader w:val="0"/>
        </w:trPr>
        <w:tc>
          <w:tcPr>
            <w:tcW w:w="3005" w:type="dxa"/>
          </w:tcPr>
          <w:p w14:paraId="6FCA8407" w14:textId="77777777" w:rsidR="004A42BF" w:rsidRPr="001A0F93" w:rsidRDefault="00E60A07" w:rsidP="000267F9">
            <w:pPr>
              <w:rPr>
                <w:color w:val="FF0000"/>
              </w:rPr>
            </w:pPr>
            <w:r w:rsidRPr="001A0F93">
              <w:rPr>
                <w:color w:val="FF0000"/>
                <w:lang w:eastAsia="en-GB"/>
              </w:rPr>
              <w:t>ABΓ</w:t>
            </w:r>
          </w:p>
        </w:tc>
        <w:tc>
          <w:tcPr>
            <w:tcW w:w="6066" w:type="dxa"/>
          </w:tcPr>
          <w:p w14:paraId="4737F8CE" w14:textId="77777777" w:rsidR="004A42BF" w:rsidRPr="001A0F93" w:rsidRDefault="00E60A07" w:rsidP="000267F9">
            <w:pPr>
              <w:rPr>
                <w:color w:val="FF0000"/>
              </w:rPr>
            </w:pPr>
            <w:r w:rsidRPr="001A0F93">
              <w:rPr>
                <w:color w:val="FF0000"/>
                <w:lang w:eastAsia="en-GB"/>
              </w:rPr>
              <w:t>Alpha Beta Gamma</w:t>
            </w:r>
          </w:p>
        </w:tc>
      </w:tr>
      <w:tr w:rsidR="00E60A07" w:rsidRPr="00593465" w14:paraId="716CE6B8" w14:textId="77777777" w:rsidTr="00A75620">
        <w:trPr>
          <w:tblHeader w:val="0"/>
        </w:trPr>
        <w:tc>
          <w:tcPr>
            <w:tcW w:w="3005" w:type="dxa"/>
          </w:tcPr>
          <w:p w14:paraId="39B62D4D" w14:textId="77777777" w:rsidR="00E60A07" w:rsidRPr="001A0F93" w:rsidRDefault="00E60A07" w:rsidP="000267F9">
            <w:pPr>
              <w:rPr>
                <w:color w:val="FF0000"/>
              </w:rPr>
            </w:pPr>
            <w:r w:rsidRPr="001A0F93">
              <w:rPr>
                <w:color w:val="FF0000"/>
                <w:lang w:eastAsia="en-GB"/>
              </w:rPr>
              <w:t>ΔΕΖ</w:t>
            </w:r>
          </w:p>
        </w:tc>
        <w:tc>
          <w:tcPr>
            <w:tcW w:w="6066" w:type="dxa"/>
          </w:tcPr>
          <w:p w14:paraId="1CF4ABBB" w14:textId="77777777" w:rsidR="00E60A07" w:rsidRPr="00012D02" w:rsidRDefault="00E60A07" w:rsidP="000267F9">
            <w:pPr>
              <w:rPr>
                <w:color w:val="FF0000"/>
              </w:rPr>
            </w:pPr>
            <w:r w:rsidRPr="00012D02">
              <w:rPr>
                <w:color w:val="FF0000"/>
                <w:lang w:eastAsia="en-GB"/>
              </w:rPr>
              <w:t>Delta Epsilon Zeta Delta Epsilon Zeta Delta Epsilon Zeta Delta Epsilon Zeta Delta Epsilon Zeta Delta Epsilon Zeta</w:t>
            </w:r>
          </w:p>
        </w:tc>
      </w:tr>
      <w:tr w:rsidR="00E60A07" w:rsidRPr="00896E03" w14:paraId="56DD3453" w14:textId="77777777" w:rsidTr="00A75620">
        <w:trPr>
          <w:tblHeader w:val="0"/>
        </w:trPr>
        <w:tc>
          <w:tcPr>
            <w:tcW w:w="3005" w:type="dxa"/>
          </w:tcPr>
          <w:p w14:paraId="79DC0D1D" w14:textId="77777777" w:rsidR="00E60A07" w:rsidRPr="001A0F93" w:rsidRDefault="00E60A07" w:rsidP="000267F9">
            <w:pPr>
              <w:rPr>
                <w:color w:val="FF0000"/>
              </w:rPr>
            </w:pPr>
            <w:r w:rsidRPr="001A0F93">
              <w:rPr>
                <w:color w:val="FF0000"/>
                <w:lang w:eastAsia="en-GB"/>
              </w:rPr>
              <w:t>ΗΘΙ</w:t>
            </w:r>
          </w:p>
        </w:tc>
        <w:tc>
          <w:tcPr>
            <w:tcW w:w="6066" w:type="dxa"/>
          </w:tcPr>
          <w:p w14:paraId="09EFFD83" w14:textId="77777777" w:rsidR="00E60A07" w:rsidRPr="001A0F93" w:rsidRDefault="00E60A07" w:rsidP="000267F9">
            <w:pPr>
              <w:rPr>
                <w:color w:val="FF0000"/>
              </w:rPr>
            </w:pPr>
            <w:r w:rsidRPr="001A0F93">
              <w:rPr>
                <w:color w:val="FF0000"/>
                <w:lang w:eastAsia="en-GB"/>
              </w:rPr>
              <w:t>Eta Theta Iota</w:t>
            </w:r>
          </w:p>
        </w:tc>
      </w:tr>
    </w:tbl>
    <w:p w14:paraId="7F2D34A8" w14:textId="77777777" w:rsidR="004A42BF" w:rsidRPr="00896E03" w:rsidRDefault="004A42BF" w:rsidP="004A42BF">
      <w:pPr>
        <w:pStyle w:val="JRCText"/>
        <w:rPr>
          <w:lang w:eastAsia="en-GB"/>
        </w:rPr>
      </w:pPr>
    </w:p>
    <w:p w14:paraId="3773A408" w14:textId="5765954A" w:rsidR="00975C95" w:rsidRPr="00896E03" w:rsidRDefault="00975C95" w:rsidP="004610EB">
      <w:pPr>
        <w:pStyle w:val="JRCText"/>
        <w:rPr>
          <w:color w:val="FF0000"/>
        </w:rPr>
      </w:pPr>
    </w:p>
    <w:p w14:paraId="6A688B2A" w14:textId="5029CCB1" w:rsidR="004610EB" w:rsidRPr="00896E03" w:rsidRDefault="004610EB" w:rsidP="00EA202F">
      <w:pPr>
        <w:pStyle w:val="JRCLevel-1Backtitle"/>
        <w:rPr>
          <w:b w:val="0"/>
          <w:bCs/>
          <w:color w:val="FF0000"/>
        </w:rPr>
      </w:pPr>
      <w:bookmarkStart w:id="1667" w:name="_Toc199415920"/>
      <w:r w:rsidRPr="00896E03">
        <w:lastRenderedPageBreak/>
        <w:t>List of figures</w:t>
      </w:r>
      <w:bookmarkEnd w:id="1667"/>
      <w:r w:rsidRPr="00896E03">
        <w:t xml:space="preserve"> </w:t>
      </w:r>
    </w:p>
    <w:p w14:paraId="5E329C7B" w14:textId="38230A7F" w:rsidR="008718D2" w:rsidRDefault="00EA202F">
      <w:pPr>
        <w:pStyle w:val="TableofFigures"/>
        <w:rPr>
          <w:ins w:id="1668" w:author="ESCRIU Jordi (JRC-ISPRA) [2]" w:date="2025-05-29T12:55:00Z"/>
          <w:rFonts w:asciiTheme="minorHAnsi" w:eastAsiaTheme="minorEastAsia" w:hAnsiTheme="minorHAnsi" w:cstheme="minorBidi"/>
          <w:noProof/>
          <w:kern w:val="2"/>
          <w:sz w:val="24"/>
          <w:szCs w:val="24"/>
          <w:lang w:eastAsia="en-GB"/>
          <w14:ligatures w14:val="standardContextual"/>
        </w:rPr>
      </w:pPr>
      <w:r w:rsidRPr="00896E03">
        <w:fldChar w:fldCharType="begin"/>
      </w:r>
      <w:r w:rsidRPr="00896E03">
        <w:instrText xml:space="preserve"> TOC \f F \h \z \t "JRC_Figure_caption" \c  \* MERGEFORMAT </w:instrText>
      </w:r>
      <w:r w:rsidRPr="00896E03">
        <w:fldChar w:fldCharType="separate"/>
      </w:r>
      <w:ins w:id="1669" w:author="ESCRIU Jordi (JRC-ISPRA) [2]" w:date="2025-05-29T12:55:00Z">
        <w:r w:rsidR="008718D2" w:rsidRPr="00FD4AC8">
          <w:rPr>
            <w:rStyle w:val="Hyperlink"/>
            <w:noProof/>
          </w:rPr>
          <w:fldChar w:fldCharType="begin"/>
        </w:r>
        <w:r w:rsidR="008718D2" w:rsidRPr="00FD4AC8">
          <w:rPr>
            <w:rStyle w:val="Hyperlink"/>
            <w:noProof/>
          </w:rPr>
          <w:instrText xml:space="preserve"> </w:instrText>
        </w:r>
        <w:r w:rsidR="008718D2">
          <w:rPr>
            <w:noProof/>
          </w:rPr>
          <w:instrText>HYPERLINK \l "_Toc199415924"</w:instrText>
        </w:r>
        <w:r w:rsidR="008718D2" w:rsidRPr="00FD4AC8">
          <w:rPr>
            <w:rStyle w:val="Hyperlink"/>
            <w:noProof/>
          </w:rPr>
          <w:instrText xml:space="preserve"> </w:instrText>
        </w:r>
        <w:r w:rsidR="008718D2" w:rsidRPr="00FD4AC8">
          <w:rPr>
            <w:rStyle w:val="Hyperlink"/>
            <w:noProof/>
          </w:rPr>
        </w:r>
        <w:r w:rsidR="008718D2" w:rsidRPr="00FD4AC8">
          <w:rPr>
            <w:rStyle w:val="Hyperlink"/>
            <w:noProof/>
          </w:rPr>
          <w:fldChar w:fldCharType="separate"/>
        </w:r>
        <w:r w:rsidR="008718D2" w:rsidRPr="00FD4AC8">
          <w:rPr>
            <w:rStyle w:val="Hyperlink"/>
            <w:b/>
            <w:bCs/>
            <w:noProof/>
          </w:rPr>
          <w:t>Figure 1.</w:t>
        </w:r>
        <w:r w:rsidR="008718D2" w:rsidRPr="00FD4AC8">
          <w:rPr>
            <w:rStyle w:val="Hyperlink"/>
            <w:noProof/>
          </w:rPr>
          <w:t xml:space="preserve"> ISO &amp; GeoDCAT-AP metadata implementation pilot timeline.</w:t>
        </w:r>
        <w:r w:rsidR="008718D2">
          <w:rPr>
            <w:noProof/>
            <w:webHidden/>
          </w:rPr>
          <w:tab/>
        </w:r>
        <w:r w:rsidR="008718D2">
          <w:rPr>
            <w:noProof/>
            <w:webHidden/>
          </w:rPr>
          <w:fldChar w:fldCharType="begin"/>
        </w:r>
        <w:r w:rsidR="008718D2">
          <w:rPr>
            <w:noProof/>
            <w:webHidden/>
          </w:rPr>
          <w:instrText xml:space="preserve"> PAGEREF _Toc199415924 \h </w:instrText>
        </w:r>
        <w:r w:rsidR="008718D2">
          <w:rPr>
            <w:noProof/>
            <w:webHidden/>
          </w:rPr>
        </w:r>
      </w:ins>
      <w:r w:rsidR="008718D2">
        <w:rPr>
          <w:noProof/>
          <w:webHidden/>
        </w:rPr>
        <w:fldChar w:fldCharType="separate"/>
      </w:r>
      <w:ins w:id="1670" w:author="ESCRIU Jordi (JRC-ISPRA) [2]" w:date="2025-05-29T12:55:00Z">
        <w:r w:rsidR="008718D2">
          <w:rPr>
            <w:noProof/>
            <w:webHidden/>
          </w:rPr>
          <w:t>14</w:t>
        </w:r>
        <w:r w:rsidR="008718D2">
          <w:rPr>
            <w:noProof/>
            <w:webHidden/>
          </w:rPr>
          <w:fldChar w:fldCharType="end"/>
        </w:r>
        <w:r w:rsidR="008718D2" w:rsidRPr="00FD4AC8">
          <w:rPr>
            <w:rStyle w:val="Hyperlink"/>
            <w:noProof/>
          </w:rPr>
          <w:fldChar w:fldCharType="end"/>
        </w:r>
      </w:ins>
    </w:p>
    <w:p w14:paraId="56A9F81E" w14:textId="0D8D2BA0" w:rsidR="008718D2" w:rsidRDefault="008718D2">
      <w:pPr>
        <w:pStyle w:val="TableofFigures"/>
        <w:rPr>
          <w:ins w:id="1671" w:author="ESCRIU Jordi (JRC-ISPRA) [2]" w:date="2025-05-29T12:55:00Z"/>
          <w:rFonts w:asciiTheme="minorHAnsi" w:eastAsiaTheme="minorEastAsia" w:hAnsiTheme="minorHAnsi" w:cstheme="minorBidi"/>
          <w:noProof/>
          <w:kern w:val="2"/>
          <w:sz w:val="24"/>
          <w:szCs w:val="24"/>
          <w:lang w:eastAsia="en-GB"/>
          <w14:ligatures w14:val="standardContextual"/>
        </w:rPr>
      </w:pPr>
      <w:ins w:id="1672" w:author="ESCRIU Jordi (JRC-ISPRA) [2]" w:date="2025-05-29T12:55:00Z">
        <w:r w:rsidRPr="00FD4AC8">
          <w:rPr>
            <w:rStyle w:val="Hyperlink"/>
            <w:noProof/>
          </w:rPr>
          <w:fldChar w:fldCharType="begin"/>
        </w:r>
        <w:r w:rsidRPr="00FD4AC8">
          <w:rPr>
            <w:rStyle w:val="Hyperlink"/>
            <w:noProof/>
          </w:rPr>
          <w:instrText xml:space="preserve"> </w:instrText>
        </w:r>
        <w:r>
          <w:rPr>
            <w:noProof/>
          </w:rPr>
          <w:instrText>HYPERLINK \l "_Toc199415925"</w:instrText>
        </w:r>
        <w:r w:rsidRPr="00FD4AC8">
          <w:rPr>
            <w:rStyle w:val="Hyperlink"/>
            <w:noProof/>
          </w:rPr>
          <w:instrText xml:space="preserve"> </w:instrText>
        </w:r>
        <w:r w:rsidRPr="00FD4AC8">
          <w:rPr>
            <w:rStyle w:val="Hyperlink"/>
            <w:noProof/>
          </w:rPr>
        </w:r>
        <w:r w:rsidRPr="00FD4AC8">
          <w:rPr>
            <w:rStyle w:val="Hyperlink"/>
            <w:noProof/>
          </w:rPr>
          <w:fldChar w:fldCharType="separate"/>
        </w:r>
        <w:r w:rsidRPr="00FD4AC8">
          <w:rPr>
            <w:rStyle w:val="Hyperlink"/>
            <w:b/>
            <w:bCs/>
            <w:noProof/>
          </w:rPr>
          <w:t>Figure 2.</w:t>
        </w:r>
        <w:r w:rsidRPr="00FD4AC8">
          <w:rPr>
            <w:rStyle w:val="Hyperlink"/>
            <w:noProof/>
          </w:rPr>
          <w:t xml:space="preserve"> Harvesting from the European Data Portal (EDP) (data.europa.eu).</w:t>
        </w:r>
        <w:r>
          <w:rPr>
            <w:noProof/>
            <w:webHidden/>
          </w:rPr>
          <w:tab/>
        </w:r>
        <w:r>
          <w:rPr>
            <w:noProof/>
            <w:webHidden/>
          </w:rPr>
          <w:fldChar w:fldCharType="begin"/>
        </w:r>
        <w:r>
          <w:rPr>
            <w:noProof/>
            <w:webHidden/>
          </w:rPr>
          <w:instrText xml:space="preserve"> PAGEREF _Toc199415925 \h </w:instrText>
        </w:r>
        <w:r>
          <w:rPr>
            <w:noProof/>
            <w:webHidden/>
          </w:rPr>
        </w:r>
      </w:ins>
      <w:r>
        <w:rPr>
          <w:noProof/>
          <w:webHidden/>
        </w:rPr>
        <w:fldChar w:fldCharType="separate"/>
      </w:r>
      <w:ins w:id="1673" w:author="ESCRIU Jordi (JRC-ISPRA) [2]" w:date="2025-05-29T12:55:00Z">
        <w:r>
          <w:rPr>
            <w:noProof/>
            <w:webHidden/>
          </w:rPr>
          <w:t>26</w:t>
        </w:r>
        <w:r>
          <w:rPr>
            <w:noProof/>
            <w:webHidden/>
          </w:rPr>
          <w:fldChar w:fldCharType="end"/>
        </w:r>
        <w:r w:rsidRPr="00FD4AC8">
          <w:rPr>
            <w:rStyle w:val="Hyperlink"/>
            <w:noProof/>
          </w:rPr>
          <w:fldChar w:fldCharType="end"/>
        </w:r>
      </w:ins>
    </w:p>
    <w:p w14:paraId="02DA195D" w14:textId="3F80E8CC" w:rsidR="004610EB" w:rsidRPr="00896E03" w:rsidRDefault="00EA202F" w:rsidP="004610EB">
      <w:pPr>
        <w:pStyle w:val="JRCText"/>
      </w:pPr>
      <w:r w:rsidRPr="00896E03">
        <w:fldChar w:fldCharType="end"/>
      </w:r>
    </w:p>
    <w:p w14:paraId="040BC4C7" w14:textId="1886306C" w:rsidR="004610EB" w:rsidRPr="00896E03" w:rsidRDefault="004610EB" w:rsidP="00EA202F">
      <w:pPr>
        <w:pStyle w:val="JRCLevel-1Backtitle"/>
        <w:rPr>
          <w:b w:val="0"/>
          <w:bCs/>
          <w:color w:val="FF0000"/>
        </w:rPr>
      </w:pPr>
      <w:bookmarkStart w:id="1674" w:name="_Toc199415921"/>
      <w:r w:rsidRPr="00896E03">
        <w:lastRenderedPageBreak/>
        <w:t>List of tables</w:t>
      </w:r>
      <w:bookmarkEnd w:id="1674"/>
      <w:r w:rsidRPr="00896E03">
        <w:t xml:space="preserve"> </w:t>
      </w:r>
    </w:p>
    <w:p w14:paraId="3870FA56" w14:textId="2FCA2849" w:rsidR="008718D2" w:rsidRDefault="004A5781">
      <w:pPr>
        <w:pStyle w:val="TableofFigures"/>
        <w:rPr>
          <w:ins w:id="1675" w:author="ESCRIU Jordi (JRC-ISPRA) [2]" w:date="2025-05-29T12:55:00Z"/>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\f T \h \z \t "JRC_Table_title" \c  \* MERGEFORMAT </w:instrText>
      </w:r>
      <w:r>
        <w:fldChar w:fldCharType="separate"/>
      </w:r>
      <w:ins w:id="1676" w:author="ESCRIU Jordi (JRC-ISPRA) [2]" w:date="2025-05-29T12:55:00Z">
        <w:r w:rsidR="008718D2" w:rsidRPr="00977F4B">
          <w:rPr>
            <w:rStyle w:val="Hyperlink"/>
            <w:noProof/>
          </w:rPr>
          <w:fldChar w:fldCharType="begin"/>
        </w:r>
        <w:r w:rsidR="008718D2" w:rsidRPr="00977F4B">
          <w:rPr>
            <w:rStyle w:val="Hyperlink"/>
            <w:noProof/>
          </w:rPr>
          <w:instrText xml:space="preserve"> </w:instrText>
        </w:r>
        <w:r w:rsidR="008718D2">
          <w:rPr>
            <w:noProof/>
          </w:rPr>
          <w:instrText>HYPERLINK \l "_Toc199415926"</w:instrText>
        </w:r>
        <w:r w:rsidR="008718D2" w:rsidRPr="00977F4B">
          <w:rPr>
            <w:rStyle w:val="Hyperlink"/>
            <w:noProof/>
          </w:rPr>
          <w:instrText xml:space="preserve"> </w:instrText>
        </w:r>
        <w:r w:rsidR="008718D2" w:rsidRPr="00977F4B">
          <w:rPr>
            <w:rStyle w:val="Hyperlink"/>
            <w:noProof/>
          </w:rPr>
        </w:r>
        <w:r w:rsidR="008718D2" w:rsidRPr="00977F4B">
          <w:rPr>
            <w:rStyle w:val="Hyperlink"/>
            <w:noProof/>
          </w:rPr>
          <w:fldChar w:fldCharType="separate"/>
        </w:r>
        <w:r w:rsidR="008718D2" w:rsidRPr="00977F4B">
          <w:rPr>
            <w:rStyle w:val="Hyperlink"/>
            <w:b/>
            <w:bCs/>
            <w:noProof/>
          </w:rPr>
          <w:t>Table 1.</w:t>
        </w:r>
        <w:r w:rsidR="008718D2" w:rsidRPr="00977F4B">
          <w:rPr>
            <w:rStyle w:val="Hyperlink"/>
            <w:noProof/>
          </w:rPr>
          <w:t xml:space="preserve"> Harvested geocatalogues from participating Member States (April 2025).</w:t>
        </w:r>
        <w:r w:rsidR="008718D2">
          <w:rPr>
            <w:noProof/>
            <w:webHidden/>
          </w:rPr>
          <w:tab/>
        </w:r>
        <w:r w:rsidR="008718D2">
          <w:rPr>
            <w:noProof/>
            <w:webHidden/>
          </w:rPr>
          <w:fldChar w:fldCharType="begin"/>
        </w:r>
        <w:r w:rsidR="008718D2">
          <w:rPr>
            <w:noProof/>
            <w:webHidden/>
          </w:rPr>
          <w:instrText xml:space="preserve"> PAGEREF _Toc199415926 \h </w:instrText>
        </w:r>
        <w:r w:rsidR="008718D2">
          <w:rPr>
            <w:noProof/>
            <w:webHidden/>
          </w:rPr>
        </w:r>
      </w:ins>
      <w:r w:rsidR="008718D2">
        <w:rPr>
          <w:noProof/>
          <w:webHidden/>
        </w:rPr>
        <w:fldChar w:fldCharType="separate"/>
      </w:r>
      <w:ins w:id="1677" w:author="ESCRIU Jordi (JRC-ISPRA) [2]" w:date="2025-05-29T12:55:00Z">
        <w:r w:rsidR="008718D2">
          <w:rPr>
            <w:noProof/>
            <w:webHidden/>
          </w:rPr>
          <w:t>43</w:t>
        </w:r>
        <w:r w:rsidR="008718D2">
          <w:rPr>
            <w:noProof/>
            <w:webHidden/>
          </w:rPr>
          <w:fldChar w:fldCharType="end"/>
        </w:r>
        <w:r w:rsidR="008718D2" w:rsidRPr="00977F4B">
          <w:rPr>
            <w:rStyle w:val="Hyperlink"/>
            <w:noProof/>
          </w:rPr>
          <w:fldChar w:fldCharType="end"/>
        </w:r>
      </w:ins>
    </w:p>
    <w:p w14:paraId="2D86A0ED" w14:textId="07517BC9" w:rsidR="004610EB" w:rsidRPr="00896E03" w:rsidRDefault="004A5781" w:rsidP="004610EB">
      <w:pPr>
        <w:pStyle w:val="JRCText"/>
      </w:pPr>
      <w:r>
        <w:rPr>
          <w:b/>
          <w:bCs/>
          <w:noProof/>
          <w:lang w:val="en-US"/>
        </w:rPr>
        <w:fldChar w:fldCharType="end"/>
      </w:r>
    </w:p>
    <w:p w14:paraId="20D85DDF" w14:textId="77777777" w:rsidR="004610EB" w:rsidRPr="00896E03" w:rsidRDefault="004610EB" w:rsidP="00EA202F">
      <w:pPr>
        <w:pStyle w:val="JRCLevel-1Backtitle"/>
        <w:rPr>
          <w:b w:val="0"/>
          <w:bCs/>
          <w:color w:val="FF0000"/>
        </w:rPr>
      </w:pPr>
      <w:bookmarkStart w:id="1678" w:name="_Toc199415922"/>
      <w:r w:rsidRPr="00896E03">
        <w:lastRenderedPageBreak/>
        <w:t xml:space="preserve">Annexes </w:t>
      </w:r>
      <w:r w:rsidRPr="00896E03">
        <w:rPr>
          <w:b w:val="0"/>
          <w:bCs/>
          <w:color w:val="FF0000"/>
        </w:rPr>
        <w:t>&lt;optional&gt;</w:t>
      </w:r>
      <w:bookmarkEnd w:id="1678"/>
    </w:p>
    <w:p w14:paraId="2795E936" w14:textId="77777777" w:rsidR="004610EB" w:rsidRPr="00896E03" w:rsidRDefault="004610EB" w:rsidP="00EA202F">
      <w:pPr>
        <w:pStyle w:val="JRCLevel-2Backtitle"/>
        <w:rPr>
          <w:b w:val="0"/>
          <w:bCs w:val="0"/>
          <w:color w:val="FF0000"/>
        </w:rPr>
      </w:pPr>
      <w:bookmarkStart w:id="1679" w:name="_Toc199415923"/>
      <w:r w:rsidRPr="00896E03">
        <w:t xml:space="preserve">Annex 1. Title of annex </w:t>
      </w:r>
      <w:r w:rsidRPr="00896E03">
        <w:rPr>
          <w:b w:val="0"/>
          <w:bCs w:val="0"/>
          <w:color w:val="FF0000"/>
        </w:rPr>
        <w:t>&lt;numbering of annexes is mandatory, if there is more than one&gt;</w:t>
      </w:r>
      <w:bookmarkEnd w:id="1679"/>
    </w:p>
    <w:p w14:paraId="3D20951C" w14:textId="77777777" w:rsidR="004610EB" w:rsidRPr="00896E03" w:rsidRDefault="004610EB" w:rsidP="004610EB">
      <w:pPr>
        <w:pStyle w:val="JRCText"/>
        <w:rPr>
          <w:color w:val="FF0000"/>
        </w:rPr>
      </w:pPr>
      <w:r w:rsidRPr="00896E03">
        <w:rPr>
          <w:color w:val="FF0000"/>
        </w:rPr>
        <w:t>Each annex has a numbered title. They do not start on new pages.</w:t>
      </w:r>
    </w:p>
    <w:p w14:paraId="26051A81" w14:textId="77777777" w:rsidR="00F0168A" w:rsidRDefault="00F0168A">
      <w:pPr>
        <w:suppressAutoHyphens w:val="0"/>
      </w:pPr>
      <w:r>
        <w:br w:type="page"/>
      </w:r>
    </w:p>
    <w:p w14:paraId="6760C367" w14:textId="77777777" w:rsidR="00825490" w:rsidRPr="00896E03" w:rsidRDefault="00825490" w:rsidP="00D277C3">
      <w:pPr>
        <w:pStyle w:val="JRCText"/>
        <w:sectPr w:rsidR="00825490" w:rsidRPr="00896E03" w:rsidSect="002114AB">
          <w:headerReference w:type="even" r:id="rId37"/>
          <w:headerReference w:type="default" r:id="rId38"/>
          <w:footerReference w:type="even" r:id="rId39"/>
          <w:footerReference w:type="default" r:id="rId40"/>
          <w:headerReference w:type="first" r:id="rId41"/>
          <w:footerReference w:type="first" r:id="rId42"/>
          <w:pgSz w:w="11906" w:h="16838" w:code="9"/>
          <w:pgMar w:top="1418" w:right="1418" w:bottom="1418" w:left="1418" w:header="709" w:footer="709" w:gutter="0"/>
          <w:cols w:space="708"/>
          <w:docGrid w:linePitch="360"/>
        </w:sectPr>
      </w:pPr>
    </w:p>
    <w:p w14:paraId="063522A9" w14:textId="77777777" w:rsidR="007B6FC8" w:rsidRPr="00896E03" w:rsidRDefault="00541C2F" w:rsidP="00D277C3">
      <w:bookmarkStart w:id="1680" w:name="_Hlk139623635"/>
      <w:r w:rsidRPr="00667D13">
        <w:rPr>
          <w:noProof/>
          <w:color w:val="FF0000"/>
          <w:lang w:eastAsia="en-GB"/>
        </w:rPr>
        <w:lastRenderedPageBreak/>
        <mc:AlternateContent>
          <mc:Choice Requires="wps">
            <w:drawing>
              <wp:anchor distT="91440" distB="91440" distL="137160" distR="137160" simplePos="0" relativeHeight="251760640" behindDoc="0" locked="0" layoutInCell="0" allowOverlap="1" wp14:anchorId="7C2115F6" wp14:editId="1C547C79">
                <wp:simplePos x="0" y="0"/>
                <wp:positionH relativeFrom="margin">
                  <wp:posOffset>1166495</wp:posOffset>
                </wp:positionH>
                <wp:positionV relativeFrom="paragraph">
                  <wp:posOffset>-1007745</wp:posOffset>
                </wp:positionV>
                <wp:extent cx="3420110" cy="6099810"/>
                <wp:effectExtent l="12700" t="25400" r="21590" b="2159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wps:spPr>
                      <wps:txbx>
                        <w:txbxContent>
                          <w:p w14:paraId="1883580A" w14:textId="158CBA3B" w:rsidR="001D5660" w:rsidRPr="009D0F6E" w:rsidRDefault="001D5660"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C2115F6" id="_x0000_s1030" style="position:absolute;margin-left:91.85pt;margin-top:-79.35pt;width:269.3pt;height:480.3pt;rotation:90;z-index:2517606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" o:allowincell="f" filled="f" strokecolor="red" strokeweight="2.25pt">
                <v:textbox>
                  <w:txbxContent>
                    <w:p w14:paraId="1883580A" w14:textId="158CBA3B" w:rsidR="001D5660" w:rsidRPr="009D0F6E" w:rsidRDefault="001D5660"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v:textbox>
                <w10:wrap type="topAndBottom" anchorx="margin"/>
              </v:roundrect>
            </w:pict>
          </mc:Fallback>
        </mc:AlternateContent>
      </w:r>
      <w:r w:rsidR="007B6FC8" w:rsidRPr="00896E03">
        <w:rPr>
          <w:noProof/>
          <w:lang w:eastAsia="en-GB"/>
        </w:rPr>
        <mc:AlternateContent>
          <mc:Choice Requires="wps">
            <w:drawing>
              <wp:anchor distT="0" distB="0" distL="114300" distR="114300" simplePos="0" relativeHeight="251752448" behindDoc="0" locked="1" layoutInCell="1" allowOverlap="1" wp14:anchorId="7037FC68" wp14:editId="2EDB0271">
                <wp:simplePos x="0" y="0"/>
                <wp:positionH relativeFrom="page">
                  <wp:posOffset>7038975</wp:posOffset>
                </wp:positionH>
                <wp:positionV relativeFrom="page">
                  <wp:posOffset>0</wp:posOffset>
                </wp:positionV>
                <wp:extent cx="144000" cy="1360800"/>
                <wp:effectExtent l="0" t="0" r="8890" b="11430"/>
                <wp:wrapNone/>
                <wp:docPr id="25" name="Cat Nu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144000" cy="1360800"/>
                        </a:xfrm>
                        <a:prstGeom prst="rect">
                          <a:avLst/>
                        </a:prstGeom>
                        <a:noFill/>
                        <a:ln w="6350">
                          <a:noFill/>
                        </a:ln>
                      </wps:spPr>
                      <wps:txbx>
                        <w:txbxContent>
                          <w:p w14:paraId="6B595207" w14:textId="77777777" w:rsidR="001D5660" w:rsidRPr="00896E03" w:rsidRDefault="001D5660" w:rsidP="007B6FC8">
                            <w:pPr>
                              <w:pStyle w:val="JRCBackCoverCatalogueNumber"/>
                            </w:pPr>
                            <w:r w:rsidRPr="00896E03">
                              <w:t>XX-XX-XX-XXX-XX-C</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FC68" id="Cat Num" o:spid="_x0000_s1031" type="#_x0000_t202" style="position:absolute;margin-left:554.25pt;margin-top:0;width:11.35pt;height:107.1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" filled="f" stroked="f" strokeweight=".5pt">
                <v:textbox style="layout-flow:vertical" inset="0,0,0,0">
                  <w:txbxContent>
                    <w:p w14:paraId="6B595207" w14:textId="77777777" w:rsidR="001D5660" w:rsidRPr="00896E03" w:rsidRDefault="001D5660" w:rsidP="007B6FC8">
                      <w:pPr>
                        <w:pStyle w:val="JRCBackCoverCatalogueNumber"/>
                      </w:pPr>
                      <w:r w:rsidRPr="00896E03">
                        <w:t>XX-XX-XX-XXX-XX-C</w:t>
                      </w:r>
                    </w:p>
                  </w:txbxContent>
                </v:textbox>
                <w10:wrap anchorx="page" anchory="page"/>
                <w10:anchorlock/>
              </v:shape>
            </w:pict>
          </mc:Fallback>
        </mc:AlternateContent>
      </w:r>
      <w:bookmarkEnd w:id="1680"/>
    </w:p>
    <w:sectPr w:rsidR="007B6FC8" w:rsidRPr="00896E03" w:rsidSect="0021043F">
      <w:footerReference w:type="default" r:id="rId43"/>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5" w:author="ESCRIU Jordi (JRC-ISPRA)" w:date="2025-04-25T11:09:00Z" w:initials="EJ(">
    <w:p w14:paraId="1FD4EA2F" w14:textId="5A4CD247" w:rsidR="001D5660" w:rsidRDefault="001D5660">
      <w:pPr>
        <w:pStyle w:val="CommentText"/>
      </w:pPr>
      <w:r>
        <w:rPr>
          <w:rStyle w:val="CommentReference"/>
        </w:rPr>
        <w:annotationRef/>
      </w:r>
      <w:r>
        <w:t>PENDING – To be drafted in the final version.</w:t>
      </w:r>
    </w:p>
  </w:comment>
  <w:comment w:id="844" w:author="ESCRIU Jordi (JRC-ISPRA) [2]" w:date="2025-05-27T22:51:00Z" w:initials="JE">
    <w:p w14:paraId="18169074" w14:textId="77777777" w:rsidR="005A2580" w:rsidRDefault="005A2580" w:rsidP="005A2580">
      <w:pPr>
        <w:pStyle w:val="CommentText"/>
      </w:pPr>
      <w:r>
        <w:rPr>
          <w:rStyle w:val="CommentReference"/>
        </w:rPr>
        <w:annotationRef/>
      </w:r>
      <w:r>
        <w:rPr>
          <w:lang w:val="es-ES"/>
        </w:rPr>
        <w:t>NL to confirm that this acronym has been interpreted correctly.</w:t>
      </w:r>
    </w:p>
  </w:comment>
  <w:comment w:id="958" w:author="ESCRIU Jordi (JRC-ISPRA) [2]" w:date="2025-05-29T12:35:00Z" w:initials="JE">
    <w:p w14:paraId="077681C5" w14:textId="77777777" w:rsidR="005A2908" w:rsidRDefault="005A2908" w:rsidP="005A2908">
      <w:pPr>
        <w:pStyle w:val="CommentText"/>
      </w:pPr>
      <w:r>
        <w:rPr>
          <w:rStyle w:val="CommentReference"/>
        </w:rPr>
        <w:annotationRef/>
      </w:r>
      <w:r>
        <w:rPr>
          <w:lang w:val="it-IT"/>
        </w:rPr>
        <w:t>It will be included by the end of June 2025, based on the status of the Excel spreadsheet with the pilot issues.</w:t>
      </w:r>
    </w:p>
  </w:comment>
  <w:comment w:id="1029" w:author="ESCRIU Jordi (JRC-ISPRA)" w:date="2025-05-01T15:03:00Z" w:initials="EJ(">
    <w:p w14:paraId="22CC63CE" w14:textId="3C0A8C81" w:rsidR="001D5660" w:rsidRDefault="001D5660">
      <w:pPr>
        <w:pStyle w:val="CommentText"/>
      </w:pPr>
      <w:r>
        <w:rPr>
          <w:rStyle w:val="CommentReference"/>
        </w:rPr>
        <w:annotationRef/>
      </w:r>
      <w:r w:rsidR="009E5892">
        <w:t xml:space="preserve">@AntoRot / IT – </w:t>
      </w:r>
      <w:r>
        <w:t>Should</w:t>
      </w:r>
      <w:r w:rsidR="009E5892">
        <w:t xml:space="preserve"> these</w:t>
      </w:r>
      <w:r>
        <w:t xml:space="preserve"> be documented on GitHub as well?</w:t>
      </w:r>
    </w:p>
  </w:comment>
  <w:comment w:id="1604" w:author="ESCRIU Jordi (JRC-ISPRA)" w:date="2025-05-02T12:38:00Z" w:initials="EJ(">
    <w:p w14:paraId="113A996F" w14:textId="07CA1C36" w:rsidR="00102B6B" w:rsidRDefault="00102B6B">
      <w:pPr>
        <w:pStyle w:val="CommentText"/>
      </w:pPr>
      <w:r>
        <w:rPr>
          <w:rStyle w:val="CommentReference"/>
        </w:rPr>
        <w:annotationRef/>
      </w:r>
      <w:r>
        <w:t>For OP / con terra - It would be good to further explain why this is considered an issue.</w:t>
      </w:r>
    </w:p>
  </w:comment>
  <w:comment w:id="1624" w:author="ESCRIU Jordi (JRC-ISPRA) [2]" w:date="2025-05-29T12:40:00Z" w:initials="JE">
    <w:p w14:paraId="51DB6D48" w14:textId="77777777" w:rsidR="005A2908" w:rsidRDefault="005A2908" w:rsidP="005A2908">
      <w:pPr>
        <w:pStyle w:val="CommentText"/>
      </w:pPr>
      <w:r>
        <w:rPr>
          <w:rStyle w:val="CommentReference"/>
        </w:rPr>
        <w:annotationRef/>
      </w:r>
      <w:r>
        <w:t>This section will be drafted in view of the potential endorsement of the HVD Tagging good practice candidate, targeted for the 82</w:t>
      </w:r>
      <w:r>
        <w:rPr>
          <w:vertAlign w:val="superscript"/>
        </w:rPr>
        <w:t>nd</w:t>
      </w:r>
      <w:r>
        <w:t xml:space="preserve"> INSPIRE MIG-T Meeting, scheduled on 27 June 2025. </w:t>
      </w:r>
    </w:p>
    <w:p w14:paraId="69FC3FC4" w14:textId="77777777" w:rsidR="005A2908" w:rsidRDefault="005A2908" w:rsidP="005A2908">
      <w:pPr>
        <w:pStyle w:val="CommentText"/>
      </w:pPr>
    </w:p>
    <w:p w14:paraId="0A4216D2" w14:textId="77777777" w:rsidR="005A2908" w:rsidRDefault="005A2908" w:rsidP="005A2908">
      <w:pPr>
        <w:pStyle w:val="CommentText"/>
      </w:pPr>
      <w:r>
        <w:t>It will be reused for the good practice specification to be shared in the INSPIRE good practice library (</w:t>
      </w:r>
      <w:hyperlink r:id="rId1" w:history="1">
        <w:r w:rsidRPr="007765A1">
          <w:rPr>
            <w:rStyle w:val="Hyperlink"/>
          </w:rPr>
          <w:t>https://knowledge-base.inspire.ec.europa.eu/evolution/good-practice-library_en</w:t>
        </w:r>
      </w:hyperlink>
      <w:r>
        <w:t xml:space="preserve">). </w:t>
      </w:r>
    </w:p>
  </w:comment>
  <w:comment w:id="1629" w:author="ESCRIU Jordi (JRC-ISPRA) [2]" w:date="2025-05-29T12:42:00Z" w:initials="JE">
    <w:p w14:paraId="1900F0B9" w14:textId="77777777" w:rsidR="00AC475A" w:rsidRDefault="005A2908" w:rsidP="00AC475A">
      <w:pPr>
        <w:pStyle w:val="CommentText"/>
      </w:pPr>
      <w:r>
        <w:rPr>
          <w:rStyle w:val="CommentReference"/>
        </w:rPr>
        <w:annotationRef/>
      </w:r>
      <w:r w:rsidR="00AC475A">
        <w:rPr>
          <w:lang w:val="it-IT"/>
        </w:rPr>
        <w:t>First proposal, still to be refined and completed by volunteers from Pilot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4EA2F" w15:done="0"/>
  <w15:commentEx w15:paraId="18169074" w15:done="0"/>
  <w15:commentEx w15:paraId="077681C5" w15:done="0"/>
  <w15:commentEx w15:paraId="22CC63CE" w15:done="0"/>
  <w15:commentEx w15:paraId="113A996F" w15:done="0"/>
  <w15:commentEx w15:paraId="0A4216D2" w15:done="0"/>
  <w15:commentEx w15:paraId="1900F0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1095CA" w16cex:dateUtc="2025-05-27T20:51:00Z"/>
  <w16cex:commentExtensible w16cex:durableId="3451F1A7" w16cex:dateUtc="2025-05-29T10:35:00Z"/>
  <w16cex:commentExtensible w16cex:durableId="3C72FD0A" w16cex:dateUtc="2025-05-29T10:40:00Z"/>
  <w16cex:commentExtensible w16cex:durableId="6F4C18AF" w16cex:dateUtc="2025-05-29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4EA2F" w16cid:durableId="6E47C1D0"/>
  <w16cid:commentId w16cid:paraId="18169074" w16cid:durableId="121095CA"/>
  <w16cid:commentId w16cid:paraId="077681C5" w16cid:durableId="3451F1A7"/>
  <w16cid:commentId w16cid:paraId="22CC63CE" w16cid:durableId="2D879543"/>
  <w16cid:commentId w16cid:paraId="113A996F" w16cid:durableId="3FE3E3A5"/>
  <w16cid:commentId w16cid:paraId="0A4216D2" w16cid:durableId="3C72FD0A"/>
  <w16cid:commentId w16cid:paraId="1900F0B9" w16cid:durableId="6F4C1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C8E8" w14:textId="77777777" w:rsidR="001D5660" w:rsidRPr="00896E03" w:rsidRDefault="001D5660" w:rsidP="00E64929">
      <w:pPr>
        <w:spacing w:after="0" w:line="240" w:lineRule="auto"/>
      </w:pPr>
      <w:r w:rsidRPr="00896E03">
        <w:separator/>
      </w:r>
    </w:p>
    <w:p w14:paraId="4ADE1E55" w14:textId="77777777" w:rsidR="001D5660" w:rsidRPr="00896E03" w:rsidRDefault="001D5660"/>
  </w:endnote>
  <w:endnote w:type="continuationSeparator" w:id="0">
    <w:p w14:paraId="6831DA45" w14:textId="77777777" w:rsidR="001D5660" w:rsidRPr="00896E03" w:rsidRDefault="001D5660" w:rsidP="00E64929">
      <w:pPr>
        <w:spacing w:after="0" w:line="240" w:lineRule="auto"/>
      </w:pPr>
      <w:r w:rsidRPr="00896E03">
        <w:continuationSeparator/>
      </w:r>
    </w:p>
    <w:p w14:paraId="5B8F7689" w14:textId="77777777" w:rsidR="001D5660" w:rsidRPr="00896E03" w:rsidRDefault="001D5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C Square Sans Pro">
    <w:panose1 w:val="020B0506040000020004"/>
    <w:charset w:val="00"/>
    <w:family w:val="swiss"/>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C Square Sans Pro Light">
    <w:panose1 w:val="020B0506000000020004"/>
    <w:charset w:val="00"/>
    <w:family w:val="swiss"/>
    <w:pitch w:val="variable"/>
    <w:sig w:usb0="20000287" w:usb1="00000001" w:usb2="00000000" w:usb3="00000000" w:csb0="0000019F" w:csb1="00000000"/>
  </w:font>
  <w:font w:name="EC Square Sans Pro Medium">
    <w:panose1 w:val="020B0500000000020004"/>
    <w:charset w:val="00"/>
    <w:family w:val="swiss"/>
    <w:pitch w:val="variable"/>
    <w:sig w:usb0="20000287" w:usb1="00000001" w:usb2="00000000" w:usb3="00000000" w:csb0="0000019F" w:csb1="00000000"/>
  </w:font>
  <w:font w:name="EC Square Sans Cond Pro Medium">
    <w:panose1 w:val="020B06060000000200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D95E" w14:textId="77777777" w:rsidR="001D5660" w:rsidRDefault="001D56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D883" w14:textId="77777777" w:rsidR="001D5660" w:rsidRPr="00896E03" w:rsidRDefault="001D5660" w:rsidP="00E3377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96B5" w14:textId="5B5F76E2" w:rsidR="001D5660" w:rsidRPr="00896E03" w:rsidRDefault="001D5660" w:rsidP="00E33771">
    <w:pPr>
      <w:pStyle w:val="Footer"/>
    </w:pPr>
    <w:r w:rsidRPr="00896E03">
      <w:fldChar w:fldCharType="begin"/>
    </w:r>
    <w:r w:rsidRPr="00896E03">
      <w:instrText xml:space="preserve"> PAGE   \* MERGEFORMAT </w:instrText>
    </w:r>
    <w:r w:rsidRPr="00896E03">
      <w:fldChar w:fldCharType="separate"/>
    </w:r>
    <w:r w:rsidR="00593465">
      <w:rPr>
        <w:noProof/>
      </w:rPr>
      <w:t>49</w:t>
    </w:r>
    <w:r w:rsidRPr="00896E03">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8BBE" w14:textId="77777777" w:rsidR="001D5660" w:rsidRPr="00896E03" w:rsidRDefault="001D5660" w:rsidP="00E337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CE7A" w14:textId="77777777" w:rsidR="001D5660" w:rsidRPr="00896E03" w:rsidRDefault="001D5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E75C" w14:textId="77777777" w:rsidR="001D5660" w:rsidRDefault="001D5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6722" w14:textId="77777777" w:rsidR="001D5660" w:rsidRDefault="001D56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CC96" w14:textId="77777777" w:rsidR="001D5660" w:rsidRPr="00896E03" w:rsidRDefault="001D56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535595"/>
      <w:docPartObj>
        <w:docPartGallery w:val="Page Numbers (Bottom of Page)"/>
        <w:docPartUnique/>
      </w:docPartObj>
    </w:sdtPr>
    <w:sdtEndPr>
      <w:rPr>
        <w:noProof/>
      </w:rPr>
    </w:sdtEndPr>
    <w:sdtContent>
      <w:p w14:paraId="0F7BC344" w14:textId="262FA75D" w:rsidR="001D5660" w:rsidRDefault="001D5660">
        <w:pPr>
          <w:pStyle w:val="Footer"/>
        </w:pPr>
        <w:r>
          <w:fldChar w:fldCharType="begin"/>
        </w:r>
        <w:r>
          <w:instrText xml:space="preserve"> PAGE   \* MERGEFORMAT </w:instrText>
        </w:r>
        <w:r>
          <w:fldChar w:fldCharType="separate"/>
        </w:r>
        <w:r w:rsidR="00593465">
          <w:rPr>
            <w:noProof/>
          </w:rPr>
          <w:t>4</w:t>
        </w:r>
        <w:r>
          <w:rPr>
            <w:noProof/>
          </w:rPr>
          <w:fldChar w:fldCharType="end"/>
        </w:r>
      </w:p>
    </w:sdtContent>
  </w:sdt>
  <w:p w14:paraId="19FEC79F" w14:textId="77777777" w:rsidR="001D5660" w:rsidRPr="00756F1E" w:rsidRDefault="001D5660" w:rsidP="000D3D71">
    <w:pPr>
      <w:pStyle w:val="Footer"/>
      <w:rPr>
        <w:lang w:val="es-E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4881" w14:textId="77777777" w:rsidR="001D5660" w:rsidRPr="00896E03" w:rsidRDefault="001D566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8C00" w14:textId="77777777" w:rsidR="001D5660" w:rsidRPr="00896E03" w:rsidRDefault="001D566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5C168" w14:textId="10C9B13C" w:rsidR="001D5660" w:rsidRPr="00896E03" w:rsidRDefault="001D5660">
    <w:pPr>
      <w:pStyle w:val="Footer"/>
    </w:pPr>
    <w:r w:rsidRPr="00896E03">
      <w:fldChar w:fldCharType="begin"/>
    </w:r>
    <w:r w:rsidRPr="00896E03">
      <w:instrText xml:space="preserve"> PAGE   \* MERGEFORMAT </w:instrText>
    </w:r>
    <w:r w:rsidRPr="00896E03">
      <w:fldChar w:fldCharType="separate"/>
    </w:r>
    <w:r w:rsidR="00593465">
      <w:rPr>
        <w:noProof/>
      </w:rPr>
      <w:t>20</w:t>
    </w:r>
    <w:r w:rsidRPr="00896E03">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746B" w14:textId="77777777" w:rsidR="001D5660" w:rsidRPr="00896E03" w:rsidRDefault="001D5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F124" w14:textId="77777777" w:rsidR="001D5660" w:rsidRPr="00896E03" w:rsidRDefault="001D5660" w:rsidP="00E64929">
      <w:pPr>
        <w:spacing w:after="0" w:line="240" w:lineRule="auto"/>
      </w:pPr>
      <w:r w:rsidRPr="00896E03">
        <w:separator/>
      </w:r>
    </w:p>
    <w:p w14:paraId="59F8CA0B" w14:textId="77777777" w:rsidR="001D5660" w:rsidRPr="00896E03" w:rsidRDefault="001D5660"/>
  </w:footnote>
  <w:footnote w:type="continuationSeparator" w:id="0">
    <w:p w14:paraId="1F2DD01F" w14:textId="77777777" w:rsidR="001D5660" w:rsidRPr="00896E03" w:rsidRDefault="001D5660" w:rsidP="00E64929">
      <w:pPr>
        <w:spacing w:after="0" w:line="240" w:lineRule="auto"/>
      </w:pPr>
      <w:r w:rsidRPr="00896E03">
        <w:continuationSeparator/>
      </w:r>
    </w:p>
    <w:p w14:paraId="3B95FA1F" w14:textId="77777777" w:rsidR="001D5660" w:rsidRPr="00896E03" w:rsidRDefault="001D5660"/>
  </w:footnote>
  <w:footnote w:id="1">
    <w:p w14:paraId="605BC683" w14:textId="77777777" w:rsidR="00C701A8" w:rsidRPr="00C23C5B" w:rsidRDefault="00C701A8" w:rsidP="00C701A8">
      <w:pPr>
        <w:pStyle w:val="FootnoteText"/>
        <w:rPr>
          <w:ins w:id="911" w:author="ESCRIU Jordi (JRC-ISPRA) [2]" w:date="2025-05-27T16:44:00Z"/>
          <w:lang w:val="en-US"/>
        </w:rPr>
      </w:pPr>
      <w:ins w:id="912" w:author="ESCRIU Jordi (JRC-ISPRA) [2]" w:date="2025-05-27T16:44:00Z">
        <w:r w:rsidRPr="00C23C5B">
          <w:rPr>
            <w:lang w:val="en-US"/>
          </w:rPr>
          <w:t>(</w:t>
        </w:r>
        <w:r>
          <w:rPr>
            <w:rStyle w:val="FootnoteReference"/>
          </w:rPr>
          <w:footnoteRef/>
        </w:r>
        <w:r w:rsidRPr="00C23C5B">
          <w:rPr>
            <w:lang w:val="en-US"/>
          </w:rPr>
          <w:t>) D</w:t>
        </w:r>
        <w:r>
          <w:rPr>
            <w:lang w:val="en-US"/>
          </w:rPr>
          <w:t>CAT-AP HVD “applicable legislation”</w:t>
        </w:r>
        <w:r w:rsidRPr="00C23C5B">
          <w:rPr>
            <w:lang w:val="en-US"/>
          </w:rPr>
          <w:t xml:space="preserve"> </w:t>
        </w:r>
        <w:r>
          <w:fldChar w:fldCharType="begin"/>
        </w:r>
        <w:r>
          <w:instrText>HYPERLINK "https://semiceu.github.io/DCAT-AP/releases/2.2.0-hvd/" \l "DataService.applicablelegislation"</w:instrText>
        </w:r>
        <w:r>
          <w:fldChar w:fldCharType="separate"/>
        </w:r>
        <w:r w:rsidRPr="00C23C5B">
          <w:rPr>
            <w:rStyle w:val="Hyperlink"/>
            <w:lang w:val="en-US"/>
          </w:rPr>
          <w:t>https://semiceu.github.io/DCAT-AP/releases/2.2.0-hvd/#DataService.applicablelegislation</w:t>
        </w:r>
        <w:r>
          <w:fldChar w:fldCharType="end"/>
        </w:r>
        <w:r w:rsidRPr="00C23C5B">
          <w:rPr>
            <w:lang w:val="en-US"/>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DC62" w14:textId="77777777" w:rsidR="001D5660" w:rsidRDefault="001D566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3BA7" w14:textId="77777777" w:rsidR="001D5660" w:rsidRPr="00896E03" w:rsidRDefault="001D5660" w:rsidP="000D3D7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D33E" w14:textId="77777777" w:rsidR="001D5660" w:rsidRPr="00896E03" w:rsidRDefault="001D5660" w:rsidP="000D3D7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A93F" w14:textId="77777777" w:rsidR="001D5660" w:rsidRPr="00896E03" w:rsidRDefault="001D5660" w:rsidP="000D3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BD0C7" w14:textId="77777777" w:rsidR="001D5660" w:rsidRDefault="001D5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2B9A" w14:textId="77777777" w:rsidR="001D5660" w:rsidRDefault="001D56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7C3F" w14:textId="77777777" w:rsidR="001D5660" w:rsidRPr="00896E03" w:rsidRDefault="001D5660" w:rsidP="000D3D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2411" w14:textId="77777777" w:rsidR="001D5660" w:rsidRPr="00896E03" w:rsidRDefault="001D5660" w:rsidP="000D3D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23D7" w14:textId="77777777" w:rsidR="001D5660" w:rsidRPr="00896E03" w:rsidRDefault="001D5660" w:rsidP="000D3D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2952" w14:textId="77777777" w:rsidR="001D5660" w:rsidRPr="00896E03" w:rsidRDefault="001D5660" w:rsidP="000D3D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08E4" w14:textId="77777777" w:rsidR="001D5660" w:rsidRPr="00896E03" w:rsidRDefault="001D5660" w:rsidP="000D3D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ED51" w14:textId="77777777" w:rsidR="001D5660" w:rsidRPr="00896E03" w:rsidRDefault="001D5660" w:rsidP="000D3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32DA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D89D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C2FC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CAD0B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EC07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9471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F836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44E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F2CC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019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B7278"/>
    <w:multiLevelType w:val="multilevel"/>
    <w:tmpl w:val="7F1858D6"/>
    <w:name w:val="ListAboutEUNumbering"/>
    <w:lvl w:ilvl="0">
      <w:start w:val="1"/>
      <w:numFmt w:val="bullet"/>
      <w:lvlText w:val="–"/>
      <w:lvlJc w:val="left"/>
      <w:pPr>
        <w:ind w:left="1570" w:hanging="357"/>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30CF37D9"/>
    <w:multiLevelType w:val="hybridMultilevel"/>
    <w:tmpl w:val="2632D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029C3"/>
    <w:multiLevelType w:val="multilevel"/>
    <w:tmpl w:val="4A98F80E"/>
    <w:numStyleLink w:val="JRCBackCoverlist"/>
  </w:abstractNum>
  <w:abstractNum w:abstractNumId="13" w15:restartNumberingAfterBreak="0">
    <w:nsid w:val="339A4F21"/>
    <w:multiLevelType w:val="multilevel"/>
    <w:tmpl w:val="2D72F9CC"/>
    <w:numStyleLink w:val="JRCTextbulletedlist"/>
  </w:abstractNum>
  <w:abstractNum w:abstractNumId="14" w15:restartNumberingAfterBreak="0">
    <w:nsid w:val="36C13E5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E05817"/>
    <w:multiLevelType w:val="multilevel"/>
    <w:tmpl w:val="4A98F80E"/>
    <w:styleLink w:val="JRCBackCoverlist"/>
    <w:lvl w:ilvl="0">
      <w:start w:val="1"/>
      <w:numFmt w:val="none"/>
      <w:pStyle w:val="JRCBackCoverlist1"/>
      <w:suff w:val="nothing"/>
      <w:lvlText w:val=""/>
      <w:lvlJc w:val="left"/>
      <w:pPr>
        <w:ind w:left="0" w:firstLine="0"/>
      </w:pPr>
      <w:rPr>
        <w:rFonts w:hint="default"/>
      </w:rPr>
    </w:lvl>
    <w:lvl w:ilvl="1">
      <w:start w:val="1"/>
      <w:numFmt w:val="lowerLetter"/>
      <w:lvlText w:val="%2)"/>
      <w:lvlJc w:val="left"/>
      <w:pPr>
        <w:tabs>
          <w:tab w:val="num" w:pos="3969"/>
        </w:tabs>
        <w:ind w:left="0" w:firstLine="0"/>
      </w:pPr>
      <w:rPr>
        <w:rFonts w:hint="default"/>
      </w:rPr>
    </w:lvl>
    <w:lvl w:ilvl="2">
      <w:start w:val="1"/>
      <w:numFmt w:val="lowerRoman"/>
      <w:lvlText w:val="%3)"/>
      <w:lvlJc w:val="left"/>
      <w:pPr>
        <w:tabs>
          <w:tab w:val="num" w:pos="3969"/>
        </w:tabs>
        <w:ind w:left="0" w:firstLine="0"/>
      </w:pPr>
      <w:rPr>
        <w:rFonts w:hint="default"/>
      </w:rPr>
    </w:lvl>
    <w:lvl w:ilvl="3">
      <w:start w:val="1"/>
      <w:numFmt w:val="decimal"/>
      <w:lvlText w:val="(%4)"/>
      <w:lvlJc w:val="left"/>
      <w:pPr>
        <w:tabs>
          <w:tab w:val="num" w:pos="3969"/>
        </w:tabs>
        <w:ind w:left="0" w:firstLine="0"/>
      </w:pPr>
      <w:rPr>
        <w:rFonts w:hint="default"/>
      </w:rPr>
    </w:lvl>
    <w:lvl w:ilvl="4">
      <w:start w:val="1"/>
      <w:numFmt w:val="lowerLetter"/>
      <w:lvlText w:val="(%5)"/>
      <w:lvlJc w:val="left"/>
      <w:pPr>
        <w:tabs>
          <w:tab w:val="num" w:pos="3969"/>
        </w:tabs>
        <w:ind w:left="0" w:firstLine="0"/>
      </w:pPr>
      <w:rPr>
        <w:rFonts w:hint="default"/>
      </w:rPr>
    </w:lvl>
    <w:lvl w:ilvl="5">
      <w:start w:val="1"/>
      <w:numFmt w:val="lowerRoman"/>
      <w:lvlText w:val="(%6)"/>
      <w:lvlJc w:val="left"/>
      <w:pPr>
        <w:tabs>
          <w:tab w:val="num" w:pos="3969"/>
        </w:tabs>
        <w:ind w:left="0" w:firstLine="0"/>
      </w:pPr>
      <w:rPr>
        <w:rFonts w:hint="default"/>
      </w:rPr>
    </w:lvl>
    <w:lvl w:ilvl="6">
      <w:start w:val="1"/>
      <w:numFmt w:val="decimal"/>
      <w:lvlText w:val="%7."/>
      <w:lvlJc w:val="left"/>
      <w:pPr>
        <w:tabs>
          <w:tab w:val="num" w:pos="3969"/>
        </w:tabs>
        <w:ind w:left="0" w:firstLine="0"/>
      </w:pPr>
      <w:rPr>
        <w:rFonts w:hint="default"/>
      </w:rPr>
    </w:lvl>
    <w:lvl w:ilvl="7">
      <w:start w:val="1"/>
      <w:numFmt w:val="lowerLetter"/>
      <w:lvlText w:val="%8."/>
      <w:lvlJc w:val="left"/>
      <w:pPr>
        <w:tabs>
          <w:tab w:val="num" w:pos="3969"/>
        </w:tabs>
        <w:ind w:left="0" w:firstLine="0"/>
      </w:pPr>
      <w:rPr>
        <w:rFonts w:hint="default"/>
      </w:rPr>
    </w:lvl>
    <w:lvl w:ilvl="8">
      <w:start w:val="1"/>
      <w:numFmt w:val="lowerRoman"/>
      <w:lvlText w:val="%9."/>
      <w:lvlJc w:val="left"/>
      <w:pPr>
        <w:tabs>
          <w:tab w:val="num" w:pos="3969"/>
        </w:tabs>
        <w:ind w:left="0" w:firstLine="0"/>
      </w:pPr>
      <w:rPr>
        <w:rFonts w:hint="default"/>
      </w:rPr>
    </w:lvl>
  </w:abstractNum>
  <w:abstractNum w:abstractNumId="16" w15:restartNumberingAfterBreak="0">
    <w:nsid w:val="4295193E"/>
    <w:multiLevelType w:val="hybridMultilevel"/>
    <w:tmpl w:val="38AA1CF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42C955F4"/>
    <w:multiLevelType w:val="multilevel"/>
    <w:tmpl w:val="450AFF32"/>
    <w:numStyleLink w:val="JRCBoxbulletlist"/>
  </w:abstractNum>
  <w:abstractNum w:abstractNumId="18" w15:restartNumberingAfterBreak="0">
    <w:nsid w:val="43F01959"/>
    <w:multiLevelType w:val="multilevel"/>
    <w:tmpl w:val="CC127896"/>
    <w:styleLink w:val="AboutEUListList"/>
    <w:lvl w:ilvl="0">
      <w:start w:val="1"/>
      <w:numFmt w:val="bullet"/>
      <w:lvlText w:val="—"/>
      <w:lvlJc w:val="left"/>
      <w:pPr>
        <w:ind w:left="924" w:hanging="357"/>
      </w:pPr>
      <w:rPr>
        <w:rFonts w:ascii="Arial" w:hAnsi="Arial" w:hint="default"/>
      </w:rPr>
    </w:lvl>
    <w:lvl w:ilvl="1">
      <w:numFmt w:val="none"/>
      <w:lvlText w:val=""/>
      <w:lvlJc w:val="left"/>
      <w:pPr>
        <w:ind w:left="357" w:hanging="357"/>
      </w:pPr>
      <w:rPr>
        <w:rFonts w:hint="default"/>
      </w:rPr>
    </w:lvl>
    <w:lvl w:ilvl="2">
      <w:numFmt w:val="none"/>
      <w:lvlText w:val=""/>
      <w:lvlJc w:val="left"/>
      <w:pPr>
        <w:ind w:left="-210" w:hanging="357"/>
      </w:pPr>
      <w:rPr>
        <w:rFonts w:hint="default"/>
      </w:rPr>
    </w:lvl>
    <w:lvl w:ilvl="3">
      <w:numFmt w:val="none"/>
      <w:lvlText w:val=""/>
      <w:lvlJc w:val="left"/>
      <w:pPr>
        <w:ind w:left="-777" w:hanging="357"/>
      </w:pPr>
      <w:rPr>
        <w:rFonts w:hint="default"/>
      </w:rPr>
    </w:lvl>
    <w:lvl w:ilvl="4">
      <w:numFmt w:val="none"/>
      <w:lvlText w:val=""/>
      <w:lvlJc w:val="left"/>
      <w:pPr>
        <w:ind w:left="-1344" w:hanging="357"/>
      </w:pPr>
      <w:rPr>
        <w:rFonts w:hint="default"/>
      </w:rPr>
    </w:lvl>
    <w:lvl w:ilvl="5">
      <w:numFmt w:val="none"/>
      <w:lvlText w:val=""/>
      <w:lvlJc w:val="left"/>
      <w:pPr>
        <w:ind w:left="-1911" w:hanging="357"/>
      </w:pPr>
      <w:rPr>
        <w:rFonts w:hint="default"/>
      </w:rPr>
    </w:lvl>
    <w:lvl w:ilvl="6">
      <w:numFmt w:val="none"/>
      <w:lvlText w:val=""/>
      <w:lvlJc w:val="left"/>
      <w:pPr>
        <w:ind w:left="-2478" w:hanging="357"/>
      </w:pPr>
      <w:rPr>
        <w:rFonts w:hint="default"/>
      </w:rPr>
    </w:lvl>
    <w:lvl w:ilvl="7">
      <w:numFmt w:val="none"/>
      <w:lvlText w:val=""/>
      <w:lvlJc w:val="left"/>
      <w:pPr>
        <w:ind w:left="-3045" w:hanging="357"/>
      </w:pPr>
      <w:rPr>
        <w:rFonts w:hint="default"/>
      </w:rPr>
    </w:lvl>
    <w:lvl w:ilvl="8">
      <w:numFmt w:val="none"/>
      <w:lvlText w:val=""/>
      <w:lvlJc w:val="left"/>
      <w:pPr>
        <w:ind w:left="-3612" w:hanging="357"/>
      </w:pPr>
      <w:rPr>
        <w:rFonts w:hint="default"/>
      </w:rPr>
    </w:lvl>
  </w:abstractNum>
  <w:abstractNum w:abstractNumId="19" w15:restartNumberingAfterBreak="0">
    <w:nsid w:val="44CA398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AE7B66"/>
    <w:multiLevelType w:val="multilevel"/>
    <w:tmpl w:val="8D86F5EA"/>
    <w:styleLink w:val="JRCCovercopyrightsList"/>
    <w:lvl w:ilvl="0">
      <w:start w:val="1"/>
      <w:numFmt w:val="bullet"/>
      <w:lvlText w:val="–"/>
      <w:lvlJc w:val="left"/>
      <w:pPr>
        <w:ind w:left="170" w:hanging="17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212BD4"/>
    <w:multiLevelType w:val="multilevel"/>
    <w:tmpl w:val="84A2B614"/>
    <w:styleLink w:val="JRCTextnumberedlist"/>
    <w:lvl w:ilvl="0">
      <w:start w:val="1"/>
      <w:numFmt w:val="decimal"/>
      <w:pStyle w:val="JRCTextnumberedlist1"/>
      <w:lvlText w:val="%1."/>
      <w:lvlJc w:val="left"/>
      <w:pPr>
        <w:ind w:left="720" w:hanging="360"/>
      </w:pPr>
      <w:rPr>
        <w:rFonts w:asciiTheme="minorHAnsi" w:hAnsiTheme="minorHAnsi" w:hint="default"/>
      </w:rPr>
    </w:lvl>
    <w:lvl w:ilvl="1">
      <w:start w:val="1"/>
      <w:numFmt w:val="lowerLetter"/>
      <w:pStyle w:val="JRCTextnumberedlist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B3B35F2"/>
    <w:multiLevelType w:val="multilevel"/>
    <w:tmpl w:val="2D72F9CC"/>
    <w:styleLink w:val="JRCTextbulletedlist"/>
    <w:lvl w:ilvl="0">
      <w:start w:val="1"/>
      <w:numFmt w:val="bullet"/>
      <w:pStyle w:val="JRCTextbulletedlist1"/>
      <w:lvlText w:val="—"/>
      <w:lvlJc w:val="left"/>
      <w:pPr>
        <w:ind w:left="360" w:hanging="360"/>
      </w:pPr>
      <w:rPr>
        <w:rFonts w:ascii="Times New Roman" w:hAnsi="Times New Roman" w:cs="Times New Roman" w:hint="default"/>
      </w:rPr>
    </w:lvl>
    <w:lvl w:ilvl="1">
      <w:start w:val="1"/>
      <w:numFmt w:val="bullet"/>
      <w:pStyle w:val="JRCTextbulletedlist2"/>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7E747D9"/>
    <w:multiLevelType w:val="hybridMultilevel"/>
    <w:tmpl w:val="AF84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B1305B"/>
    <w:multiLevelType w:val="hybridMultilevel"/>
    <w:tmpl w:val="B21C5932"/>
    <w:lvl w:ilvl="0" w:tplc="5038D51C">
      <w:start w:val="1"/>
      <w:numFmt w:val="bullet"/>
      <w:lvlText w:val="•"/>
      <w:lvlJc w:val="left"/>
      <w:pPr>
        <w:tabs>
          <w:tab w:val="num" w:pos="720"/>
        </w:tabs>
        <w:ind w:left="720" w:hanging="360"/>
      </w:pPr>
      <w:rPr>
        <w:rFonts w:ascii="Arial" w:hAnsi="Arial" w:hint="default"/>
      </w:rPr>
    </w:lvl>
    <w:lvl w:ilvl="1" w:tplc="35B827B4" w:tentative="1">
      <w:start w:val="1"/>
      <w:numFmt w:val="bullet"/>
      <w:lvlText w:val="•"/>
      <w:lvlJc w:val="left"/>
      <w:pPr>
        <w:tabs>
          <w:tab w:val="num" w:pos="1440"/>
        </w:tabs>
        <w:ind w:left="1440" w:hanging="360"/>
      </w:pPr>
      <w:rPr>
        <w:rFonts w:ascii="Arial" w:hAnsi="Arial" w:hint="default"/>
      </w:rPr>
    </w:lvl>
    <w:lvl w:ilvl="2" w:tplc="795C52AC" w:tentative="1">
      <w:start w:val="1"/>
      <w:numFmt w:val="bullet"/>
      <w:lvlText w:val="•"/>
      <w:lvlJc w:val="left"/>
      <w:pPr>
        <w:tabs>
          <w:tab w:val="num" w:pos="2160"/>
        </w:tabs>
        <w:ind w:left="2160" w:hanging="360"/>
      </w:pPr>
      <w:rPr>
        <w:rFonts w:ascii="Arial" w:hAnsi="Arial" w:hint="default"/>
      </w:rPr>
    </w:lvl>
    <w:lvl w:ilvl="3" w:tplc="06D45514" w:tentative="1">
      <w:start w:val="1"/>
      <w:numFmt w:val="bullet"/>
      <w:lvlText w:val="•"/>
      <w:lvlJc w:val="left"/>
      <w:pPr>
        <w:tabs>
          <w:tab w:val="num" w:pos="2880"/>
        </w:tabs>
        <w:ind w:left="2880" w:hanging="360"/>
      </w:pPr>
      <w:rPr>
        <w:rFonts w:ascii="Arial" w:hAnsi="Arial" w:hint="default"/>
      </w:rPr>
    </w:lvl>
    <w:lvl w:ilvl="4" w:tplc="775CA468" w:tentative="1">
      <w:start w:val="1"/>
      <w:numFmt w:val="bullet"/>
      <w:lvlText w:val="•"/>
      <w:lvlJc w:val="left"/>
      <w:pPr>
        <w:tabs>
          <w:tab w:val="num" w:pos="3600"/>
        </w:tabs>
        <w:ind w:left="3600" w:hanging="360"/>
      </w:pPr>
      <w:rPr>
        <w:rFonts w:ascii="Arial" w:hAnsi="Arial" w:hint="default"/>
      </w:rPr>
    </w:lvl>
    <w:lvl w:ilvl="5" w:tplc="BFB4D8E4" w:tentative="1">
      <w:start w:val="1"/>
      <w:numFmt w:val="bullet"/>
      <w:lvlText w:val="•"/>
      <w:lvlJc w:val="left"/>
      <w:pPr>
        <w:tabs>
          <w:tab w:val="num" w:pos="4320"/>
        </w:tabs>
        <w:ind w:left="4320" w:hanging="360"/>
      </w:pPr>
      <w:rPr>
        <w:rFonts w:ascii="Arial" w:hAnsi="Arial" w:hint="default"/>
      </w:rPr>
    </w:lvl>
    <w:lvl w:ilvl="6" w:tplc="5B16AD2C" w:tentative="1">
      <w:start w:val="1"/>
      <w:numFmt w:val="bullet"/>
      <w:lvlText w:val="•"/>
      <w:lvlJc w:val="left"/>
      <w:pPr>
        <w:tabs>
          <w:tab w:val="num" w:pos="5040"/>
        </w:tabs>
        <w:ind w:left="5040" w:hanging="360"/>
      </w:pPr>
      <w:rPr>
        <w:rFonts w:ascii="Arial" w:hAnsi="Arial" w:hint="default"/>
      </w:rPr>
    </w:lvl>
    <w:lvl w:ilvl="7" w:tplc="25A0DDC2" w:tentative="1">
      <w:start w:val="1"/>
      <w:numFmt w:val="bullet"/>
      <w:lvlText w:val="•"/>
      <w:lvlJc w:val="left"/>
      <w:pPr>
        <w:tabs>
          <w:tab w:val="num" w:pos="5760"/>
        </w:tabs>
        <w:ind w:left="5760" w:hanging="360"/>
      </w:pPr>
      <w:rPr>
        <w:rFonts w:ascii="Arial" w:hAnsi="Arial" w:hint="default"/>
      </w:rPr>
    </w:lvl>
    <w:lvl w:ilvl="8" w:tplc="EC1802E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C4010E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E55F1D"/>
    <w:multiLevelType w:val="hybridMultilevel"/>
    <w:tmpl w:val="CEA6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F759F2"/>
    <w:multiLevelType w:val="multilevel"/>
    <w:tmpl w:val="450AFF32"/>
    <w:styleLink w:val="JRCBoxbulletlist"/>
    <w:lvl w:ilvl="0">
      <w:start w:val="1"/>
      <w:numFmt w:val="bullet"/>
      <w:pStyle w:val="JRCBoxbulletlist1"/>
      <w:lvlText w:val="—"/>
      <w:lvlJc w:val="left"/>
      <w:pPr>
        <w:ind w:left="465" w:hanging="357"/>
      </w:pPr>
      <w:rPr>
        <w:rFonts w:asciiTheme="minorHAnsi" w:hAnsiTheme="minorHAns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845A68"/>
    <w:multiLevelType w:val="multilevel"/>
    <w:tmpl w:val="3384B6DA"/>
    <w:styleLink w:val="JRCLeveledHeadingslist"/>
    <w:lvl w:ilvl="0">
      <w:start w:val="1"/>
      <w:numFmt w:val="decimal"/>
      <w:pStyle w:val="JRCLevel-1title"/>
      <w:lvlText w:val="%1"/>
      <w:lvlJc w:val="left"/>
      <w:pPr>
        <w:ind w:left="432" w:hanging="432"/>
      </w:pPr>
      <w:rPr>
        <w:rFonts w:hint="default"/>
      </w:rPr>
    </w:lvl>
    <w:lvl w:ilvl="1">
      <w:start w:val="1"/>
      <w:numFmt w:val="decimal"/>
      <w:pStyle w:val="JRCLevel-2title"/>
      <w:lvlText w:val="%1.%2"/>
      <w:lvlJc w:val="left"/>
      <w:pPr>
        <w:ind w:left="576" w:hanging="576"/>
      </w:pPr>
      <w:rPr>
        <w:rFonts w:hint="default"/>
      </w:rPr>
    </w:lvl>
    <w:lvl w:ilvl="2">
      <w:start w:val="1"/>
      <w:numFmt w:val="decimal"/>
      <w:pStyle w:val="JRCLevel-3title"/>
      <w:lvlText w:val="%1.%2.%3"/>
      <w:lvlJc w:val="left"/>
      <w:pPr>
        <w:ind w:left="720" w:hanging="720"/>
      </w:pPr>
      <w:rPr>
        <w:rFonts w:hint="default"/>
      </w:rPr>
    </w:lvl>
    <w:lvl w:ilvl="3">
      <w:start w:val="1"/>
      <w:numFmt w:val="decimal"/>
      <w:pStyle w:val="JRCLevel-4title"/>
      <w:lvlText w:val="%1.%2.%3.%4"/>
      <w:lvlJc w:val="left"/>
      <w:pPr>
        <w:ind w:left="864" w:hanging="864"/>
      </w:pPr>
      <w:rPr>
        <w:rFonts w:hint="default"/>
      </w:rPr>
    </w:lvl>
    <w:lvl w:ilvl="4">
      <w:start w:val="1"/>
      <w:numFmt w:val="decimal"/>
      <w:pStyle w:val="JRCLevel-5titl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105031807">
    <w:abstractNumId w:val="9"/>
  </w:num>
  <w:num w:numId="2" w16cid:durableId="2124879173">
    <w:abstractNumId w:val="7"/>
  </w:num>
  <w:num w:numId="3" w16cid:durableId="1798180423">
    <w:abstractNumId w:val="6"/>
  </w:num>
  <w:num w:numId="4" w16cid:durableId="1935284598">
    <w:abstractNumId w:val="5"/>
  </w:num>
  <w:num w:numId="5" w16cid:durableId="1329600044">
    <w:abstractNumId w:val="4"/>
  </w:num>
  <w:num w:numId="6" w16cid:durableId="2146268250">
    <w:abstractNumId w:val="8"/>
  </w:num>
  <w:num w:numId="7" w16cid:durableId="1867137243">
    <w:abstractNumId w:val="3"/>
  </w:num>
  <w:num w:numId="8" w16cid:durableId="1698117176">
    <w:abstractNumId w:val="2"/>
  </w:num>
  <w:num w:numId="9" w16cid:durableId="1079668122">
    <w:abstractNumId w:val="1"/>
  </w:num>
  <w:num w:numId="10" w16cid:durableId="459344184">
    <w:abstractNumId w:val="0"/>
  </w:num>
  <w:num w:numId="11" w16cid:durableId="502400902">
    <w:abstractNumId w:val="22"/>
  </w:num>
  <w:num w:numId="12" w16cid:durableId="1153571941">
    <w:abstractNumId w:val="28"/>
    <w:lvlOverride w:ilvl="1">
      <w:lvl w:ilvl="1">
        <w:start w:val="1"/>
        <w:numFmt w:val="decimal"/>
        <w:pStyle w:val="JRCLevel-2title"/>
        <w:lvlText w:val="%1.%2"/>
        <w:lvlJc w:val="left"/>
        <w:pPr>
          <w:ind w:left="576" w:hanging="576"/>
        </w:pPr>
        <w:rPr>
          <w:rFonts w:hint="default"/>
          <w:lang w:val="en-GB"/>
        </w:rPr>
      </w:lvl>
    </w:lvlOverride>
  </w:num>
  <w:num w:numId="13" w16cid:durableId="600796792">
    <w:abstractNumId w:val="21"/>
  </w:num>
  <w:num w:numId="14" w16cid:durableId="125900831">
    <w:abstractNumId w:val="27"/>
  </w:num>
  <w:num w:numId="15" w16cid:durableId="402261674">
    <w:abstractNumId w:val="17"/>
  </w:num>
  <w:num w:numId="16" w16cid:durableId="1353536250">
    <w:abstractNumId w:val="13"/>
  </w:num>
  <w:num w:numId="17" w16cid:durableId="1414665603">
    <w:abstractNumId w:val="18"/>
  </w:num>
  <w:num w:numId="18" w16cid:durableId="1375501241">
    <w:abstractNumId w:val="20"/>
  </w:num>
  <w:num w:numId="19" w16cid:durableId="635138833">
    <w:abstractNumId w:val="15"/>
  </w:num>
  <w:num w:numId="20" w16cid:durableId="1483237453">
    <w:abstractNumId w:val="19"/>
  </w:num>
  <w:num w:numId="21" w16cid:durableId="1092896082">
    <w:abstractNumId w:val="25"/>
  </w:num>
  <w:num w:numId="22" w16cid:durableId="172956953">
    <w:abstractNumId w:val="14"/>
  </w:num>
  <w:num w:numId="23" w16cid:durableId="1858733785">
    <w:abstractNumId w:val="12"/>
  </w:num>
  <w:num w:numId="24" w16cid:durableId="1951430234">
    <w:abstractNumId w:val="13"/>
  </w:num>
  <w:num w:numId="25" w16cid:durableId="795683897">
    <w:abstractNumId w:val="13"/>
  </w:num>
  <w:num w:numId="26" w16cid:durableId="1562402611">
    <w:abstractNumId w:val="13"/>
  </w:num>
  <w:num w:numId="27" w16cid:durableId="1219056213">
    <w:abstractNumId w:val="13"/>
  </w:num>
  <w:num w:numId="28" w16cid:durableId="1959485799">
    <w:abstractNumId w:val="13"/>
  </w:num>
  <w:num w:numId="29" w16cid:durableId="733815597">
    <w:abstractNumId w:val="13"/>
  </w:num>
  <w:num w:numId="30" w16cid:durableId="496269864">
    <w:abstractNumId w:val="13"/>
  </w:num>
  <w:num w:numId="31" w16cid:durableId="630748618">
    <w:abstractNumId w:val="13"/>
  </w:num>
  <w:num w:numId="32" w16cid:durableId="1990402423">
    <w:abstractNumId w:val="28"/>
    <w:lvlOverride w:ilvl="1">
      <w:lvl w:ilvl="1">
        <w:start w:val="1"/>
        <w:numFmt w:val="decimal"/>
        <w:pStyle w:val="JRCLevel-2title"/>
        <w:lvlText w:val="%1.%2"/>
        <w:lvlJc w:val="left"/>
        <w:pPr>
          <w:ind w:left="576" w:hanging="576"/>
        </w:pPr>
        <w:rPr>
          <w:rFonts w:hint="default"/>
          <w:lang w:val="fr-FR"/>
        </w:rPr>
      </w:lvl>
    </w:lvlOverride>
  </w:num>
  <w:num w:numId="33" w16cid:durableId="727075157">
    <w:abstractNumId w:val="24"/>
  </w:num>
  <w:num w:numId="34" w16cid:durableId="421218704">
    <w:abstractNumId w:val="28"/>
  </w:num>
  <w:num w:numId="35" w16cid:durableId="1511219766">
    <w:abstractNumId w:val="26"/>
  </w:num>
  <w:num w:numId="36" w16cid:durableId="430975080">
    <w:abstractNumId w:val="23"/>
  </w:num>
  <w:num w:numId="37" w16cid:durableId="1665277740">
    <w:abstractNumId w:val="16"/>
  </w:num>
  <w:num w:numId="38" w16cid:durableId="1998147279">
    <w:abstractNumId w:val="11"/>
  </w:num>
  <w:num w:numId="39" w16cid:durableId="142818522">
    <w:abstractNumId w:val="28"/>
    <w:lvlOverride w:ilvl="1">
      <w:lvl w:ilvl="1">
        <w:start w:val="1"/>
        <w:numFmt w:val="decimal"/>
        <w:pStyle w:val="JRCLevel-2title"/>
        <w:lvlText w:val="%1.%2"/>
        <w:lvlJc w:val="left"/>
        <w:pPr>
          <w:ind w:left="576" w:hanging="576"/>
        </w:pPr>
        <w:rPr>
          <w:rFonts w:hint="default"/>
          <w:lang w:val="en-GB"/>
        </w:rPr>
      </w:lvl>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CRIU Jordi (JRC-ISPRA) [2]">
    <w15:presenceInfo w15:providerId="AD" w15:userId="S::Jordi.ESCRIU@ec.europa.eu::10c941ab-08e8-4f68-a669-fae8eb2dcb6d"/>
  </w15:person>
  <w15:person w15:author="ESCRIU Jordi (JRC-ISPRA)">
    <w15:presenceInfo w15:providerId="AD" w15:userId="S-1-5-21-1606980848-2025429265-839522115-1352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stylePaneSortMethod w:val="0004"/>
  <w:trackRevisions/>
  <w:defaultTabStop w:val="720"/>
  <w:autoHyphenation/>
  <w:doNotHyphenateCaps/>
  <w:characterSpacingControl w:val="doNotCompress"/>
  <w:hdrShapeDefaults>
    <o:shapedefaults v:ext="edit" spidmax="14337">
      <o:colormru v:ext="edit" colors="#505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5C1B73"/>
    <w:rsid w:val="00012D02"/>
    <w:rsid w:val="00022157"/>
    <w:rsid w:val="0002218C"/>
    <w:rsid w:val="00025D99"/>
    <w:rsid w:val="0002641B"/>
    <w:rsid w:val="000267F9"/>
    <w:rsid w:val="00026869"/>
    <w:rsid w:val="00027A61"/>
    <w:rsid w:val="00030591"/>
    <w:rsid w:val="000333AC"/>
    <w:rsid w:val="00035423"/>
    <w:rsid w:val="00036E7C"/>
    <w:rsid w:val="00041039"/>
    <w:rsid w:val="0004251C"/>
    <w:rsid w:val="00051610"/>
    <w:rsid w:val="00056743"/>
    <w:rsid w:val="00061273"/>
    <w:rsid w:val="0006709D"/>
    <w:rsid w:val="0006729A"/>
    <w:rsid w:val="00071793"/>
    <w:rsid w:val="00075A87"/>
    <w:rsid w:val="00077996"/>
    <w:rsid w:val="00077A49"/>
    <w:rsid w:val="00080598"/>
    <w:rsid w:val="00081149"/>
    <w:rsid w:val="0008528F"/>
    <w:rsid w:val="0008765F"/>
    <w:rsid w:val="00087C85"/>
    <w:rsid w:val="00092944"/>
    <w:rsid w:val="000954AA"/>
    <w:rsid w:val="0009623B"/>
    <w:rsid w:val="000A4BF2"/>
    <w:rsid w:val="000B4FA9"/>
    <w:rsid w:val="000B7C1D"/>
    <w:rsid w:val="000C342F"/>
    <w:rsid w:val="000C4D57"/>
    <w:rsid w:val="000C6F15"/>
    <w:rsid w:val="000D092B"/>
    <w:rsid w:val="000D3D71"/>
    <w:rsid w:val="000D5080"/>
    <w:rsid w:val="000D5390"/>
    <w:rsid w:val="000E3EC9"/>
    <w:rsid w:val="000E73B6"/>
    <w:rsid w:val="000E75F0"/>
    <w:rsid w:val="000E7B2A"/>
    <w:rsid w:val="000F4764"/>
    <w:rsid w:val="001025EA"/>
    <w:rsid w:val="001026E9"/>
    <w:rsid w:val="00102B6B"/>
    <w:rsid w:val="001035D8"/>
    <w:rsid w:val="001049AE"/>
    <w:rsid w:val="0010619B"/>
    <w:rsid w:val="00107501"/>
    <w:rsid w:val="00111951"/>
    <w:rsid w:val="00112128"/>
    <w:rsid w:val="00113ED9"/>
    <w:rsid w:val="0011491A"/>
    <w:rsid w:val="00114FF9"/>
    <w:rsid w:val="0012777E"/>
    <w:rsid w:val="00143141"/>
    <w:rsid w:val="001448C1"/>
    <w:rsid w:val="0014780E"/>
    <w:rsid w:val="001517E4"/>
    <w:rsid w:val="00156499"/>
    <w:rsid w:val="00161108"/>
    <w:rsid w:val="00162935"/>
    <w:rsid w:val="00182509"/>
    <w:rsid w:val="00183D5C"/>
    <w:rsid w:val="00186512"/>
    <w:rsid w:val="00193C66"/>
    <w:rsid w:val="001A0F93"/>
    <w:rsid w:val="001A1988"/>
    <w:rsid w:val="001A44CF"/>
    <w:rsid w:val="001A74B9"/>
    <w:rsid w:val="001A79D8"/>
    <w:rsid w:val="001B678D"/>
    <w:rsid w:val="001B6F83"/>
    <w:rsid w:val="001B75A7"/>
    <w:rsid w:val="001C2F76"/>
    <w:rsid w:val="001C59ED"/>
    <w:rsid w:val="001C78FD"/>
    <w:rsid w:val="001D4C52"/>
    <w:rsid w:val="001D5660"/>
    <w:rsid w:val="001D680B"/>
    <w:rsid w:val="001E107C"/>
    <w:rsid w:val="001E1278"/>
    <w:rsid w:val="001E1A22"/>
    <w:rsid w:val="001E1FB6"/>
    <w:rsid w:val="001E5F23"/>
    <w:rsid w:val="001E61F2"/>
    <w:rsid w:val="001E7281"/>
    <w:rsid w:val="001E7B43"/>
    <w:rsid w:val="001F06D9"/>
    <w:rsid w:val="001F1FFF"/>
    <w:rsid w:val="001F2F9C"/>
    <w:rsid w:val="001F3E69"/>
    <w:rsid w:val="001F43FF"/>
    <w:rsid w:val="001F4949"/>
    <w:rsid w:val="0020221C"/>
    <w:rsid w:val="0020283F"/>
    <w:rsid w:val="00207562"/>
    <w:rsid w:val="00207CF2"/>
    <w:rsid w:val="0021043F"/>
    <w:rsid w:val="002114AB"/>
    <w:rsid w:val="00212B48"/>
    <w:rsid w:val="00216516"/>
    <w:rsid w:val="0022343C"/>
    <w:rsid w:val="00237273"/>
    <w:rsid w:val="00237798"/>
    <w:rsid w:val="00240C06"/>
    <w:rsid w:val="00245B9F"/>
    <w:rsid w:val="00245C4C"/>
    <w:rsid w:val="002461E0"/>
    <w:rsid w:val="0024689D"/>
    <w:rsid w:val="00246A7F"/>
    <w:rsid w:val="0025297F"/>
    <w:rsid w:val="00265663"/>
    <w:rsid w:val="00266F86"/>
    <w:rsid w:val="00274834"/>
    <w:rsid w:val="0027642D"/>
    <w:rsid w:val="002775F5"/>
    <w:rsid w:val="00283DBF"/>
    <w:rsid w:val="002940AF"/>
    <w:rsid w:val="00296C57"/>
    <w:rsid w:val="00296E7C"/>
    <w:rsid w:val="002A0134"/>
    <w:rsid w:val="002A6322"/>
    <w:rsid w:val="002A647E"/>
    <w:rsid w:val="002A6AE2"/>
    <w:rsid w:val="002A6BE6"/>
    <w:rsid w:val="002B11C6"/>
    <w:rsid w:val="002B1935"/>
    <w:rsid w:val="002B2F68"/>
    <w:rsid w:val="002C2149"/>
    <w:rsid w:val="002C4E19"/>
    <w:rsid w:val="002C592C"/>
    <w:rsid w:val="002C6BB0"/>
    <w:rsid w:val="002C6D10"/>
    <w:rsid w:val="002C761F"/>
    <w:rsid w:val="002E0434"/>
    <w:rsid w:val="002E419A"/>
    <w:rsid w:val="002F2865"/>
    <w:rsid w:val="002F348D"/>
    <w:rsid w:val="002F5416"/>
    <w:rsid w:val="002F777A"/>
    <w:rsid w:val="003038C9"/>
    <w:rsid w:val="003044B0"/>
    <w:rsid w:val="00305F9D"/>
    <w:rsid w:val="00307F34"/>
    <w:rsid w:val="00311542"/>
    <w:rsid w:val="003164C4"/>
    <w:rsid w:val="003208CB"/>
    <w:rsid w:val="003214A5"/>
    <w:rsid w:val="0032190F"/>
    <w:rsid w:val="00324FFA"/>
    <w:rsid w:val="0032545A"/>
    <w:rsid w:val="00334CD2"/>
    <w:rsid w:val="003366E1"/>
    <w:rsid w:val="003407A1"/>
    <w:rsid w:val="00344B2A"/>
    <w:rsid w:val="0034606D"/>
    <w:rsid w:val="00347862"/>
    <w:rsid w:val="00351C14"/>
    <w:rsid w:val="00355DD2"/>
    <w:rsid w:val="00360819"/>
    <w:rsid w:val="00372E4B"/>
    <w:rsid w:val="00373F3E"/>
    <w:rsid w:val="00376B8E"/>
    <w:rsid w:val="003828F9"/>
    <w:rsid w:val="00383A3D"/>
    <w:rsid w:val="00385E3B"/>
    <w:rsid w:val="0039047A"/>
    <w:rsid w:val="003A0368"/>
    <w:rsid w:val="003A4AC9"/>
    <w:rsid w:val="003A75F2"/>
    <w:rsid w:val="003B1DD6"/>
    <w:rsid w:val="003B39BE"/>
    <w:rsid w:val="003B43FC"/>
    <w:rsid w:val="003B5EBF"/>
    <w:rsid w:val="003B5F38"/>
    <w:rsid w:val="003B731C"/>
    <w:rsid w:val="003C4B00"/>
    <w:rsid w:val="003C50BD"/>
    <w:rsid w:val="003C6CAE"/>
    <w:rsid w:val="003D2F04"/>
    <w:rsid w:val="003E0802"/>
    <w:rsid w:val="003E17A3"/>
    <w:rsid w:val="003E3C69"/>
    <w:rsid w:val="003E46A7"/>
    <w:rsid w:val="003E68AD"/>
    <w:rsid w:val="003F23D2"/>
    <w:rsid w:val="003F3B3B"/>
    <w:rsid w:val="003F3FF4"/>
    <w:rsid w:val="003F43D7"/>
    <w:rsid w:val="003F75A2"/>
    <w:rsid w:val="003F7936"/>
    <w:rsid w:val="003F7E60"/>
    <w:rsid w:val="0040392D"/>
    <w:rsid w:val="00411AAB"/>
    <w:rsid w:val="00414CCA"/>
    <w:rsid w:val="004160AB"/>
    <w:rsid w:val="004166E1"/>
    <w:rsid w:val="0042193C"/>
    <w:rsid w:val="00424543"/>
    <w:rsid w:val="0042455A"/>
    <w:rsid w:val="0042533B"/>
    <w:rsid w:val="00434BED"/>
    <w:rsid w:val="00440741"/>
    <w:rsid w:val="004420DD"/>
    <w:rsid w:val="00443545"/>
    <w:rsid w:val="00444F1C"/>
    <w:rsid w:val="004470BB"/>
    <w:rsid w:val="00450AE2"/>
    <w:rsid w:val="00452E34"/>
    <w:rsid w:val="004610EB"/>
    <w:rsid w:val="004630EC"/>
    <w:rsid w:val="0046497A"/>
    <w:rsid w:val="0047074F"/>
    <w:rsid w:val="00481B81"/>
    <w:rsid w:val="0048324B"/>
    <w:rsid w:val="00484E51"/>
    <w:rsid w:val="00486E82"/>
    <w:rsid w:val="004900E5"/>
    <w:rsid w:val="0049066B"/>
    <w:rsid w:val="004A2B9D"/>
    <w:rsid w:val="004A3B4E"/>
    <w:rsid w:val="004A42BF"/>
    <w:rsid w:val="004A5781"/>
    <w:rsid w:val="004A6B1D"/>
    <w:rsid w:val="004B220C"/>
    <w:rsid w:val="004B244F"/>
    <w:rsid w:val="004B4108"/>
    <w:rsid w:val="004B4364"/>
    <w:rsid w:val="004B5547"/>
    <w:rsid w:val="004C2E5C"/>
    <w:rsid w:val="004C50A8"/>
    <w:rsid w:val="004D22E0"/>
    <w:rsid w:val="004D2C6C"/>
    <w:rsid w:val="004E2787"/>
    <w:rsid w:val="004E449C"/>
    <w:rsid w:val="004E7DF8"/>
    <w:rsid w:val="004F31F8"/>
    <w:rsid w:val="004F564C"/>
    <w:rsid w:val="004F7EDF"/>
    <w:rsid w:val="005003AA"/>
    <w:rsid w:val="00501CEB"/>
    <w:rsid w:val="005030CA"/>
    <w:rsid w:val="00503639"/>
    <w:rsid w:val="00503A62"/>
    <w:rsid w:val="00503F7F"/>
    <w:rsid w:val="0050411E"/>
    <w:rsid w:val="005205B3"/>
    <w:rsid w:val="00527F27"/>
    <w:rsid w:val="00536C19"/>
    <w:rsid w:val="00537F1B"/>
    <w:rsid w:val="00540271"/>
    <w:rsid w:val="00541C2F"/>
    <w:rsid w:val="005473E0"/>
    <w:rsid w:val="00552444"/>
    <w:rsid w:val="0055397F"/>
    <w:rsid w:val="00561035"/>
    <w:rsid w:val="005615FF"/>
    <w:rsid w:val="00562044"/>
    <w:rsid w:val="005630E9"/>
    <w:rsid w:val="00584382"/>
    <w:rsid w:val="00593465"/>
    <w:rsid w:val="005937C2"/>
    <w:rsid w:val="00597574"/>
    <w:rsid w:val="005A2580"/>
    <w:rsid w:val="005A2908"/>
    <w:rsid w:val="005A2A8C"/>
    <w:rsid w:val="005A5908"/>
    <w:rsid w:val="005B01D2"/>
    <w:rsid w:val="005B16CE"/>
    <w:rsid w:val="005B1F59"/>
    <w:rsid w:val="005B4DE0"/>
    <w:rsid w:val="005B651A"/>
    <w:rsid w:val="005B7BB4"/>
    <w:rsid w:val="005C1B73"/>
    <w:rsid w:val="005C3536"/>
    <w:rsid w:val="005C49D1"/>
    <w:rsid w:val="005C52B5"/>
    <w:rsid w:val="005C7B59"/>
    <w:rsid w:val="005D2283"/>
    <w:rsid w:val="005D2850"/>
    <w:rsid w:val="005D4214"/>
    <w:rsid w:val="005D684F"/>
    <w:rsid w:val="005E045A"/>
    <w:rsid w:val="005E0926"/>
    <w:rsid w:val="005E1F90"/>
    <w:rsid w:val="005E47B3"/>
    <w:rsid w:val="005F355E"/>
    <w:rsid w:val="005F6315"/>
    <w:rsid w:val="005F6B22"/>
    <w:rsid w:val="00600774"/>
    <w:rsid w:val="00604502"/>
    <w:rsid w:val="006057E0"/>
    <w:rsid w:val="00611171"/>
    <w:rsid w:val="0062349A"/>
    <w:rsid w:val="00623A70"/>
    <w:rsid w:val="00624363"/>
    <w:rsid w:val="00624999"/>
    <w:rsid w:val="0063029F"/>
    <w:rsid w:val="006316E4"/>
    <w:rsid w:val="00632FD1"/>
    <w:rsid w:val="00636122"/>
    <w:rsid w:val="00636B9F"/>
    <w:rsid w:val="00636E7F"/>
    <w:rsid w:val="0064195D"/>
    <w:rsid w:val="00642457"/>
    <w:rsid w:val="00650063"/>
    <w:rsid w:val="0065357D"/>
    <w:rsid w:val="00653EB6"/>
    <w:rsid w:val="00656956"/>
    <w:rsid w:val="006571C1"/>
    <w:rsid w:val="00657C88"/>
    <w:rsid w:val="00661827"/>
    <w:rsid w:val="00664636"/>
    <w:rsid w:val="00672BAE"/>
    <w:rsid w:val="006764F9"/>
    <w:rsid w:val="0067685D"/>
    <w:rsid w:val="00682BAA"/>
    <w:rsid w:val="00682D0E"/>
    <w:rsid w:val="00682F83"/>
    <w:rsid w:val="006848FC"/>
    <w:rsid w:val="0069085D"/>
    <w:rsid w:val="006A1A31"/>
    <w:rsid w:val="006B5F8B"/>
    <w:rsid w:val="006B75A6"/>
    <w:rsid w:val="006C521C"/>
    <w:rsid w:val="006C7C6C"/>
    <w:rsid w:val="006C7CF1"/>
    <w:rsid w:val="006D3AAE"/>
    <w:rsid w:val="006D3E0E"/>
    <w:rsid w:val="006D6836"/>
    <w:rsid w:val="006D6D00"/>
    <w:rsid w:val="006E2A2E"/>
    <w:rsid w:val="006E3C85"/>
    <w:rsid w:val="006F584A"/>
    <w:rsid w:val="006F63BB"/>
    <w:rsid w:val="00701C4D"/>
    <w:rsid w:val="00713C7F"/>
    <w:rsid w:val="00715295"/>
    <w:rsid w:val="00715F42"/>
    <w:rsid w:val="00716F62"/>
    <w:rsid w:val="0072082C"/>
    <w:rsid w:val="007276CA"/>
    <w:rsid w:val="007307AB"/>
    <w:rsid w:val="00732AC3"/>
    <w:rsid w:val="00735DD1"/>
    <w:rsid w:val="00736581"/>
    <w:rsid w:val="0073724B"/>
    <w:rsid w:val="00742842"/>
    <w:rsid w:val="007467EE"/>
    <w:rsid w:val="007470BF"/>
    <w:rsid w:val="00756F1E"/>
    <w:rsid w:val="007613EA"/>
    <w:rsid w:val="00761C10"/>
    <w:rsid w:val="00777FD9"/>
    <w:rsid w:val="00793A91"/>
    <w:rsid w:val="00793DDC"/>
    <w:rsid w:val="007A0771"/>
    <w:rsid w:val="007A405D"/>
    <w:rsid w:val="007A515B"/>
    <w:rsid w:val="007A6B98"/>
    <w:rsid w:val="007B1444"/>
    <w:rsid w:val="007B2974"/>
    <w:rsid w:val="007B6FC8"/>
    <w:rsid w:val="007C01ED"/>
    <w:rsid w:val="007C4BCF"/>
    <w:rsid w:val="007C7B99"/>
    <w:rsid w:val="007D05D6"/>
    <w:rsid w:val="007D1AE3"/>
    <w:rsid w:val="007D34EF"/>
    <w:rsid w:val="007D3756"/>
    <w:rsid w:val="007D6E83"/>
    <w:rsid w:val="007D6EDC"/>
    <w:rsid w:val="007D7594"/>
    <w:rsid w:val="007E1B81"/>
    <w:rsid w:val="007E2A29"/>
    <w:rsid w:val="007E45F2"/>
    <w:rsid w:val="007F437C"/>
    <w:rsid w:val="007F79AE"/>
    <w:rsid w:val="008024C6"/>
    <w:rsid w:val="008039C2"/>
    <w:rsid w:val="00805445"/>
    <w:rsid w:val="0080548B"/>
    <w:rsid w:val="00806B9E"/>
    <w:rsid w:val="00815726"/>
    <w:rsid w:val="00822282"/>
    <w:rsid w:val="0082229D"/>
    <w:rsid w:val="00825490"/>
    <w:rsid w:val="00825721"/>
    <w:rsid w:val="00826554"/>
    <w:rsid w:val="00832571"/>
    <w:rsid w:val="00837209"/>
    <w:rsid w:val="00840CBF"/>
    <w:rsid w:val="00846D36"/>
    <w:rsid w:val="00847246"/>
    <w:rsid w:val="008479FF"/>
    <w:rsid w:val="00850F07"/>
    <w:rsid w:val="00856AE5"/>
    <w:rsid w:val="00860D87"/>
    <w:rsid w:val="00861526"/>
    <w:rsid w:val="00861A58"/>
    <w:rsid w:val="00861B14"/>
    <w:rsid w:val="00862180"/>
    <w:rsid w:val="00864A33"/>
    <w:rsid w:val="00866546"/>
    <w:rsid w:val="00870934"/>
    <w:rsid w:val="008718D2"/>
    <w:rsid w:val="00873E13"/>
    <w:rsid w:val="00877589"/>
    <w:rsid w:val="00881560"/>
    <w:rsid w:val="00882A35"/>
    <w:rsid w:val="008844B2"/>
    <w:rsid w:val="00890E81"/>
    <w:rsid w:val="00896E03"/>
    <w:rsid w:val="0089723C"/>
    <w:rsid w:val="008A32D7"/>
    <w:rsid w:val="008A7D00"/>
    <w:rsid w:val="008B2442"/>
    <w:rsid w:val="008B2A85"/>
    <w:rsid w:val="008B4816"/>
    <w:rsid w:val="008C29C8"/>
    <w:rsid w:val="008C6656"/>
    <w:rsid w:val="008D591B"/>
    <w:rsid w:val="008D6EB9"/>
    <w:rsid w:val="008E4902"/>
    <w:rsid w:val="008E640F"/>
    <w:rsid w:val="008F03CF"/>
    <w:rsid w:val="008F05F7"/>
    <w:rsid w:val="008F416A"/>
    <w:rsid w:val="00901547"/>
    <w:rsid w:val="00904DAC"/>
    <w:rsid w:val="00911548"/>
    <w:rsid w:val="0091238A"/>
    <w:rsid w:val="00912DD0"/>
    <w:rsid w:val="0092008B"/>
    <w:rsid w:val="0092082C"/>
    <w:rsid w:val="0092087A"/>
    <w:rsid w:val="00922647"/>
    <w:rsid w:val="009308E4"/>
    <w:rsid w:val="00933AB8"/>
    <w:rsid w:val="009340E2"/>
    <w:rsid w:val="00935669"/>
    <w:rsid w:val="0093752D"/>
    <w:rsid w:val="0094066A"/>
    <w:rsid w:val="009443CC"/>
    <w:rsid w:val="009541E4"/>
    <w:rsid w:val="0095488D"/>
    <w:rsid w:val="00954904"/>
    <w:rsid w:val="00955699"/>
    <w:rsid w:val="0095686F"/>
    <w:rsid w:val="00957712"/>
    <w:rsid w:val="00957ABA"/>
    <w:rsid w:val="009634C1"/>
    <w:rsid w:val="0096723D"/>
    <w:rsid w:val="00967A55"/>
    <w:rsid w:val="00970633"/>
    <w:rsid w:val="009710F4"/>
    <w:rsid w:val="00971612"/>
    <w:rsid w:val="0097391D"/>
    <w:rsid w:val="00974AAD"/>
    <w:rsid w:val="00975C95"/>
    <w:rsid w:val="00977B58"/>
    <w:rsid w:val="00981BE2"/>
    <w:rsid w:val="009844BF"/>
    <w:rsid w:val="009850E1"/>
    <w:rsid w:val="00997CDC"/>
    <w:rsid w:val="009A2195"/>
    <w:rsid w:val="009A2252"/>
    <w:rsid w:val="009A4385"/>
    <w:rsid w:val="009B09DF"/>
    <w:rsid w:val="009B0E8D"/>
    <w:rsid w:val="009B4765"/>
    <w:rsid w:val="009B6744"/>
    <w:rsid w:val="009C231C"/>
    <w:rsid w:val="009C59B3"/>
    <w:rsid w:val="009D093A"/>
    <w:rsid w:val="009D0F6E"/>
    <w:rsid w:val="009D3D47"/>
    <w:rsid w:val="009E130F"/>
    <w:rsid w:val="009E1588"/>
    <w:rsid w:val="009E1F65"/>
    <w:rsid w:val="009E4B44"/>
    <w:rsid w:val="009E5892"/>
    <w:rsid w:val="009F046D"/>
    <w:rsid w:val="009F1B17"/>
    <w:rsid w:val="009F1FA8"/>
    <w:rsid w:val="00A01B11"/>
    <w:rsid w:val="00A03478"/>
    <w:rsid w:val="00A03EC4"/>
    <w:rsid w:val="00A059F7"/>
    <w:rsid w:val="00A07C9B"/>
    <w:rsid w:val="00A13C34"/>
    <w:rsid w:val="00A15743"/>
    <w:rsid w:val="00A17163"/>
    <w:rsid w:val="00A2202B"/>
    <w:rsid w:val="00A22619"/>
    <w:rsid w:val="00A22955"/>
    <w:rsid w:val="00A35815"/>
    <w:rsid w:val="00A404DD"/>
    <w:rsid w:val="00A40A21"/>
    <w:rsid w:val="00A413D5"/>
    <w:rsid w:val="00A538C2"/>
    <w:rsid w:val="00A56ECC"/>
    <w:rsid w:val="00A6024E"/>
    <w:rsid w:val="00A6098D"/>
    <w:rsid w:val="00A65048"/>
    <w:rsid w:val="00A75550"/>
    <w:rsid w:val="00A75620"/>
    <w:rsid w:val="00A820F7"/>
    <w:rsid w:val="00A83304"/>
    <w:rsid w:val="00A8632A"/>
    <w:rsid w:val="00A86C76"/>
    <w:rsid w:val="00A946BC"/>
    <w:rsid w:val="00A95AFB"/>
    <w:rsid w:val="00AA0E4E"/>
    <w:rsid w:val="00AA3158"/>
    <w:rsid w:val="00AA4169"/>
    <w:rsid w:val="00AA48F8"/>
    <w:rsid w:val="00AA52EA"/>
    <w:rsid w:val="00AA53B9"/>
    <w:rsid w:val="00AA7707"/>
    <w:rsid w:val="00AB0423"/>
    <w:rsid w:val="00AC2264"/>
    <w:rsid w:val="00AC3167"/>
    <w:rsid w:val="00AC353B"/>
    <w:rsid w:val="00AC475A"/>
    <w:rsid w:val="00AC4C34"/>
    <w:rsid w:val="00AC5355"/>
    <w:rsid w:val="00AC55D4"/>
    <w:rsid w:val="00AC6299"/>
    <w:rsid w:val="00AC6659"/>
    <w:rsid w:val="00AC6901"/>
    <w:rsid w:val="00AD0AA2"/>
    <w:rsid w:val="00AD23D2"/>
    <w:rsid w:val="00AD422C"/>
    <w:rsid w:val="00AD4C90"/>
    <w:rsid w:val="00AE1DA5"/>
    <w:rsid w:val="00AE3796"/>
    <w:rsid w:val="00AE4871"/>
    <w:rsid w:val="00AE7C3F"/>
    <w:rsid w:val="00AF1035"/>
    <w:rsid w:val="00AF3C9C"/>
    <w:rsid w:val="00AF405D"/>
    <w:rsid w:val="00AF5082"/>
    <w:rsid w:val="00AF58F5"/>
    <w:rsid w:val="00AF7C94"/>
    <w:rsid w:val="00B07B92"/>
    <w:rsid w:val="00B127AB"/>
    <w:rsid w:val="00B22CC0"/>
    <w:rsid w:val="00B25A67"/>
    <w:rsid w:val="00B30FAE"/>
    <w:rsid w:val="00B326A4"/>
    <w:rsid w:val="00B414B5"/>
    <w:rsid w:val="00B41EE5"/>
    <w:rsid w:val="00B454D6"/>
    <w:rsid w:val="00B461CC"/>
    <w:rsid w:val="00B476E7"/>
    <w:rsid w:val="00B51D0E"/>
    <w:rsid w:val="00B52254"/>
    <w:rsid w:val="00B53546"/>
    <w:rsid w:val="00B55443"/>
    <w:rsid w:val="00B56BDD"/>
    <w:rsid w:val="00B576E1"/>
    <w:rsid w:val="00B631C5"/>
    <w:rsid w:val="00B651DD"/>
    <w:rsid w:val="00B67A3A"/>
    <w:rsid w:val="00B70A7C"/>
    <w:rsid w:val="00B72825"/>
    <w:rsid w:val="00B775AF"/>
    <w:rsid w:val="00B81E4F"/>
    <w:rsid w:val="00B82669"/>
    <w:rsid w:val="00B82C2D"/>
    <w:rsid w:val="00B85B88"/>
    <w:rsid w:val="00B86CD6"/>
    <w:rsid w:val="00B934DB"/>
    <w:rsid w:val="00BA29E7"/>
    <w:rsid w:val="00BA4CD6"/>
    <w:rsid w:val="00BA6A1A"/>
    <w:rsid w:val="00BA72B1"/>
    <w:rsid w:val="00BB0913"/>
    <w:rsid w:val="00BB452B"/>
    <w:rsid w:val="00BB69CE"/>
    <w:rsid w:val="00BC3F7F"/>
    <w:rsid w:val="00BC748A"/>
    <w:rsid w:val="00BC77F1"/>
    <w:rsid w:val="00BD06C9"/>
    <w:rsid w:val="00BD1547"/>
    <w:rsid w:val="00BD55E4"/>
    <w:rsid w:val="00BD639B"/>
    <w:rsid w:val="00BD6DB1"/>
    <w:rsid w:val="00BD7BB6"/>
    <w:rsid w:val="00BE1308"/>
    <w:rsid w:val="00BE4535"/>
    <w:rsid w:val="00BE4D52"/>
    <w:rsid w:val="00BE6807"/>
    <w:rsid w:val="00BF05BB"/>
    <w:rsid w:val="00BF0ACD"/>
    <w:rsid w:val="00BF4304"/>
    <w:rsid w:val="00BF4F4C"/>
    <w:rsid w:val="00BF5919"/>
    <w:rsid w:val="00BF7FEB"/>
    <w:rsid w:val="00C01001"/>
    <w:rsid w:val="00C0411D"/>
    <w:rsid w:val="00C058D9"/>
    <w:rsid w:val="00C07F5A"/>
    <w:rsid w:val="00C129C1"/>
    <w:rsid w:val="00C147C8"/>
    <w:rsid w:val="00C15E84"/>
    <w:rsid w:val="00C21BA4"/>
    <w:rsid w:val="00C239AB"/>
    <w:rsid w:val="00C25CF0"/>
    <w:rsid w:val="00C306E6"/>
    <w:rsid w:val="00C30AAA"/>
    <w:rsid w:val="00C31B1B"/>
    <w:rsid w:val="00C329DB"/>
    <w:rsid w:val="00C34F88"/>
    <w:rsid w:val="00C400A2"/>
    <w:rsid w:val="00C41717"/>
    <w:rsid w:val="00C43F60"/>
    <w:rsid w:val="00C44A8C"/>
    <w:rsid w:val="00C455AA"/>
    <w:rsid w:val="00C46211"/>
    <w:rsid w:val="00C46C7E"/>
    <w:rsid w:val="00C51883"/>
    <w:rsid w:val="00C51D0A"/>
    <w:rsid w:val="00C64857"/>
    <w:rsid w:val="00C66BDF"/>
    <w:rsid w:val="00C67F38"/>
    <w:rsid w:val="00C701A8"/>
    <w:rsid w:val="00C71690"/>
    <w:rsid w:val="00C80234"/>
    <w:rsid w:val="00C81FE5"/>
    <w:rsid w:val="00C83873"/>
    <w:rsid w:val="00C8664C"/>
    <w:rsid w:val="00CA0DCD"/>
    <w:rsid w:val="00CA1FEE"/>
    <w:rsid w:val="00CA4561"/>
    <w:rsid w:val="00CA48D2"/>
    <w:rsid w:val="00CB5B05"/>
    <w:rsid w:val="00CC01BF"/>
    <w:rsid w:val="00CC27DB"/>
    <w:rsid w:val="00CC3831"/>
    <w:rsid w:val="00CC6873"/>
    <w:rsid w:val="00CC7194"/>
    <w:rsid w:val="00CD129A"/>
    <w:rsid w:val="00CD2822"/>
    <w:rsid w:val="00CD2BF5"/>
    <w:rsid w:val="00CD5854"/>
    <w:rsid w:val="00CD59FF"/>
    <w:rsid w:val="00CD772E"/>
    <w:rsid w:val="00CE30D9"/>
    <w:rsid w:val="00CF03E1"/>
    <w:rsid w:val="00CF49F1"/>
    <w:rsid w:val="00CF624C"/>
    <w:rsid w:val="00CF6E79"/>
    <w:rsid w:val="00D03BEE"/>
    <w:rsid w:val="00D03E7B"/>
    <w:rsid w:val="00D050D3"/>
    <w:rsid w:val="00D059B7"/>
    <w:rsid w:val="00D06997"/>
    <w:rsid w:val="00D06B8C"/>
    <w:rsid w:val="00D07819"/>
    <w:rsid w:val="00D154F7"/>
    <w:rsid w:val="00D15763"/>
    <w:rsid w:val="00D212D5"/>
    <w:rsid w:val="00D21331"/>
    <w:rsid w:val="00D237D1"/>
    <w:rsid w:val="00D24371"/>
    <w:rsid w:val="00D277C3"/>
    <w:rsid w:val="00D323C1"/>
    <w:rsid w:val="00D3571B"/>
    <w:rsid w:val="00D376BB"/>
    <w:rsid w:val="00D411BA"/>
    <w:rsid w:val="00D50D01"/>
    <w:rsid w:val="00D53CA5"/>
    <w:rsid w:val="00D53ECD"/>
    <w:rsid w:val="00D64094"/>
    <w:rsid w:val="00D64243"/>
    <w:rsid w:val="00D643D5"/>
    <w:rsid w:val="00D65C02"/>
    <w:rsid w:val="00D6705B"/>
    <w:rsid w:val="00D714D2"/>
    <w:rsid w:val="00D720C7"/>
    <w:rsid w:val="00D7468C"/>
    <w:rsid w:val="00D74BF6"/>
    <w:rsid w:val="00D754B8"/>
    <w:rsid w:val="00D762C4"/>
    <w:rsid w:val="00D81703"/>
    <w:rsid w:val="00D82B4C"/>
    <w:rsid w:val="00D86B03"/>
    <w:rsid w:val="00D87D63"/>
    <w:rsid w:val="00D90EE3"/>
    <w:rsid w:val="00D913FD"/>
    <w:rsid w:val="00D92FAA"/>
    <w:rsid w:val="00D96A53"/>
    <w:rsid w:val="00D974D9"/>
    <w:rsid w:val="00D97A6B"/>
    <w:rsid w:val="00D97ACB"/>
    <w:rsid w:val="00DA73DD"/>
    <w:rsid w:val="00DB461A"/>
    <w:rsid w:val="00DB5A6B"/>
    <w:rsid w:val="00DB65ED"/>
    <w:rsid w:val="00DB7506"/>
    <w:rsid w:val="00DB7821"/>
    <w:rsid w:val="00DD7121"/>
    <w:rsid w:val="00DE30E2"/>
    <w:rsid w:val="00DE4F71"/>
    <w:rsid w:val="00DE5E92"/>
    <w:rsid w:val="00DE756B"/>
    <w:rsid w:val="00DE77BA"/>
    <w:rsid w:val="00DF00A1"/>
    <w:rsid w:val="00DF0FE7"/>
    <w:rsid w:val="00DF3966"/>
    <w:rsid w:val="00DF47B6"/>
    <w:rsid w:val="00E036E4"/>
    <w:rsid w:val="00E05FB9"/>
    <w:rsid w:val="00E14ACB"/>
    <w:rsid w:val="00E14AD9"/>
    <w:rsid w:val="00E15563"/>
    <w:rsid w:val="00E15725"/>
    <w:rsid w:val="00E228A0"/>
    <w:rsid w:val="00E27590"/>
    <w:rsid w:val="00E30681"/>
    <w:rsid w:val="00E320FC"/>
    <w:rsid w:val="00E32DEC"/>
    <w:rsid w:val="00E33771"/>
    <w:rsid w:val="00E36AC7"/>
    <w:rsid w:val="00E36E5D"/>
    <w:rsid w:val="00E44C11"/>
    <w:rsid w:val="00E53DA4"/>
    <w:rsid w:val="00E60A07"/>
    <w:rsid w:val="00E64929"/>
    <w:rsid w:val="00E65FE4"/>
    <w:rsid w:val="00E72711"/>
    <w:rsid w:val="00E73561"/>
    <w:rsid w:val="00E73569"/>
    <w:rsid w:val="00E762FB"/>
    <w:rsid w:val="00E84063"/>
    <w:rsid w:val="00E86D27"/>
    <w:rsid w:val="00E9007D"/>
    <w:rsid w:val="00E94E4E"/>
    <w:rsid w:val="00EA0FCE"/>
    <w:rsid w:val="00EA202F"/>
    <w:rsid w:val="00EA6B6E"/>
    <w:rsid w:val="00EA6CBA"/>
    <w:rsid w:val="00EB0DE0"/>
    <w:rsid w:val="00EB1BB6"/>
    <w:rsid w:val="00EB5414"/>
    <w:rsid w:val="00EB58DE"/>
    <w:rsid w:val="00EB5FFC"/>
    <w:rsid w:val="00EB6ABD"/>
    <w:rsid w:val="00EB74E6"/>
    <w:rsid w:val="00EB7C6A"/>
    <w:rsid w:val="00EC000F"/>
    <w:rsid w:val="00EC10A0"/>
    <w:rsid w:val="00EC315E"/>
    <w:rsid w:val="00EC3370"/>
    <w:rsid w:val="00ED2484"/>
    <w:rsid w:val="00ED6940"/>
    <w:rsid w:val="00ED7394"/>
    <w:rsid w:val="00EE1E1E"/>
    <w:rsid w:val="00EF083E"/>
    <w:rsid w:val="00EF516A"/>
    <w:rsid w:val="00EF76E8"/>
    <w:rsid w:val="00F000E1"/>
    <w:rsid w:val="00F0168A"/>
    <w:rsid w:val="00F01CAB"/>
    <w:rsid w:val="00F04037"/>
    <w:rsid w:val="00F16814"/>
    <w:rsid w:val="00F17A55"/>
    <w:rsid w:val="00F17F02"/>
    <w:rsid w:val="00F21598"/>
    <w:rsid w:val="00F22992"/>
    <w:rsid w:val="00F258DB"/>
    <w:rsid w:val="00F26434"/>
    <w:rsid w:val="00F27147"/>
    <w:rsid w:val="00F4085D"/>
    <w:rsid w:val="00F40D93"/>
    <w:rsid w:val="00F42580"/>
    <w:rsid w:val="00F435D5"/>
    <w:rsid w:val="00F45BC1"/>
    <w:rsid w:val="00F50FBD"/>
    <w:rsid w:val="00F56C64"/>
    <w:rsid w:val="00F62EB4"/>
    <w:rsid w:val="00F638CB"/>
    <w:rsid w:val="00F667B6"/>
    <w:rsid w:val="00F67DD2"/>
    <w:rsid w:val="00F720A5"/>
    <w:rsid w:val="00F7362E"/>
    <w:rsid w:val="00F7370E"/>
    <w:rsid w:val="00F764D9"/>
    <w:rsid w:val="00F837BA"/>
    <w:rsid w:val="00F86725"/>
    <w:rsid w:val="00F9197B"/>
    <w:rsid w:val="00F95A74"/>
    <w:rsid w:val="00F95BB4"/>
    <w:rsid w:val="00F9675C"/>
    <w:rsid w:val="00F96D5B"/>
    <w:rsid w:val="00FA103F"/>
    <w:rsid w:val="00FA7061"/>
    <w:rsid w:val="00FB1528"/>
    <w:rsid w:val="00FB5CB1"/>
    <w:rsid w:val="00FC4A31"/>
    <w:rsid w:val="00FC6C83"/>
    <w:rsid w:val="00FD552B"/>
    <w:rsid w:val="00FE490F"/>
    <w:rsid w:val="00FE4AA0"/>
    <w:rsid w:val="00FE6471"/>
    <w:rsid w:val="00FE79B6"/>
    <w:rsid w:val="00FF3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colormru v:ext="edit" colors="#505050"/>
    </o:shapedefaults>
    <o:shapelayout v:ext="edit">
      <o:idmap v:ext="edit" data="1"/>
    </o:shapelayout>
  </w:shapeDefaults>
  <w:decimalSymbol w:val="."/>
  <w:listSeparator w:val=","/>
  <w14:docId w14:val="06C46434"/>
  <w14:defaultImageDpi w14:val="32767"/>
  <w15:chartTrackingRefBased/>
  <w15:docId w15:val="{4032C270-758A-4AD7-BBF2-13ACC87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60" w:after="160" w:line="264"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lsdException w:name="heading 8" w:locked="0" w:semiHidden="1" w:uiPriority="9" w:unhideWhenUsed="1"/>
    <w:lsdException w:name="heading 9" w:locked="0" w:semiHidden="1" w:uiPriority="9"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qFormat="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qFormat="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72"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nhideWhenUsed/>
    <w:qFormat/>
    <w:rsid w:val="005E045A"/>
    <w:pPr>
      <w:suppressAutoHyphens/>
    </w:pPr>
  </w:style>
  <w:style w:type="paragraph" w:styleId="Heading1">
    <w:name w:val="heading 1"/>
    <w:basedOn w:val="Normal"/>
    <w:next w:val="Normal"/>
    <w:link w:val="Heading1Char"/>
    <w:uiPriority w:val="9"/>
    <w:semiHidden/>
    <w:rsid w:val="002A6BE6"/>
    <w:pPr>
      <w:keepNext/>
      <w:keepLines/>
      <w:pageBreakBefore/>
      <w:spacing w:before="0"/>
      <w:outlineLvl w:val="0"/>
    </w:pPr>
    <w:rPr>
      <w:rFonts w:asciiTheme="majorHAnsi" w:eastAsia="Calibri" w:hAnsiTheme="majorHAnsi" w:cs="Times New Roman"/>
      <w:b/>
      <w:sz w:val="28"/>
      <w:szCs w:val="24"/>
    </w:rPr>
  </w:style>
  <w:style w:type="paragraph" w:styleId="Heading2">
    <w:name w:val="heading 2"/>
    <w:basedOn w:val="Normal"/>
    <w:next w:val="Normal"/>
    <w:link w:val="Heading2Char"/>
    <w:uiPriority w:val="9"/>
    <w:semiHidden/>
    <w:rsid w:val="0002641B"/>
    <w:pPr>
      <w:keepNext/>
      <w:keepLines/>
      <w:spacing w:before="360"/>
      <w:outlineLvl w:val="1"/>
    </w:pPr>
    <w:rPr>
      <w:rFonts w:asciiTheme="majorHAnsi" w:eastAsia="Times New Roman" w:hAnsiTheme="majorHAnsi" w:cs="Times New Roman"/>
      <w:b/>
      <w:bCs/>
      <w:iCs/>
      <w:sz w:val="26"/>
      <w:szCs w:val="26"/>
    </w:rPr>
  </w:style>
  <w:style w:type="paragraph" w:styleId="Heading3">
    <w:name w:val="heading 3"/>
    <w:basedOn w:val="Normal"/>
    <w:next w:val="Normal"/>
    <w:link w:val="Heading3Char"/>
    <w:uiPriority w:val="9"/>
    <w:semiHidden/>
    <w:rsid w:val="0002641B"/>
    <w:pPr>
      <w:keepNext/>
      <w:keepLines/>
      <w:spacing w:before="320"/>
      <w:outlineLvl w:val="2"/>
    </w:pPr>
    <w:rPr>
      <w:rFonts w:asciiTheme="majorHAnsi" w:eastAsia="Times New Roman" w:hAnsiTheme="majorHAnsi" w:cs="Times New Roman"/>
      <w:b/>
      <w:bCs/>
      <w:sz w:val="24"/>
      <w:szCs w:val="24"/>
    </w:rPr>
  </w:style>
  <w:style w:type="paragraph" w:styleId="Heading4">
    <w:name w:val="heading 4"/>
    <w:basedOn w:val="Normal"/>
    <w:next w:val="Normal"/>
    <w:link w:val="Heading4Char"/>
    <w:uiPriority w:val="9"/>
    <w:semiHidden/>
    <w:rsid w:val="0002641B"/>
    <w:pPr>
      <w:keepNext/>
      <w:keepLines/>
      <w:spacing w:before="280"/>
      <w:outlineLvl w:val="3"/>
    </w:pPr>
    <w:rPr>
      <w:rFonts w:asciiTheme="majorHAnsi" w:eastAsia="Times New Roman" w:hAnsiTheme="majorHAnsi" w:cs="Times New Roman"/>
      <w:b/>
      <w:bCs/>
      <w:i/>
      <w:iCs/>
      <w:szCs w:val="24"/>
    </w:rPr>
  </w:style>
  <w:style w:type="paragraph" w:styleId="Heading5">
    <w:name w:val="heading 5"/>
    <w:basedOn w:val="Normal"/>
    <w:next w:val="Normal"/>
    <w:link w:val="Heading5Char"/>
    <w:uiPriority w:val="9"/>
    <w:semiHidden/>
    <w:rsid w:val="0002641B"/>
    <w:pPr>
      <w:keepNext/>
      <w:keepLines/>
      <w:spacing w:before="240"/>
      <w:outlineLvl w:val="4"/>
    </w:pPr>
    <w:rPr>
      <w:rFonts w:asciiTheme="majorHAnsi" w:eastAsia="Times New Roman" w:hAnsiTheme="majorHAnsi" w:cs="Times New Roman"/>
      <w:szCs w:val="24"/>
    </w:rPr>
  </w:style>
  <w:style w:type="paragraph" w:styleId="Heading6">
    <w:name w:val="heading 6"/>
    <w:basedOn w:val="Normal"/>
    <w:next w:val="Normal"/>
    <w:link w:val="Heading6Char"/>
    <w:uiPriority w:val="9"/>
    <w:semiHidden/>
    <w:rsid w:val="000C342F"/>
    <w:pPr>
      <w:keepNext/>
      <w:keepLines/>
      <w:outlineLvl w:val="5"/>
    </w:pPr>
    <w:rPr>
      <w:rFonts w:asciiTheme="majorHAnsi" w:eastAsiaTheme="majorEastAsia" w:hAnsiTheme="majorHAnsi" w:cstheme="majorBidi"/>
      <w:sz w:val="20"/>
      <w:lang w:eastAsia="en-GB"/>
    </w:rPr>
  </w:style>
  <w:style w:type="paragraph" w:styleId="Heading7">
    <w:name w:val="heading 7"/>
    <w:basedOn w:val="Normal"/>
    <w:next w:val="Normal"/>
    <w:link w:val="Heading7Char"/>
    <w:uiPriority w:val="9"/>
    <w:semiHidden/>
    <w:rsid w:val="000C342F"/>
    <w:pPr>
      <w:keepNext/>
      <w:keepLines/>
      <w:outlineLvl w:val="6"/>
    </w:pPr>
    <w:rPr>
      <w:rFonts w:asciiTheme="majorHAnsi" w:eastAsiaTheme="majorEastAsia" w:hAnsiTheme="majorHAnsi" w:cstheme="majorBidi"/>
      <w:i/>
      <w:iCs/>
      <w:sz w:val="20"/>
      <w:lang w:eastAsia="en-GB"/>
    </w:rPr>
  </w:style>
  <w:style w:type="paragraph" w:styleId="Heading8">
    <w:name w:val="heading 8"/>
    <w:basedOn w:val="Normal"/>
    <w:next w:val="Normal"/>
    <w:link w:val="Heading8Char"/>
    <w:uiPriority w:val="9"/>
    <w:semiHidden/>
    <w:rsid w:val="000C342F"/>
    <w:pPr>
      <w:keepNext/>
      <w:keepLines/>
      <w:outlineLvl w:val="7"/>
    </w:pPr>
    <w:rPr>
      <w:rFonts w:asciiTheme="majorHAnsi" w:eastAsiaTheme="majorEastAsia" w:hAnsiTheme="majorHAnsi" w:cstheme="majorBidi"/>
      <w:color w:val="272727" w:themeColor="text1" w:themeTint="D8"/>
      <w:sz w:val="20"/>
      <w:szCs w:val="21"/>
      <w:lang w:eastAsia="en-GB"/>
    </w:rPr>
  </w:style>
  <w:style w:type="paragraph" w:styleId="Heading9">
    <w:name w:val="heading 9"/>
    <w:basedOn w:val="Normal"/>
    <w:next w:val="Normal"/>
    <w:link w:val="Heading9Char"/>
    <w:uiPriority w:val="9"/>
    <w:semiHidden/>
    <w:rsid w:val="000C342F"/>
    <w:pPr>
      <w:keepNext/>
      <w:keepLines/>
      <w:outlineLvl w:val="8"/>
    </w:pPr>
    <w:rPr>
      <w:rFonts w:asciiTheme="majorHAnsi" w:eastAsiaTheme="majorEastAsia" w:hAnsiTheme="majorHAnsi" w:cstheme="majorBidi"/>
      <w:i/>
      <w:iCs/>
      <w:color w:val="272727" w:themeColor="text1" w:themeTint="D8"/>
      <w:sz w:val="20"/>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FE7"/>
    <w:rPr>
      <w:rFonts w:ascii="Segoe UI" w:hAnsi="Segoe UI" w:cs="Segoe UI"/>
      <w:noProof w:val="0"/>
      <w:sz w:val="18"/>
      <w:szCs w:val="18"/>
      <w:lang w:val="en-GB"/>
    </w:rPr>
  </w:style>
  <w:style w:type="paragraph" w:styleId="Bibliography">
    <w:name w:val="Bibliography"/>
    <w:basedOn w:val="Normal"/>
    <w:next w:val="Normal"/>
    <w:uiPriority w:val="37"/>
    <w:semiHidden/>
    <w:unhideWhenUsed/>
    <w:rsid w:val="00DF0FE7"/>
  </w:style>
  <w:style w:type="paragraph" w:styleId="BlockText">
    <w:name w:val="Block Text"/>
    <w:basedOn w:val="Normal"/>
    <w:uiPriority w:val="99"/>
    <w:semiHidden/>
    <w:unhideWhenUsed/>
    <w:rsid w:val="00DF0FE7"/>
    <w:pPr>
      <w:pBdr>
        <w:top w:val="single" w:sz="2" w:space="10" w:color="5CC8D3" w:themeColor="accent1"/>
        <w:left w:val="single" w:sz="2" w:space="10" w:color="5CC8D3" w:themeColor="accent1"/>
        <w:bottom w:val="single" w:sz="2" w:space="10" w:color="5CC8D3" w:themeColor="accent1"/>
        <w:right w:val="single" w:sz="2" w:space="10" w:color="5CC8D3" w:themeColor="accent1"/>
      </w:pBdr>
      <w:ind w:left="1152" w:right="1152"/>
    </w:pPr>
    <w:rPr>
      <w:rFonts w:eastAsiaTheme="minorEastAsia"/>
      <w:i/>
      <w:iCs/>
      <w:color w:val="5CC8D3" w:themeColor="accent1"/>
    </w:rPr>
  </w:style>
  <w:style w:type="paragraph" w:styleId="BodyText">
    <w:name w:val="Body Text"/>
    <w:basedOn w:val="Normal"/>
    <w:link w:val="BodyTextChar"/>
    <w:uiPriority w:val="99"/>
    <w:semiHidden/>
    <w:unhideWhenUsed/>
    <w:rsid w:val="00DF0FE7"/>
  </w:style>
  <w:style w:type="character" w:customStyle="1" w:styleId="BodyTextChar">
    <w:name w:val="Body Text Char"/>
    <w:basedOn w:val="DefaultParagraphFont"/>
    <w:link w:val="BodyText"/>
    <w:uiPriority w:val="99"/>
    <w:semiHidden/>
    <w:rsid w:val="00DF0FE7"/>
    <w:rPr>
      <w:noProof w:val="0"/>
      <w:lang w:val="en-GB"/>
    </w:rPr>
  </w:style>
  <w:style w:type="paragraph" w:styleId="BodyText2">
    <w:name w:val="Body Text 2"/>
    <w:basedOn w:val="Normal"/>
    <w:link w:val="BodyText2Char"/>
    <w:uiPriority w:val="99"/>
    <w:semiHidden/>
    <w:unhideWhenUsed/>
    <w:rsid w:val="00DF0FE7"/>
    <w:pPr>
      <w:spacing w:line="480" w:lineRule="auto"/>
    </w:pPr>
  </w:style>
  <w:style w:type="character" w:customStyle="1" w:styleId="BodyText2Char">
    <w:name w:val="Body Text 2 Char"/>
    <w:basedOn w:val="DefaultParagraphFont"/>
    <w:link w:val="BodyText2"/>
    <w:uiPriority w:val="99"/>
    <w:semiHidden/>
    <w:rsid w:val="00DF0FE7"/>
    <w:rPr>
      <w:noProof w:val="0"/>
      <w:lang w:val="en-GB"/>
    </w:rPr>
  </w:style>
  <w:style w:type="paragraph" w:styleId="BodyText3">
    <w:name w:val="Body Text 3"/>
    <w:basedOn w:val="Normal"/>
    <w:link w:val="BodyText3Char"/>
    <w:uiPriority w:val="99"/>
    <w:semiHidden/>
    <w:unhideWhenUsed/>
    <w:rsid w:val="00DF0FE7"/>
    <w:rPr>
      <w:sz w:val="16"/>
      <w:szCs w:val="16"/>
    </w:rPr>
  </w:style>
  <w:style w:type="character" w:customStyle="1" w:styleId="BodyText3Char">
    <w:name w:val="Body Text 3 Char"/>
    <w:basedOn w:val="DefaultParagraphFont"/>
    <w:link w:val="BodyText3"/>
    <w:uiPriority w:val="99"/>
    <w:semiHidden/>
    <w:rsid w:val="00DF0FE7"/>
    <w:rPr>
      <w:noProof w:val="0"/>
      <w:sz w:val="16"/>
      <w:szCs w:val="16"/>
      <w:lang w:val="en-GB"/>
    </w:rPr>
  </w:style>
  <w:style w:type="paragraph" w:styleId="BodyTextFirstIndent">
    <w:name w:val="Body Text First Indent"/>
    <w:basedOn w:val="BodyText"/>
    <w:link w:val="BodyTextFirstIndentChar"/>
    <w:uiPriority w:val="99"/>
    <w:semiHidden/>
    <w:unhideWhenUsed/>
    <w:rsid w:val="00DF0FE7"/>
    <w:pPr>
      <w:ind w:firstLine="360"/>
    </w:pPr>
  </w:style>
  <w:style w:type="character" w:customStyle="1" w:styleId="BodyTextFirstIndentChar">
    <w:name w:val="Body Text First Indent Char"/>
    <w:basedOn w:val="BodyTextChar"/>
    <w:link w:val="BodyTextFirstIndent"/>
    <w:uiPriority w:val="99"/>
    <w:semiHidden/>
    <w:rsid w:val="00DF0FE7"/>
    <w:rPr>
      <w:noProof w:val="0"/>
      <w:lang w:val="en-GB"/>
    </w:rPr>
  </w:style>
  <w:style w:type="paragraph" w:styleId="BodyTextIndent">
    <w:name w:val="Body Text Indent"/>
    <w:basedOn w:val="Normal"/>
    <w:link w:val="BodyTextIndentChar"/>
    <w:uiPriority w:val="99"/>
    <w:semiHidden/>
    <w:unhideWhenUsed/>
    <w:rsid w:val="00DF0FE7"/>
    <w:pPr>
      <w:ind w:left="283"/>
    </w:pPr>
  </w:style>
  <w:style w:type="character" w:customStyle="1" w:styleId="BodyTextIndentChar">
    <w:name w:val="Body Text Indent Char"/>
    <w:basedOn w:val="DefaultParagraphFont"/>
    <w:link w:val="BodyTextIndent"/>
    <w:uiPriority w:val="99"/>
    <w:semiHidden/>
    <w:rsid w:val="00DF0FE7"/>
    <w:rPr>
      <w:noProof w:val="0"/>
      <w:lang w:val="en-GB"/>
    </w:rPr>
  </w:style>
  <w:style w:type="paragraph" w:styleId="BodyTextFirstIndent2">
    <w:name w:val="Body Text First Indent 2"/>
    <w:basedOn w:val="BodyTextIndent"/>
    <w:link w:val="BodyTextFirstIndent2Char"/>
    <w:uiPriority w:val="99"/>
    <w:semiHidden/>
    <w:unhideWhenUsed/>
    <w:rsid w:val="00DF0FE7"/>
    <w:pPr>
      <w:ind w:left="360" w:firstLine="360"/>
    </w:pPr>
  </w:style>
  <w:style w:type="character" w:customStyle="1" w:styleId="BodyTextFirstIndent2Char">
    <w:name w:val="Body Text First Indent 2 Char"/>
    <w:basedOn w:val="BodyTextIndentChar"/>
    <w:link w:val="BodyTextFirstIndent2"/>
    <w:uiPriority w:val="99"/>
    <w:semiHidden/>
    <w:rsid w:val="00DF0FE7"/>
    <w:rPr>
      <w:noProof w:val="0"/>
      <w:lang w:val="en-GB"/>
    </w:rPr>
  </w:style>
  <w:style w:type="paragraph" w:styleId="BodyTextIndent2">
    <w:name w:val="Body Text Indent 2"/>
    <w:basedOn w:val="Normal"/>
    <w:link w:val="BodyTextIndent2Char"/>
    <w:uiPriority w:val="99"/>
    <w:semiHidden/>
    <w:unhideWhenUsed/>
    <w:rsid w:val="00DF0FE7"/>
    <w:pPr>
      <w:spacing w:line="480" w:lineRule="auto"/>
      <w:ind w:left="283"/>
    </w:pPr>
  </w:style>
  <w:style w:type="character" w:customStyle="1" w:styleId="BodyTextIndent2Char">
    <w:name w:val="Body Text Indent 2 Char"/>
    <w:basedOn w:val="DefaultParagraphFont"/>
    <w:link w:val="BodyTextIndent2"/>
    <w:uiPriority w:val="99"/>
    <w:semiHidden/>
    <w:rsid w:val="00DF0FE7"/>
    <w:rPr>
      <w:noProof w:val="0"/>
      <w:lang w:val="en-GB"/>
    </w:rPr>
  </w:style>
  <w:style w:type="paragraph" w:styleId="BodyTextIndent3">
    <w:name w:val="Body Text Indent 3"/>
    <w:basedOn w:val="Normal"/>
    <w:link w:val="BodyTextIndent3Char"/>
    <w:uiPriority w:val="99"/>
    <w:semiHidden/>
    <w:unhideWhenUsed/>
    <w:rsid w:val="00DF0FE7"/>
    <w:pPr>
      <w:ind w:left="283"/>
    </w:pPr>
    <w:rPr>
      <w:sz w:val="16"/>
      <w:szCs w:val="16"/>
    </w:rPr>
  </w:style>
  <w:style w:type="character" w:customStyle="1" w:styleId="BodyTextIndent3Char">
    <w:name w:val="Body Text Indent 3 Char"/>
    <w:basedOn w:val="DefaultParagraphFont"/>
    <w:link w:val="BodyTextIndent3"/>
    <w:uiPriority w:val="99"/>
    <w:semiHidden/>
    <w:rsid w:val="00DF0FE7"/>
    <w:rPr>
      <w:noProof w:val="0"/>
      <w:sz w:val="16"/>
      <w:szCs w:val="16"/>
      <w:lang w:val="en-GB"/>
    </w:rPr>
  </w:style>
  <w:style w:type="paragraph" w:styleId="Caption">
    <w:name w:val="caption"/>
    <w:basedOn w:val="Normal"/>
    <w:next w:val="JRCTabletitle"/>
    <w:uiPriority w:val="35"/>
    <w:unhideWhenUsed/>
    <w:qFormat/>
    <w:rsid w:val="00C329DB"/>
    <w:pPr>
      <w:keepNext/>
      <w:keepLines/>
      <w:spacing w:before="240"/>
    </w:pPr>
    <w:rPr>
      <w:iCs/>
      <w:sz w:val="20"/>
      <w:szCs w:val="18"/>
    </w:rPr>
  </w:style>
  <w:style w:type="paragraph" w:styleId="Closing">
    <w:name w:val="Closing"/>
    <w:basedOn w:val="Normal"/>
    <w:link w:val="ClosingChar"/>
    <w:uiPriority w:val="99"/>
    <w:semiHidden/>
    <w:unhideWhenUsed/>
    <w:locked/>
    <w:rsid w:val="00DF0FE7"/>
    <w:pPr>
      <w:spacing w:before="0" w:after="0" w:line="240" w:lineRule="auto"/>
      <w:ind w:left="4252"/>
    </w:pPr>
  </w:style>
  <w:style w:type="character" w:customStyle="1" w:styleId="ClosingChar">
    <w:name w:val="Closing Char"/>
    <w:basedOn w:val="DefaultParagraphFont"/>
    <w:link w:val="Closing"/>
    <w:uiPriority w:val="99"/>
    <w:semiHidden/>
    <w:rsid w:val="00DF0FE7"/>
    <w:rPr>
      <w:noProof w:val="0"/>
      <w:lang w:val="en-GB"/>
    </w:rPr>
  </w:style>
  <w:style w:type="paragraph" w:styleId="CommentText">
    <w:name w:val="annotation text"/>
    <w:basedOn w:val="Normal"/>
    <w:link w:val="CommentTextChar"/>
    <w:uiPriority w:val="99"/>
    <w:unhideWhenUsed/>
    <w:rsid w:val="00DF0FE7"/>
    <w:pPr>
      <w:spacing w:line="240" w:lineRule="auto"/>
    </w:pPr>
    <w:rPr>
      <w:sz w:val="20"/>
      <w:szCs w:val="20"/>
    </w:rPr>
  </w:style>
  <w:style w:type="character" w:customStyle="1" w:styleId="CommentTextChar">
    <w:name w:val="Comment Text Char"/>
    <w:basedOn w:val="DefaultParagraphFont"/>
    <w:link w:val="CommentText"/>
    <w:uiPriority w:val="99"/>
    <w:rsid w:val="00DF0FE7"/>
    <w:rPr>
      <w:noProof w:val="0"/>
      <w:sz w:val="20"/>
      <w:szCs w:val="20"/>
      <w:lang w:val="en-GB"/>
    </w:rPr>
  </w:style>
  <w:style w:type="paragraph" w:styleId="CommentSubject">
    <w:name w:val="annotation subject"/>
    <w:basedOn w:val="CommentText"/>
    <w:next w:val="CommentText"/>
    <w:link w:val="CommentSubjectChar"/>
    <w:uiPriority w:val="99"/>
    <w:semiHidden/>
    <w:unhideWhenUsed/>
    <w:rsid w:val="00DF0FE7"/>
    <w:rPr>
      <w:b/>
      <w:bCs/>
    </w:rPr>
  </w:style>
  <w:style w:type="character" w:customStyle="1" w:styleId="CommentSubjectChar">
    <w:name w:val="Comment Subject Char"/>
    <w:basedOn w:val="CommentTextChar"/>
    <w:link w:val="CommentSubject"/>
    <w:uiPriority w:val="99"/>
    <w:semiHidden/>
    <w:rsid w:val="00DF0FE7"/>
    <w:rPr>
      <w:b/>
      <w:bCs/>
      <w:noProof w:val="0"/>
      <w:sz w:val="20"/>
      <w:szCs w:val="20"/>
      <w:lang w:val="en-GB"/>
    </w:rPr>
  </w:style>
  <w:style w:type="paragraph" w:styleId="Date">
    <w:name w:val="Date"/>
    <w:basedOn w:val="Normal"/>
    <w:next w:val="Normal"/>
    <w:link w:val="DateChar"/>
    <w:uiPriority w:val="99"/>
    <w:semiHidden/>
    <w:unhideWhenUsed/>
    <w:locked/>
    <w:rsid w:val="00DF0FE7"/>
  </w:style>
  <w:style w:type="character" w:customStyle="1" w:styleId="DateChar">
    <w:name w:val="Date Char"/>
    <w:basedOn w:val="DefaultParagraphFont"/>
    <w:link w:val="Date"/>
    <w:uiPriority w:val="99"/>
    <w:semiHidden/>
    <w:rsid w:val="00DF0FE7"/>
    <w:rPr>
      <w:noProof w:val="0"/>
      <w:lang w:val="en-GB"/>
    </w:rPr>
  </w:style>
  <w:style w:type="paragraph" w:styleId="DocumentMap">
    <w:name w:val="Document Map"/>
    <w:basedOn w:val="Normal"/>
    <w:link w:val="DocumentMapChar"/>
    <w:uiPriority w:val="99"/>
    <w:semiHidden/>
    <w:unhideWhenUsed/>
    <w:locked/>
    <w:rsid w:val="00DF0FE7"/>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0FE7"/>
    <w:rPr>
      <w:rFonts w:ascii="Segoe UI" w:hAnsi="Segoe UI" w:cs="Segoe UI"/>
      <w:noProof w:val="0"/>
      <w:sz w:val="16"/>
      <w:szCs w:val="16"/>
      <w:lang w:val="en-GB"/>
    </w:rPr>
  </w:style>
  <w:style w:type="paragraph" w:styleId="E-mailSignature">
    <w:name w:val="E-mail Signature"/>
    <w:basedOn w:val="Normal"/>
    <w:link w:val="E-mailSignatureChar"/>
    <w:uiPriority w:val="99"/>
    <w:semiHidden/>
    <w:unhideWhenUsed/>
    <w:locked/>
    <w:rsid w:val="00DF0FE7"/>
    <w:pPr>
      <w:spacing w:before="0" w:after="0" w:line="240" w:lineRule="auto"/>
    </w:pPr>
  </w:style>
  <w:style w:type="character" w:customStyle="1" w:styleId="E-mailSignatureChar">
    <w:name w:val="E-mail Signature Char"/>
    <w:basedOn w:val="DefaultParagraphFont"/>
    <w:link w:val="E-mailSignature"/>
    <w:uiPriority w:val="99"/>
    <w:semiHidden/>
    <w:rsid w:val="00DF0FE7"/>
    <w:rPr>
      <w:noProof w:val="0"/>
      <w:lang w:val="en-GB"/>
    </w:rPr>
  </w:style>
  <w:style w:type="paragraph" w:styleId="EndnoteText">
    <w:name w:val="endnote text"/>
    <w:basedOn w:val="Normal"/>
    <w:link w:val="EndnoteTextChar"/>
    <w:uiPriority w:val="99"/>
    <w:semiHidden/>
    <w:unhideWhenUsed/>
    <w:rsid w:val="00DF0FE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F0FE7"/>
    <w:rPr>
      <w:noProof w:val="0"/>
      <w:sz w:val="20"/>
      <w:szCs w:val="20"/>
      <w:lang w:val="en-GB"/>
    </w:rPr>
  </w:style>
  <w:style w:type="paragraph" w:styleId="EnvelopeAddress">
    <w:name w:val="envelope address"/>
    <w:basedOn w:val="Normal"/>
    <w:uiPriority w:val="99"/>
    <w:semiHidden/>
    <w:unhideWhenUsed/>
    <w:locked/>
    <w:rsid w:val="00DF0FE7"/>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locked/>
    <w:rsid w:val="00DF0FE7"/>
    <w:pPr>
      <w:spacing w:before="0"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0D3D71"/>
    <w:pPr>
      <w:tabs>
        <w:tab w:val="center" w:pos="4513"/>
        <w:tab w:val="right" w:pos="9026"/>
      </w:tabs>
      <w:spacing w:before="0" w:after="0" w:line="240" w:lineRule="auto"/>
      <w:jc w:val="center"/>
    </w:pPr>
    <w:rPr>
      <w:rFonts w:eastAsia="Times New Roman" w:cs="Times New Roman"/>
      <w:sz w:val="20"/>
      <w:lang w:eastAsia="en-GB"/>
    </w:rPr>
  </w:style>
  <w:style w:type="character" w:customStyle="1" w:styleId="FooterChar">
    <w:name w:val="Footer Char"/>
    <w:basedOn w:val="DefaultParagraphFont"/>
    <w:link w:val="Footer"/>
    <w:uiPriority w:val="99"/>
    <w:rsid w:val="000D3D71"/>
    <w:rPr>
      <w:rFonts w:eastAsia="Times New Roman" w:cs="Times New Roman"/>
      <w:noProof w:val="0"/>
      <w:sz w:val="20"/>
      <w:lang w:val="en-GB" w:eastAsia="en-GB"/>
    </w:rPr>
  </w:style>
  <w:style w:type="paragraph" w:styleId="FootnoteText">
    <w:name w:val="footnote text"/>
    <w:aliases w:val="Schriftart: 9 pt,Schriftart: 10 pt,Schriftart: 8 pt,WB-Fußnotentext,fn,Footnotes,Footnote ak,Fodnotetekst Jesper,Footnote Text Char1,Footnote Text Char Char,Footnote Text Char1 Char Char,Footnote Text Char Char Char Char,footnote,stile 1,o"/>
    <w:basedOn w:val="Normal"/>
    <w:link w:val="FootnoteTextChar"/>
    <w:uiPriority w:val="99"/>
    <w:unhideWhenUsed/>
    <w:qFormat/>
    <w:rsid w:val="00793A91"/>
    <w:pPr>
      <w:spacing w:before="60" w:after="0" w:line="240" w:lineRule="auto"/>
      <w:ind w:left="357" w:hanging="357"/>
    </w:pPr>
    <w:rPr>
      <w:sz w:val="18"/>
      <w:szCs w:val="20"/>
    </w:rPr>
  </w:style>
  <w:style w:type="character" w:customStyle="1" w:styleId="FootnoteTextChar">
    <w:name w:val="Footnote Text Char"/>
    <w:aliases w:val="Schriftart: 9 pt Char,Schriftart: 10 pt Char,Schriftart: 8 pt Char,WB-Fußnotentext Char,fn Char,Footnotes Char,Footnote ak Char,Fodnotetekst Jesper Char,Footnote Text Char1 Char,Footnote Text Char Char Char,footnote Char,stile 1 Char"/>
    <w:basedOn w:val="DefaultParagraphFont"/>
    <w:link w:val="FootnoteText"/>
    <w:uiPriority w:val="99"/>
    <w:rsid w:val="00793A91"/>
    <w:rPr>
      <w:noProof w:val="0"/>
      <w:sz w:val="18"/>
      <w:szCs w:val="20"/>
      <w:lang w:val="en-GB"/>
    </w:rPr>
  </w:style>
  <w:style w:type="paragraph" w:styleId="Header">
    <w:name w:val="header"/>
    <w:basedOn w:val="Normal"/>
    <w:link w:val="HeaderChar"/>
    <w:uiPriority w:val="99"/>
    <w:unhideWhenUsed/>
    <w:rsid w:val="000D3D71"/>
    <w:pPr>
      <w:tabs>
        <w:tab w:val="center" w:pos="4513"/>
        <w:tab w:val="right" w:pos="9026"/>
      </w:tabs>
      <w:spacing w:before="0" w:after="0" w:line="240" w:lineRule="auto"/>
      <w:jc w:val="center"/>
    </w:pPr>
    <w:rPr>
      <w:rFonts w:ascii="EC Square Sans Pro" w:eastAsia="Times New Roman" w:hAnsi="EC Square Sans Pro" w:cs="Times New Roman"/>
      <w:sz w:val="20"/>
      <w:lang w:eastAsia="en-GB"/>
    </w:rPr>
  </w:style>
  <w:style w:type="character" w:customStyle="1" w:styleId="HeaderChar">
    <w:name w:val="Header Char"/>
    <w:basedOn w:val="DefaultParagraphFont"/>
    <w:link w:val="Header"/>
    <w:uiPriority w:val="99"/>
    <w:rsid w:val="000D3D71"/>
    <w:rPr>
      <w:rFonts w:ascii="EC Square Sans Pro" w:eastAsia="Times New Roman" w:hAnsi="EC Square Sans Pro" w:cs="Times New Roman"/>
      <w:noProof w:val="0"/>
      <w:sz w:val="20"/>
      <w:lang w:val="en-GB" w:eastAsia="en-GB"/>
    </w:rPr>
  </w:style>
  <w:style w:type="character" w:customStyle="1" w:styleId="Heading1Char">
    <w:name w:val="Heading 1 Char"/>
    <w:link w:val="Heading1"/>
    <w:uiPriority w:val="9"/>
    <w:semiHidden/>
    <w:rsid w:val="002A6BE6"/>
    <w:rPr>
      <w:rFonts w:asciiTheme="majorHAnsi" w:eastAsia="Calibri" w:hAnsiTheme="majorHAnsi" w:cs="Times New Roman"/>
      <w:b/>
      <w:sz w:val="28"/>
      <w:szCs w:val="24"/>
    </w:rPr>
  </w:style>
  <w:style w:type="character" w:customStyle="1" w:styleId="Heading2Char">
    <w:name w:val="Heading 2 Char"/>
    <w:link w:val="Heading2"/>
    <w:uiPriority w:val="9"/>
    <w:semiHidden/>
    <w:rsid w:val="0002641B"/>
    <w:rPr>
      <w:rFonts w:asciiTheme="majorHAnsi" w:eastAsia="Times New Roman" w:hAnsiTheme="majorHAnsi" w:cs="Times New Roman"/>
      <w:b/>
      <w:bCs/>
      <w:iCs/>
      <w:sz w:val="26"/>
      <w:szCs w:val="26"/>
    </w:rPr>
  </w:style>
  <w:style w:type="character" w:customStyle="1" w:styleId="Heading3Char">
    <w:name w:val="Heading 3 Char"/>
    <w:link w:val="Heading3"/>
    <w:uiPriority w:val="9"/>
    <w:semiHidden/>
    <w:rsid w:val="0002641B"/>
    <w:rPr>
      <w:rFonts w:asciiTheme="majorHAnsi" w:eastAsia="Times New Roman" w:hAnsiTheme="majorHAnsi" w:cs="Times New Roman"/>
      <w:b/>
      <w:bCs/>
      <w:sz w:val="24"/>
      <w:szCs w:val="24"/>
    </w:rPr>
  </w:style>
  <w:style w:type="character" w:customStyle="1" w:styleId="Heading4Char">
    <w:name w:val="Heading 4 Char"/>
    <w:link w:val="Heading4"/>
    <w:uiPriority w:val="9"/>
    <w:semiHidden/>
    <w:rsid w:val="0002641B"/>
    <w:rPr>
      <w:rFonts w:asciiTheme="majorHAnsi" w:eastAsia="Times New Roman" w:hAnsiTheme="majorHAnsi" w:cs="Times New Roman"/>
      <w:b/>
      <w:bCs/>
      <w:i/>
      <w:iCs/>
      <w:szCs w:val="24"/>
    </w:rPr>
  </w:style>
  <w:style w:type="character" w:customStyle="1" w:styleId="Heading5Char">
    <w:name w:val="Heading 5 Char"/>
    <w:link w:val="Heading5"/>
    <w:uiPriority w:val="9"/>
    <w:semiHidden/>
    <w:rsid w:val="0002641B"/>
    <w:rPr>
      <w:rFonts w:asciiTheme="majorHAnsi" w:eastAsia="Times New Roman" w:hAnsiTheme="majorHAnsi" w:cs="Times New Roman"/>
      <w:szCs w:val="24"/>
    </w:rPr>
  </w:style>
  <w:style w:type="character" w:customStyle="1" w:styleId="Heading6Char">
    <w:name w:val="Heading 6 Char"/>
    <w:basedOn w:val="DefaultParagraphFont"/>
    <w:link w:val="Heading6"/>
    <w:uiPriority w:val="9"/>
    <w:semiHidden/>
    <w:rsid w:val="00C71690"/>
    <w:rPr>
      <w:rFonts w:asciiTheme="majorHAnsi" w:eastAsiaTheme="majorEastAsia" w:hAnsiTheme="majorHAnsi" w:cstheme="majorBidi"/>
      <w:noProof w:val="0"/>
      <w:sz w:val="20"/>
      <w:lang w:val="en-GB" w:eastAsia="en-GB"/>
    </w:rPr>
  </w:style>
  <w:style w:type="character" w:customStyle="1" w:styleId="Heading7Char">
    <w:name w:val="Heading 7 Char"/>
    <w:basedOn w:val="DefaultParagraphFont"/>
    <w:link w:val="Heading7"/>
    <w:uiPriority w:val="9"/>
    <w:semiHidden/>
    <w:rsid w:val="00C71690"/>
    <w:rPr>
      <w:rFonts w:asciiTheme="majorHAnsi" w:eastAsiaTheme="majorEastAsia" w:hAnsiTheme="majorHAnsi" w:cstheme="majorBidi"/>
      <w:i/>
      <w:iCs/>
      <w:noProof w:val="0"/>
      <w:sz w:val="20"/>
      <w:lang w:val="en-GB" w:eastAsia="en-GB"/>
    </w:rPr>
  </w:style>
  <w:style w:type="character" w:customStyle="1" w:styleId="Heading8Char">
    <w:name w:val="Heading 8 Char"/>
    <w:basedOn w:val="DefaultParagraphFont"/>
    <w:link w:val="Heading8"/>
    <w:uiPriority w:val="9"/>
    <w:semiHidden/>
    <w:rsid w:val="00C71690"/>
    <w:rPr>
      <w:rFonts w:asciiTheme="majorHAnsi" w:eastAsiaTheme="majorEastAsia" w:hAnsiTheme="majorHAnsi" w:cstheme="majorBidi"/>
      <w:noProof w:val="0"/>
      <w:color w:val="272727" w:themeColor="text1" w:themeTint="D8"/>
      <w:sz w:val="20"/>
      <w:szCs w:val="21"/>
      <w:lang w:val="en-GB" w:eastAsia="en-GB"/>
    </w:rPr>
  </w:style>
  <w:style w:type="character" w:customStyle="1" w:styleId="Heading9Char">
    <w:name w:val="Heading 9 Char"/>
    <w:basedOn w:val="DefaultParagraphFont"/>
    <w:link w:val="Heading9"/>
    <w:uiPriority w:val="9"/>
    <w:semiHidden/>
    <w:rsid w:val="00C71690"/>
    <w:rPr>
      <w:rFonts w:asciiTheme="majorHAnsi" w:eastAsiaTheme="majorEastAsia" w:hAnsiTheme="majorHAnsi" w:cstheme="majorBidi"/>
      <w:i/>
      <w:iCs/>
      <w:noProof w:val="0"/>
      <w:color w:val="272727" w:themeColor="text1" w:themeTint="D8"/>
      <w:sz w:val="20"/>
      <w:szCs w:val="21"/>
      <w:lang w:val="en-GB" w:eastAsia="en-GB"/>
    </w:rPr>
  </w:style>
  <w:style w:type="paragraph" w:styleId="HTMLAddress">
    <w:name w:val="HTML Address"/>
    <w:basedOn w:val="Normal"/>
    <w:link w:val="HTMLAddressChar"/>
    <w:uiPriority w:val="99"/>
    <w:semiHidden/>
    <w:unhideWhenUsed/>
    <w:locked/>
    <w:rsid w:val="00DF0FE7"/>
    <w:pPr>
      <w:spacing w:before="0" w:after="0" w:line="240" w:lineRule="auto"/>
    </w:pPr>
    <w:rPr>
      <w:i/>
      <w:iCs/>
    </w:rPr>
  </w:style>
  <w:style w:type="character" w:customStyle="1" w:styleId="HTMLAddressChar">
    <w:name w:val="HTML Address Char"/>
    <w:basedOn w:val="DefaultParagraphFont"/>
    <w:link w:val="HTMLAddress"/>
    <w:uiPriority w:val="99"/>
    <w:semiHidden/>
    <w:rsid w:val="00DF0FE7"/>
    <w:rPr>
      <w:i/>
      <w:iCs/>
      <w:noProof w:val="0"/>
      <w:lang w:val="en-GB"/>
    </w:rPr>
  </w:style>
  <w:style w:type="paragraph" w:styleId="HTMLPreformatted">
    <w:name w:val="HTML Preformatted"/>
    <w:basedOn w:val="Normal"/>
    <w:link w:val="HTMLPreformattedChar"/>
    <w:uiPriority w:val="99"/>
    <w:semiHidden/>
    <w:unhideWhenUsed/>
    <w:locked/>
    <w:rsid w:val="00DF0FE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0FE7"/>
    <w:rPr>
      <w:rFonts w:ascii="Consolas" w:hAnsi="Consolas"/>
      <w:noProof w:val="0"/>
      <w:sz w:val="20"/>
      <w:szCs w:val="20"/>
      <w:lang w:val="en-GB"/>
    </w:rPr>
  </w:style>
  <w:style w:type="paragraph" w:styleId="Index1">
    <w:name w:val="index 1"/>
    <w:basedOn w:val="Normal"/>
    <w:next w:val="Normal"/>
    <w:autoRedefine/>
    <w:uiPriority w:val="99"/>
    <w:semiHidden/>
    <w:unhideWhenUsed/>
    <w:rsid w:val="00DF0FE7"/>
    <w:pPr>
      <w:spacing w:before="0" w:after="0" w:line="240" w:lineRule="auto"/>
      <w:ind w:left="220" w:hanging="220"/>
    </w:pPr>
  </w:style>
  <w:style w:type="paragraph" w:styleId="Index2">
    <w:name w:val="index 2"/>
    <w:basedOn w:val="Normal"/>
    <w:next w:val="Normal"/>
    <w:autoRedefine/>
    <w:uiPriority w:val="99"/>
    <w:semiHidden/>
    <w:unhideWhenUsed/>
    <w:rsid w:val="00DF0FE7"/>
    <w:pPr>
      <w:spacing w:before="0" w:after="0" w:line="240" w:lineRule="auto"/>
      <w:ind w:left="440" w:hanging="220"/>
    </w:pPr>
  </w:style>
  <w:style w:type="paragraph" w:styleId="Index3">
    <w:name w:val="index 3"/>
    <w:basedOn w:val="Normal"/>
    <w:next w:val="Normal"/>
    <w:autoRedefine/>
    <w:uiPriority w:val="99"/>
    <w:semiHidden/>
    <w:unhideWhenUsed/>
    <w:rsid w:val="00DF0FE7"/>
    <w:pPr>
      <w:spacing w:before="0" w:after="0" w:line="240" w:lineRule="auto"/>
      <w:ind w:left="660" w:hanging="220"/>
    </w:pPr>
  </w:style>
  <w:style w:type="paragraph" w:styleId="Index4">
    <w:name w:val="index 4"/>
    <w:basedOn w:val="Normal"/>
    <w:next w:val="Normal"/>
    <w:autoRedefine/>
    <w:uiPriority w:val="99"/>
    <w:semiHidden/>
    <w:unhideWhenUsed/>
    <w:rsid w:val="00DF0FE7"/>
    <w:pPr>
      <w:spacing w:before="0" w:after="0" w:line="240" w:lineRule="auto"/>
      <w:ind w:left="880" w:hanging="220"/>
    </w:pPr>
  </w:style>
  <w:style w:type="paragraph" w:styleId="Index5">
    <w:name w:val="index 5"/>
    <w:basedOn w:val="Normal"/>
    <w:next w:val="Normal"/>
    <w:autoRedefine/>
    <w:uiPriority w:val="99"/>
    <w:semiHidden/>
    <w:unhideWhenUsed/>
    <w:rsid w:val="00DF0FE7"/>
    <w:pPr>
      <w:spacing w:before="0" w:after="0" w:line="240" w:lineRule="auto"/>
      <w:ind w:left="1100" w:hanging="220"/>
    </w:pPr>
  </w:style>
  <w:style w:type="paragraph" w:styleId="Index6">
    <w:name w:val="index 6"/>
    <w:basedOn w:val="Normal"/>
    <w:next w:val="Normal"/>
    <w:autoRedefine/>
    <w:uiPriority w:val="99"/>
    <w:semiHidden/>
    <w:unhideWhenUsed/>
    <w:rsid w:val="00DF0FE7"/>
    <w:pPr>
      <w:spacing w:before="0" w:after="0" w:line="240" w:lineRule="auto"/>
      <w:ind w:left="1320" w:hanging="220"/>
    </w:pPr>
  </w:style>
  <w:style w:type="paragraph" w:styleId="Index7">
    <w:name w:val="index 7"/>
    <w:basedOn w:val="Normal"/>
    <w:next w:val="Normal"/>
    <w:autoRedefine/>
    <w:uiPriority w:val="99"/>
    <w:semiHidden/>
    <w:unhideWhenUsed/>
    <w:rsid w:val="00DF0FE7"/>
    <w:pPr>
      <w:spacing w:before="0" w:after="0" w:line="240" w:lineRule="auto"/>
      <w:ind w:left="1540" w:hanging="220"/>
    </w:pPr>
  </w:style>
  <w:style w:type="paragraph" w:styleId="Index8">
    <w:name w:val="index 8"/>
    <w:basedOn w:val="Normal"/>
    <w:next w:val="Normal"/>
    <w:autoRedefine/>
    <w:uiPriority w:val="99"/>
    <w:semiHidden/>
    <w:unhideWhenUsed/>
    <w:rsid w:val="00DF0FE7"/>
    <w:pPr>
      <w:spacing w:before="0" w:after="0" w:line="240" w:lineRule="auto"/>
      <w:ind w:left="1760" w:hanging="220"/>
    </w:pPr>
  </w:style>
  <w:style w:type="paragraph" w:styleId="Index9">
    <w:name w:val="index 9"/>
    <w:basedOn w:val="Normal"/>
    <w:next w:val="Normal"/>
    <w:autoRedefine/>
    <w:uiPriority w:val="99"/>
    <w:semiHidden/>
    <w:unhideWhenUsed/>
    <w:rsid w:val="00DF0FE7"/>
    <w:pPr>
      <w:spacing w:before="0" w:after="0" w:line="240" w:lineRule="auto"/>
      <w:ind w:left="1980" w:hanging="220"/>
    </w:pPr>
  </w:style>
  <w:style w:type="paragraph" w:styleId="IndexHeading">
    <w:name w:val="index heading"/>
    <w:basedOn w:val="Normal"/>
    <w:next w:val="Index1"/>
    <w:uiPriority w:val="99"/>
    <w:semiHidden/>
    <w:unhideWhenUsed/>
    <w:rsid w:val="00DF0FE7"/>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D92FAA"/>
    <w:pPr>
      <w:pBdr>
        <w:top w:val="single" w:sz="4" w:space="10" w:color="8E96E9" w:themeColor="accent4"/>
        <w:bottom w:val="single" w:sz="4" w:space="10" w:color="8E96E9" w:themeColor="accent4"/>
      </w:pBdr>
      <w:spacing w:before="360" w:after="360"/>
      <w:ind w:left="864" w:right="864"/>
      <w:jc w:val="center"/>
    </w:pPr>
    <w:rPr>
      <w:i/>
      <w:iCs/>
      <w:color w:val="8E96E9" w:themeColor="accent4"/>
    </w:rPr>
  </w:style>
  <w:style w:type="character" w:customStyle="1" w:styleId="IntenseQuoteChar">
    <w:name w:val="Intense Quote Char"/>
    <w:basedOn w:val="DefaultParagraphFont"/>
    <w:link w:val="IntenseQuote"/>
    <w:uiPriority w:val="30"/>
    <w:semiHidden/>
    <w:rsid w:val="00D92FAA"/>
    <w:rPr>
      <w:i/>
      <w:iCs/>
      <w:noProof w:val="0"/>
      <w:color w:val="8E96E9" w:themeColor="accent4"/>
      <w:lang w:val="en-GB"/>
    </w:rPr>
  </w:style>
  <w:style w:type="paragraph" w:styleId="List">
    <w:name w:val="List"/>
    <w:basedOn w:val="Normal"/>
    <w:uiPriority w:val="99"/>
    <w:semiHidden/>
    <w:unhideWhenUsed/>
    <w:rsid w:val="00DF0FE7"/>
    <w:pPr>
      <w:ind w:left="283" w:hanging="283"/>
      <w:contextualSpacing/>
    </w:pPr>
  </w:style>
  <w:style w:type="paragraph" w:styleId="List2">
    <w:name w:val="List 2"/>
    <w:basedOn w:val="Normal"/>
    <w:uiPriority w:val="99"/>
    <w:semiHidden/>
    <w:unhideWhenUsed/>
    <w:rsid w:val="00DF0FE7"/>
    <w:pPr>
      <w:ind w:left="566" w:hanging="283"/>
      <w:contextualSpacing/>
    </w:pPr>
  </w:style>
  <w:style w:type="paragraph" w:styleId="List3">
    <w:name w:val="List 3"/>
    <w:basedOn w:val="Normal"/>
    <w:uiPriority w:val="99"/>
    <w:semiHidden/>
    <w:unhideWhenUsed/>
    <w:rsid w:val="00DF0FE7"/>
    <w:pPr>
      <w:ind w:left="849" w:hanging="283"/>
      <w:contextualSpacing/>
    </w:pPr>
  </w:style>
  <w:style w:type="paragraph" w:styleId="List4">
    <w:name w:val="List 4"/>
    <w:basedOn w:val="Normal"/>
    <w:uiPriority w:val="99"/>
    <w:semiHidden/>
    <w:unhideWhenUsed/>
    <w:rsid w:val="00DF0FE7"/>
    <w:pPr>
      <w:ind w:left="1132" w:hanging="283"/>
      <w:contextualSpacing/>
    </w:pPr>
  </w:style>
  <w:style w:type="paragraph" w:styleId="List5">
    <w:name w:val="List 5"/>
    <w:basedOn w:val="Normal"/>
    <w:uiPriority w:val="99"/>
    <w:semiHidden/>
    <w:unhideWhenUsed/>
    <w:rsid w:val="00DF0FE7"/>
    <w:pPr>
      <w:ind w:left="1415" w:hanging="283"/>
      <w:contextualSpacing/>
    </w:pPr>
  </w:style>
  <w:style w:type="paragraph" w:styleId="ListBullet">
    <w:name w:val="List Bullet"/>
    <w:basedOn w:val="Normal"/>
    <w:uiPriority w:val="99"/>
    <w:unhideWhenUsed/>
    <w:rsid w:val="00DF0FE7"/>
    <w:pPr>
      <w:numPr>
        <w:numId w:val="1"/>
      </w:numPr>
      <w:contextualSpacing/>
    </w:pPr>
  </w:style>
  <w:style w:type="paragraph" w:styleId="ListBullet2">
    <w:name w:val="List Bullet 2"/>
    <w:basedOn w:val="Normal"/>
    <w:uiPriority w:val="99"/>
    <w:semiHidden/>
    <w:unhideWhenUsed/>
    <w:rsid w:val="00DF0FE7"/>
    <w:pPr>
      <w:numPr>
        <w:numId w:val="2"/>
      </w:numPr>
      <w:contextualSpacing/>
    </w:pPr>
  </w:style>
  <w:style w:type="paragraph" w:styleId="ListBullet3">
    <w:name w:val="List Bullet 3"/>
    <w:basedOn w:val="Normal"/>
    <w:uiPriority w:val="99"/>
    <w:semiHidden/>
    <w:unhideWhenUsed/>
    <w:rsid w:val="00DF0FE7"/>
    <w:pPr>
      <w:numPr>
        <w:numId w:val="3"/>
      </w:numPr>
      <w:contextualSpacing/>
    </w:pPr>
  </w:style>
  <w:style w:type="paragraph" w:styleId="ListBullet4">
    <w:name w:val="List Bullet 4"/>
    <w:basedOn w:val="Normal"/>
    <w:uiPriority w:val="99"/>
    <w:semiHidden/>
    <w:unhideWhenUsed/>
    <w:rsid w:val="00DF0FE7"/>
    <w:pPr>
      <w:numPr>
        <w:numId w:val="4"/>
      </w:numPr>
      <w:contextualSpacing/>
    </w:pPr>
  </w:style>
  <w:style w:type="paragraph" w:styleId="ListBullet5">
    <w:name w:val="List Bullet 5"/>
    <w:basedOn w:val="Normal"/>
    <w:uiPriority w:val="99"/>
    <w:semiHidden/>
    <w:unhideWhenUsed/>
    <w:rsid w:val="00DF0FE7"/>
    <w:pPr>
      <w:numPr>
        <w:numId w:val="5"/>
      </w:numPr>
      <w:contextualSpacing/>
    </w:pPr>
  </w:style>
  <w:style w:type="paragraph" w:styleId="ListContinue">
    <w:name w:val="List Continue"/>
    <w:basedOn w:val="Normal"/>
    <w:uiPriority w:val="99"/>
    <w:semiHidden/>
    <w:unhideWhenUsed/>
    <w:rsid w:val="00DF0FE7"/>
    <w:pPr>
      <w:ind w:left="283"/>
      <w:contextualSpacing/>
    </w:pPr>
  </w:style>
  <w:style w:type="paragraph" w:styleId="ListContinue2">
    <w:name w:val="List Continue 2"/>
    <w:basedOn w:val="Normal"/>
    <w:uiPriority w:val="99"/>
    <w:semiHidden/>
    <w:unhideWhenUsed/>
    <w:rsid w:val="00DF0FE7"/>
    <w:pPr>
      <w:ind w:left="566"/>
      <w:contextualSpacing/>
    </w:pPr>
  </w:style>
  <w:style w:type="paragraph" w:styleId="ListContinue3">
    <w:name w:val="List Continue 3"/>
    <w:basedOn w:val="Normal"/>
    <w:uiPriority w:val="99"/>
    <w:semiHidden/>
    <w:unhideWhenUsed/>
    <w:rsid w:val="00DF0FE7"/>
    <w:pPr>
      <w:ind w:left="849"/>
      <w:contextualSpacing/>
    </w:pPr>
  </w:style>
  <w:style w:type="paragraph" w:styleId="ListContinue4">
    <w:name w:val="List Continue 4"/>
    <w:basedOn w:val="Normal"/>
    <w:uiPriority w:val="99"/>
    <w:semiHidden/>
    <w:unhideWhenUsed/>
    <w:rsid w:val="00DF0FE7"/>
    <w:pPr>
      <w:ind w:left="1132"/>
      <w:contextualSpacing/>
    </w:pPr>
  </w:style>
  <w:style w:type="paragraph" w:styleId="ListContinue5">
    <w:name w:val="List Continue 5"/>
    <w:basedOn w:val="Normal"/>
    <w:uiPriority w:val="99"/>
    <w:semiHidden/>
    <w:unhideWhenUsed/>
    <w:rsid w:val="00DF0FE7"/>
    <w:pPr>
      <w:ind w:left="1415"/>
      <w:contextualSpacing/>
    </w:pPr>
  </w:style>
  <w:style w:type="paragraph" w:styleId="ListNumber">
    <w:name w:val="List Number"/>
    <w:basedOn w:val="Normal"/>
    <w:uiPriority w:val="99"/>
    <w:semiHidden/>
    <w:unhideWhenUsed/>
    <w:rsid w:val="00DF0FE7"/>
    <w:pPr>
      <w:numPr>
        <w:numId w:val="6"/>
      </w:numPr>
      <w:contextualSpacing/>
    </w:pPr>
  </w:style>
  <w:style w:type="paragraph" w:styleId="ListNumber2">
    <w:name w:val="List Number 2"/>
    <w:basedOn w:val="Normal"/>
    <w:uiPriority w:val="99"/>
    <w:semiHidden/>
    <w:unhideWhenUsed/>
    <w:rsid w:val="00DF0FE7"/>
    <w:pPr>
      <w:numPr>
        <w:numId w:val="7"/>
      </w:numPr>
      <w:contextualSpacing/>
    </w:pPr>
  </w:style>
  <w:style w:type="paragraph" w:styleId="ListNumber3">
    <w:name w:val="List Number 3"/>
    <w:basedOn w:val="Normal"/>
    <w:uiPriority w:val="99"/>
    <w:semiHidden/>
    <w:unhideWhenUsed/>
    <w:rsid w:val="00DF0FE7"/>
    <w:pPr>
      <w:numPr>
        <w:numId w:val="8"/>
      </w:numPr>
      <w:contextualSpacing/>
    </w:pPr>
  </w:style>
  <w:style w:type="paragraph" w:styleId="ListNumber4">
    <w:name w:val="List Number 4"/>
    <w:basedOn w:val="Normal"/>
    <w:uiPriority w:val="99"/>
    <w:semiHidden/>
    <w:unhideWhenUsed/>
    <w:rsid w:val="00DF0FE7"/>
    <w:pPr>
      <w:numPr>
        <w:numId w:val="9"/>
      </w:numPr>
      <w:contextualSpacing/>
    </w:pPr>
  </w:style>
  <w:style w:type="paragraph" w:styleId="ListNumber5">
    <w:name w:val="List Number 5"/>
    <w:basedOn w:val="Normal"/>
    <w:uiPriority w:val="99"/>
    <w:semiHidden/>
    <w:unhideWhenUsed/>
    <w:rsid w:val="00DF0FE7"/>
    <w:pPr>
      <w:numPr>
        <w:numId w:val="10"/>
      </w:numPr>
      <w:contextualSpacing/>
    </w:pPr>
  </w:style>
  <w:style w:type="paragraph" w:styleId="ListParagraph">
    <w:name w:val="List Paragraph"/>
    <w:basedOn w:val="Normal"/>
    <w:uiPriority w:val="72"/>
    <w:unhideWhenUsed/>
    <w:qFormat/>
    <w:rsid w:val="00AE4871"/>
    <w:pPr>
      <w:ind w:left="720"/>
    </w:pPr>
  </w:style>
  <w:style w:type="paragraph" w:styleId="MacroText">
    <w:name w:val="macro"/>
    <w:link w:val="MacroTextChar"/>
    <w:uiPriority w:val="99"/>
    <w:semiHidden/>
    <w:unhideWhenUsed/>
    <w:rsid w:val="00DF0FE7"/>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F0FE7"/>
    <w:rPr>
      <w:rFonts w:ascii="Consolas" w:hAnsi="Consolas"/>
      <w:noProof w:val="0"/>
      <w:sz w:val="20"/>
      <w:szCs w:val="20"/>
      <w:lang w:val="en-GB"/>
    </w:rPr>
  </w:style>
  <w:style w:type="paragraph" w:styleId="MessageHeader">
    <w:name w:val="Message Header"/>
    <w:basedOn w:val="Normal"/>
    <w:link w:val="MessageHeaderChar"/>
    <w:uiPriority w:val="99"/>
    <w:semiHidden/>
    <w:unhideWhenUsed/>
    <w:rsid w:val="00DF0FE7"/>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0FE7"/>
    <w:rPr>
      <w:rFonts w:asciiTheme="majorHAnsi" w:eastAsiaTheme="majorEastAsia" w:hAnsiTheme="majorHAnsi" w:cstheme="majorBidi"/>
      <w:noProof w:val="0"/>
      <w:sz w:val="24"/>
      <w:szCs w:val="24"/>
      <w:shd w:val="pct20" w:color="auto" w:fill="auto"/>
      <w:lang w:val="en-GB"/>
    </w:rPr>
  </w:style>
  <w:style w:type="paragraph" w:styleId="NoSpacing">
    <w:name w:val="No Spacing"/>
    <w:uiPriority w:val="1"/>
    <w:semiHidden/>
    <w:unhideWhenUsed/>
    <w:qFormat/>
    <w:rsid w:val="00C71690"/>
    <w:pPr>
      <w:suppressAutoHyphens/>
      <w:spacing w:before="0" w:after="0"/>
    </w:pPr>
  </w:style>
  <w:style w:type="paragraph" w:styleId="NormalWeb">
    <w:name w:val="Normal (Web)"/>
    <w:basedOn w:val="Normal"/>
    <w:uiPriority w:val="99"/>
    <w:semiHidden/>
    <w:unhideWhenUsed/>
    <w:rsid w:val="00DF0FE7"/>
    <w:rPr>
      <w:rFonts w:ascii="Times New Roman" w:hAnsi="Times New Roman" w:cs="Times New Roman"/>
      <w:sz w:val="24"/>
      <w:szCs w:val="24"/>
    </w:rPr>
  </w:style>
  <w:style w:type="paragraph" w:styleId="NormalIndent">
    <w:name w:val="Normal Indent"/>
    <w:basedOn w:val="Normal"/>
    <w:uiPriority w:val="99"/>
    <w:semiHidden/>
    <w:unhideWhenUsed/>
    <w:rsid w:val="00DF0FE7"/>
    <w:pPr>
      <w:ind w:left="720"/>
    </w:pPr>
  </w:style>
  <w:style w:type="paragraph" w:styleId="NoteHeading">
    <w:name w:val="Note Heading"/>
    <w:basedOn w:val="Normal"/>
    <w:next w:val="Normal"/>
    <w:link w:val="NoteHeadingChar"/>
    <w:uiPriority w:val="99"/>
    <w:semiHidden/>
    <w:unhideWhenUsed/>
    <w:rsid w:val="00DF0FE7"/>
    <w:pPr>
      <w:spacing w:before="0" w:after="0" w:line="240" w:lineRule="auto"/>
    </w:pPr>
  </w:style>
  <w:style w:type="character" w:customStyle="1" w:styleId="NoteHeadingChar">
    <w:name w:val="Note Heading Char"/>
    <w:basedOn w:val="DefaultParagraphFont"/>
    <w:link w:val="NoteHeading"/>
    <w:uiPriority w:val="99"/>
    <w:semiHidden/>
    <w:rsid w:val="00DF0FE7"/>
    <w:rPr>
      <w:noProof w:val="0"/>
      <w:lang w:val="en-GB"/>
    </w:rPr>
  </w:style>
  <w:style w:type="paragraph" w:styleId="PlainText">
    <w:name w:val="Plain Text"/>
    <w:basedOn w:val="Normal"/>
    <w:link w:val="PlainTextChar"/>
    <w:uiPriority w:val="99"/>
    <w:semiHidden/>
    <w:unhideWhenUsed/>
    <w:rsid w:val="00DF0FE7"/>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0FE7"/>
    <w:rPr>
      <w:rFonts w:ascii="Consolas" w:hAnsi="Consolas"/>
      <w:noProof w:val="0"/>
      <w:sz w:val="21"/>
      <w:szCs w:val="21"/>
      <w:lang w:val="en-GB"/>
    </w:rPr>
  </w:style>
  <w:style w:type="paragraph" w:styleId="Quote">
    <w:name w:val="Quote"/>
    <w:basedOn w:val="Normal"/>
    <w:next w:val="Normal"/>
    <w:link w:val="QuoteChar"/>
    <w:uiPriority w:val="29"/>
    <w:semiHidden/>
    <w:qFormat/>
    <w:rsid w:val="00D92FAA"/>
    <w:pPr>
      <w:keepLines/>
      <w:pBdr>
        <w:top w:val="single" w:sz="6" w:space="6" w:color="585EAB" w:themeColor="accent5"/>
        <w:bottom w:val="single" w:sz="6" w:space="6" w:color="585EAB" w:themeColor="accent5"/>
      </w:pBdr>
      <w:spacing w:before="480" w:after="360"/>
      <w:ind w:left="907" w:right="907"/>
      <w:jc w:val="center"/>
    </w:pPr>
    <w:rPr>
      <w:i/>
      <w:iCs/>
      <w:color w:val="585EAB" w:themeColor="accent5"/>
      <w:sz w:val="24"/>
    </w:rPr>
  </w:style>
  <w:style w:type="character" w:customStyle="1" w:styleId="QuoteChar">
    <w:name w:val="Quote Char"/>
    <w:basedOn w:val="DefaultParagraphFont"/>
    <w:link w:val="Quote"/>
    <w:uiPriority w:val="29"/>
    <w:semiHidden/>
    <w:rsid w:val="00D07819"/>
    <w:rPr>
      <w:i/>
      <w:iCs/>
      <w:noProof w:val="0"/>
      <w:color w:val="585EAB" w:themeColor="accent5"/>
      <w:sz w:val="24"/>
      <w:lang w:val="en-GB"/>
    </w:rPr>
  </w:style>
  <w:style w:type="paragraph" w:styleId="Salutation">
    <w:name w:val="Salutation"/>
    <w:basedOn w:val="Normal"/>
    <w:next w:val="Normal"/>
    <w:link w:val="SalutationChar"/>
    <w:uiPriority w:val="99"/>
    <w:semiHidden/>
    <w:unhideWhenUsed/>
    <w:locked/>
    <w:rsid w:val="00DF0FE7"/>
  </w:style>
  <w:style w:type="character" w:customStyle="1" w:styleId="SalutationChar">
    <w:name w:val="Salutation Char"/>
    <w:basedOn w:val="DefaultParagraphFont"/>
    <w:link w:val="Salutation"/>
    <w:uiPriority w:val="99"/>
    <w:semiHidden/>
    <w:rsid w:val="00DF0FE7"/>
    <w:rPr>
      <w:noProof w:val="0"/>
      <w:lang w:val="en-GB"/>
    </w:rPr>
  </w:style>
  <w:style w:type="paragraph" w:styleId="Signature">
    <w:name w:val="Signature"/>
    <w:basedOn w:val="Normal"/>
    <w:link w:val="SignatureChar"/>
    <w:uiPriority w:val="99"/>
    <w:semiHidden/>
    <w:unhideWhenUsed/>
    <w:locked/>
    <w:rsid w:val="00DF0FE7"/>
    <w:pPr>
      <w:spacing w:before="0" w:after="0" w:line="240" w:lineRule="auto"/>
      <w:ind w:left="4252"/>
    </w:pPr>
  </w:style>
  <w:style w:type="character" w:customStyle="1" w:styleId="SignatureChar">
    <w:name w:val="Signature Char"/>
    <w:basedOn w:val="DefaultParagraphFont"/>
    <w:link w:val="Signature"/>
    <w:uiPriority w:val="99"/>
    <w:semiHidden/>
    <w:rsid w:val="00DF0FE7"/>
    <w:rPr>
      <w:noProof w:val="0"/>
      <w:lang w:val="en-GB"/>
    </w:rPr>
  </w:style>
  <w:style w:type="paragraph" w:styleId="Subtitle">
    <w:name w:val="Subtitle"/>
    <w:basedOn w:val="Normal"/>
    <w:next w:val="Normal"/>
    <w:link w:val="SubtitleChar"/>
    <w:uiPriority w:val="11"/>
    <w:semiHidden/>
    <w:qFormat/>
    <w:locked/>
    <w:rsid w:val="00B30FAE"/>
    <w:pPr>
      <w:numPr>
        <w:ilvl w:val="1"/>
      </w:numPr>
      <w:spacing w:after="600" w:line="400" w:lineRule="exact"/>
    </w:pPr>
    <w:rPr>
      <w:rFonts w:eastAsiaTheme="minorEastAsia"/>
      <w:i/>
      <w:color w:val="000000" w:themeColor="text1"/>
      <w:sz w:val="32"/>
    </w:rPr>
  </w:style>
  <w:style w:type="character" w:customStyle="1" w:styleId="SubtitleChar">
    <w:name w:val="Subtitle Char"/>
    <w:basedOn w:val="DefaultParagraphFont"/>
    <w:link w:val="Subtitle"/>
    <w:uiPriority w:val="11"/>
    <w:semiHidden/>
    <w:rsid w:val="00B30FAE"/>
    <w:rPr>
      <w:rFonts w:eastAsiaTheme="minorEastAsia"/>
      <w:i/>
      <w:noProof w:val="0"/>
      <w:color w:val="000000" w:themeColor="text1"/>
      <w:sz w:val="32"/>
      <w:lang w:val="en-GB"/>
    </w:rPr>
  </w:style>
  <w:style w:type="paragraph" w:styleId="TableofAuthorities">
    <w:name w:val="table of authorities"/>
    <w:basedOn w:val="Normal"/>
    <w:next w:val="Normal"/>
    <w:uiPriority w:val="99"/>
    <w:semiHidden/>
    <w:unhideWhenUsed/>
    <w:rsid w:val="00DF0FE7"/>
    <w:pPr>
      <w:spacing w:after="0"/>
      <w:ind w:left="220" w:hanging="220"/>
    </w:pPr>
  </w:style>
  <w:style w:type="paragraph" w:styleId="TableofFigures">
    <w:name w:val="table of figures"/>
    <w:basedOn w:val="Normal"/>
    <w:next w:val="Normal"/>
    <w:uiPriority w:val="99"/>
    <w:rsid w:val="006F63BB"/>
    <w:pPr>
      <w:tabs>
        <w:tab w:val="right" w:leader="dot" w:pos="9061"/>
      </w:tabs>
    </w:pPr>
    <w:rPr>
      <w:rFonts w:ascii="EC Square Sans Pro" w:eastAsia="Calibri" w:hAnsi="EC Square Sans Pro" w:cs="Times New Roman"/>
    </w:rPr>
  </w:style>
  <w:style w:type="paragraph" w:styleId="Title">
    <w:name w:val="Title"/>
    <w:basedOn w:val="Normal"/>
    <w:next w:val="Normal"/>
    <w:link w:val="TitleChar"/>
    <w:uiPriority w:val="10"/>
    <w:semiHidden/>
    <w:qFormat/>
    <w:rsid w:val="00B30FAE"/>
    <w:pPr>
      <w:keepNext/>
      <w:keepLines/>
      <w:spacing w:before="600" w:after="600" w:line="640" w:lineRule="exact"/>
      <w:contextualSpacing/>
    </w:pPr>
    <w:rPr>
      <w:rFonts w:ascii="EC Square Sans Pro Light" w:eastAsiaTheme="majorEastAsia" w:hAnsi="EC Square Sans Pro Light" w:cstheme="majorBidi"/>
      <w:sz w:val="56"/>
      <w:szCs w:val="56"/>
    </w:rPr>
  </w:style>
  <w:style w:type="character" w:customStyle="1" w:styleId="TitleChar">
    <w:name w:val="Title Char"/>
    <w:basedOn w:val="DefaultParagraphFont"/>
    <w:link w:val="Title"/>
    <w:uiPriority w:val="10"/>
    <w:semiHidden/>
    <w:rsid w:val="00B30FAE"/>
    <w:rPr>
      <w:rFonts w:ascii="EC Square Sans Pro Light" w:eastAsiaTheme="majorEastAsia" w:hAnsi="EC Square Sans Pro Light" w:cstheme="majorBidi"/>
      <w:noProof w:val="0"/>
      <w:sz w:val="56"/>
      <w:szCs w:val="56"/>
      <w:lang w:val="en-GB"/>
    </w:rPr>
  </w:style>
  <w:style w:type="paragraph" w:styleId="TOAHeading">
    <w:name w:val="toa heading"/>
    <w:basedOn w:val="Normal"/>
    <w:next w:val="Normal"/>
    <w:uiPriority w:val="99"/>
    <w:semiHidden/>
    <w:unhideWhenUsed/>
    <w:rsid w:val="00DF0FE7"/>
    <w:rPr>
      <w:rFonts w:asciiTheme="majorHAnsi" w:eastAsiaTheme="majorEastAsia" w:hAnsiTheme="majorHAnsi" w:cstheme="majorBidi"/>
      <w:b/>
      <w:bCs/>
      <w:sz w:val="24"/>
      <w:szCs w:val="24"/>
    </w:rPr>
  </w:style>
  <w:style w:type="paragraph" w:styleId="TOC1">
    <w:name w:val="toc 1"/>
    <w:basedOn w:val="Normal"/>
    <w:next w:val="Normal"/>
    <w:uiPriority w:val="39"/>
    <w:unhideWhenUsed/>
    <w:rsid w:val="00EF083E"/>
    <w:pPr>
      <w:tabs>
        <w:tab w:val="left" w:pos="284"/>
        <w:tab w:val="right" w:leader="dot" w:pos="9016"/>
      </w:tabs>
    </w:pPr>
    <w:rPr>
      <w:rFonts w:eastAsia="Calibri" w:cs="Times New Roman"/>
    </w:rPr>
  </w:style>
  <w:style w:type="paragraph" w:styleId="TOC2">
    <w:name w:val="toc 2"/>
    <w:basedOn w:val="Normal"/>
    <w:next w:val="Normal"/>
    <w:uiPriority w:val="39"/>
    <w:unhideWhenUsed/>
    <w:rsid w:val="00EF083E"/>
    <w:pPr>
      <w:tabs>
        <w:tab w:val="left" w:pos="709"/>
        <w:tab w:val="right" w:leader="dot" w:pos="9016"/>
      </w:tabs>
      <w:ind w:left="284"/>
    </w:pPr>
    <w:rPr>
      <w:rFonts w:eastAsia="Calibri" w:cs="Times New Roman"/>
    </w:rPr>
  </w:style>
  <w:style w:type="paragraph" w:styleId="TOC3">
    <w:name w:val="toc 3"/>
    <w:basedOn w:val="Normal"/>
    <w:next w:val="Normal"/>
    <w:uiPriority w:val="39"/>
    <w:unhideWhenUsed/>
    <w:rsid w:val="00EF083E"/>
    <w:pPr>
      <w:tabs>
        <w:tab w:val="left" w:pos="1276"/>
        <w:tab w:val="right" w:leader="dot" w:pos="9016"/>
      </w:tabs>
      <w:ind w:left="567"/>
    </w:pPr>
    <w:rPr>
      <w:rFonts w:eastAsia="Calibri" w:cs="Times New Roman"/>
    </w:rPr>
  </w:style>
  <w:style w:type="paragraph" w:styleId="TOC4">
    <w:name w:val="toc 4"/>
    <w:basedOn w:val="Normal"/>
    <w:next w:val="Normal"/>
    <w:uiPriority w:val="39"/>
    <w:unhideWhenUsed/>
    <w:rsid w:val="00EF083E"/>
    <w:pPr>
      <w:tabs>
        <w:tab w:val="left" w:pos="1701"/>
        <w:tab w:val="right" w:leader="dot" w:pos="9016"/>
        <w:tab w:val="right" w:leader="dot" w:pos="9060"/>
      </w:tabs>
      <w:ind w:left="851"/>
    </w:pPr>
    <w:rPr>
      <w:rFonts w:eastAsia="Calibri" w:cs="Times New Roman"/>
    </w:rPr>
  </w:style>
  <w:style w:type="paragraph" w:styleId="TOC5">
    <w:name w:val="toc 5"/>
    <w:basedOn w:val="Normal"/>
    <w:next w:val="Normal"/>
    <w:uiPriority w:val="39"/>
    <w:unhideWhenUsed/>
    <w:rsid w:val="00EF083E"/>
    <w:pPr>
      <w:tabs>
        <w:tab w:val="left" w:pos="2127"/>
        <w:tab w:val="right" w:leader="dot" w:pos="9016"/>
        <w:tab w:val="right" w:leader="dot" w:pos="9060"/>
      </w:tabs>
      <w:ind w:left="1134"/>
    </w:pPr>
    <w:rPr>
      <w:rFonts w:eastAsia="Calibri" w:cs="Times New Roman"/>
    </w:rPr>
  </w:style>
  <w:style w:type="paragraph" w:styleId="TOC6">
    <w:name w:val="toc 6"/>
    <w:basedOn w:val="Normal"/>
    <w:next w:val="Normal"/>
    <w:uiPriority w:val="39"/>
    <w:unhideWhenUsed/>
    <w:rsid w:val="00EF083E"/>
    <w:pPr>
      <w:spacing w:before="120" w:after="100" w:line="240" w:lineRule="auto"/>
      <w:ind w:left="1000"/>
      <w:jc w:val="both"/>
    </w:pPr>
    <w:rPr>
      <w:rFonts w:eastAsia="Times New Roman" w:cs="Times New Roman"/>
      <w:lang w:eastAsia="en-GB"/>
    </w:rPr>
  </w:style>
  <w:style w:type="paragraph" w:styleId="TOC7">
    <w:name w:val="toc 7"/>
    <w:basedOn w:val="Normal"/>
    <w:next w:val="Normal"/>
    <w:uiPriority w:val="39"/>
    <w:unhideWhenUsed/>
    <w:rsid w:val="00296E7C"/>
    <w:pPr>
      <w:spacing w:before="120" w:after="100" w:line="240" w:lineRule="auto"/>
      <w:ind w:left="1200"/>
      <w:jc w:val="both"/>
    </w:pPr>
    <w:rPr>
      <w:rFonts w:eastAsia="Times New Roman" w:cs="Times New Roman"/>
      <w:sz w:val="20"/>
      <w:lang w:eastAsia="en-GB"/>
    </w:rPr>
  </w:style>
  <w:style w:type="paragraph" w:styleId="TOC8">
    <w:name w:val="toc 8"/>
    <w:basedOn w:val="Normal"/>
    <w:next w:val="Normal"/>
    <w:uiPriority w:val="39"/>
    <w:unhideWhenUsed/>
    <w:rsid w:val="00296E7C"/>
    <w:pPr>
      <w:spacing w:before="120" w:after="100" w:line="240" w:lineRule="auto"/>
      <w:ind w:left="1400"/>
      <w:jc w:val="both"/>
    </w:pPr>
    <w:rPr>
      <w:rFonts w:eastAsia="Times New Roman" w:cs="Times New Roman"/>
      <w:sz w:val="20"/>
      <w:lang w:eastAsia="en-GB"/>
    </w:rPr>
  </w:style>
  <w:style w:type="paragraph" w:styleId="TOC9">
    <w:name w:val="toc 9"/>
    <w:basedOn w:val="Normal"/>
    <w:next w:val="Normal"/>
    <w:uiPriority w:val="39"/>
    <w:unhideWhenUsed/>
    <w:rsid w:val="00296E7C"/>
    <w:pPr>
      <w:spacing w:before="120" w:after="100" w:line="240" w:lineRule="auto"/>
      <w:ind w:left="1600"/>
      <w:jc w:val="both"/>
    </w:pPr>
    <w:rPr>
      <w:rFonts w:eastAsia="Times New Roman" w:cs="Times New Roman"/>
      <w:sz w:val="20"/>
      <w:lang w:eastAsia="en-GB"/>
    </w:rPr>
  </w:style>
  <w:style w:type="paragraph" w:styleId="TOCHeading">
    <w:name w:val="TOC Heading"/>
    <w:basedOn w:val="JRCLevel-1Fronttitle"/>
    <w:next w:val="JRCText"/>
    <w:uiPriority w:val="39"/>
    <w:qFormat/>
    <w:rsid w:val="00877589"/>
  </w:style>
  <w:style w:type="character" w:styleId="BookTitle">
    <w:name w:val="Book Title"/>
    <w:basedOn w:val="DefaultParagraphFont"/>
    <w:uiPriority w:val="33"/>
    <w:semiHidden/>
    <w:qFormat/>
    <w:rsid w:val="00D90EE3"/>
    <w:rPr>
      <w:b/>
      <w:bCs/>
      <w:i/>
      <w:iCs/>
      <w:noProof w:val="0"/>
      <w:spacing w:val="5"/>
      <w:lang w:val="en-GB"/>
    </w:rPr>
  </w:style>
  <w:style w:type="character" w:styleId="Emphasis">
    <w:name w:val="Emphasis"/>
    <w:uiPriority w:val="20"/>
    <w:qFormat/>
    <w:rsid w:val="00D90EE3"/>
    <w:rPr>
      <w:i/>
      <w:iCs/>
      <w:noProof w:val="0"/>
      <w:lang w:val="en-GB"/>
    </w:rPr>
  </w:style>
  <w:style w:type="character" w:styleId="IntenseEmphasis">
    <w:name w:val="Intense Emphasis"/>
    <w:uiPriority w:val="21"/>
    <w:qFormat/>
    <w:rsid w:val="00A8632A"/>
    <w:rPr>
      <w:b/>
      <w:i/>
      <w:iCs/>
      <w:noProof w:val="0"/>
      <w:color w:val="auto"/>
      <w:lang w:val="en-GB"/>
    </w:rPr>
  </w:style>
  <w:style w:type="character" w:styleId="IntenseReference">
    <w:name w:val="Intense Reference"/>
    <w:basedOn w:val="DefaultParagraphFont"/>
    <w:uiPriority w:val="32"/>
    <w:semiHidden/>
    <w:qFormat/>
    <w:rsid w:val="00D92FAA"/>
    <w:rPr>
      <w:b/>
      <w:bCs/>
      <w:smallCaps/>
      <w:noProof w:val="0"/>
      <w:color w:val="8E96E9" w:themeColor="accent4"/>
      <w:spacing w:val="5"/>
      <w:lang w:val="en-GB"/>
    </w:rPr>
  </w:style>
  <w:style w:type="character" w:styleId="SubtleReference">
    <w:name w:val="Subtle Reference"/>
    <w:basedOn w:val="DefaultParagraphFont"/>
    <w:uiPriority w:val="31"/>
    <w:semiHidden/>
    <w:qFormat/>
    <w:locked/>
    <w:rsid w:val="00D92FAA"/>
    <w:rPr>
      <w:smallCaps/>
      <w:noProof w:val="0"/>
      <w:color w:val="000000" w:themeColor="text1"/>
      <w:lang w:val="en-GB"/>
    </w:rPr>
  </w:style>
  <w:style w:type="character" w:styleId="SubtleEmphasis">
    <w:name w:val="Subtle Emphasis"/>
    <w:basedOn w:val="DefaultParagraphFont"/>
    <w:uiPriority w:val="19"/>
    <w:semiHidden/>
    <w:qFormat/>
    <w:locked/>
    <w:rsid w:val="00D92FAA"/>
    <w:rPr>
      <w:i/>
      <w:iCs/>
      <w:noProof w:val="0"/>
      <w:color w:val="404040" w:themeColor="text1" w:themeTint="BF"/>
      <w:lang w:val="en-GB"/>
    </w:rPr>
  </w:style>
  <w:style w:type="paragraph" w:customStyle="1" w:styleId="JRCText">
    <w:name w:val="JRC_Text"/>
    <w:basedOn w:val="Normal"/>
    <w:qFormat/>
    <w:rsid w:val="003214A5"/>
  </w:style>
  <w:style w:type="paragraph" w:customStyle="1" w:styleId="JRCLevel-1title">
    <w:name w:val="JRC_Level-1_title"/>
    <w:basedOn w:val="Heading1"/>
    <w:next w:val="JRCText"/>
    <w:qFormat/>
    <w:rsid w:val="0004251C"/>
    <w:pPr>
      <w:numPr>
        <w:numId w:val="12"/>
      </w:numPr>
    </w:pPr>
  </w:style>
  <w:style w:type="paragraph" w:customStyle="1" w:styleId="JRCLevel-2title">
    <w:name w:val="JRC_Level-2_title"/>
    <w:basedOn w:val="Heading2"/>
    <w:next w:val="JRCText"/>
    <w:qFormat/>
    <w:rsid w:val="0004251C"/>
    <w:pPr>
      <w:numPr>
        <w:ilvl w:val="1"/>
        <w:numId w:val="12"/>
      </w:numPr>
    </w:pPr>
  </w:style>
  <w:style w:type="paragraph" w:customStyle="1" w:styleId="JRCLevel-3title">
    <w:name w:val="JRC_Level-3_title"/>
    <w:basedOn w:val="Heading3"/>
    <w:next w:val="JRCText"/>
    <w:qFormat/>
    <w:rsid w:val="009E1588"/>
    <w:pPr>
      <w:numPr>
        <w:ilvl w:val="2"/>
        <w:numId w:val="12"/>
      </w:numPr>
    </w:pPr>
  </w:style>
  <w:style w:type="paragraph" w:customStyle="1" w:styleId="JRCLevel-4title">
    <w:name w:val="JRC_Level-4_title"/>
    <w:basedOn w:val="Heading4"/>
    <w:next w:val="JRCText"/>
    <w:qFormat/>
    <w:rsid w:val="009E1588"/>
    <w:pPr>
      <w:numPr>
        <w:ilvl w:val="3"/>
        <w:numId w:val="12"/>
      </w:numPr>
    </w:pPr>
    <w:rPr>
      <w:lang w:eastAsia="en-GB"/>
    </w:rPr>
  </w:style>
  <w:style w:type="paragraph" w:customStyle="1" w:styleId="JRCLevel-5title">
    <w:name w:val="JRC_Level-5_title"/>
    <w:basedOn w:val="Heading5"/>
    <w:next w:val="JRCText"/>
    <w:qFormat/>
    <w:rsid w:val="0002641B"/>
    <w:pPr>
      <w:numPr>
        <w:ilvl w:val="4"/>
        <w:numId w:val="12"/>
      </w:numPr>
      <w:ind w:left="1009" w:hanging="1009"/>
    </w:pPr>
    <w:rPr>
      <w:lang w:eastAsia="en-GB"/>
    </w:rPr>
  </w:style>
  <w:style w:type="character" w:styleId="Strong">
    <w:name w:val="Strong"/>
    <w:uiPriority w:val="22"/>
    <w:qFormat/>
    <w:rsid w:val="009E1588"/>
    <w:rPr>
      <w:b/>
      <w:bCs/>
      <w:noProof w:val="0"/>
      <w:lang w:val="en-GB"/>
    </w:rPr>
  </w:style>
  <w:style w:type="paragraph" w:customStyle="1" w:styleId="JRCTextbulletedlist1">
    <w:name w:val="JRC_Text_bulleted_list1"/>
    <w:basedOn w:val="Normal"/>
    <w:qFormat/>
    <w:rsid w:val="00D277C3"/>
    <w:pPr>
      <w:keepLines/>
      <w:numPr>
        <w:numId w:val="16"/>
      </w:numPr>
    </w:pPr>
    <w:rPr>
      <w:rFonts w:eastAsia="Times New Roman" w:cs="Times New Roman"/>
      <w:lang w:eastAsia="en-GB"/>
    </w:rPr>
  </w:style>
  <w:style w:type="paragraph" w:customStyle="1" w:styleId="JRCTextbulletedlist2">
    <w:name w:val="JRC_Text_bulleted_list2"/>
    <w:basedOn w:val="Normal"/>
    <w:qFormat/>
    <w:rsid w:val="00D277C3"/>
    <w:pPr>
      <w:keepLines/>
      <w:numPr>
        <w:ilvl w:val="1"/>
        <w:numId w:val="16"/>
      </w:numPr>
    </w:pPr>
    <w:rPr>
      <w:rFonts w:eastAsia="Times New Roman" w:cs="Times New Roman"/>
      <w:lang w:eastAsia="en-GB"/>
    </w:rPr>
  </w:style>
  <w:style w:type="paragraph" w:customStyle="1" w:styleId="JRCTextnumberedlist1">
    <w:name w:val="JRC_Text_numbered_list1"/>
    <w:basedOn w:val="Normal"/>
    <w:qFormat/>
    <w:rsid w:val="00C67F38"/>
    <w:pPr>
      <w:keepLines/>
      <w:numPr>
        <w:numId w:val="13"/>
      </w:numPr>
    </w:pPr>
    <w:rPr>
      <w:rFonts w:eastAsia="Times New Roman" w:cs="Times New Roman"/>
      <w:lang w:eastAsia="en-GB"/>
    </w:rPr>
  </w:style>
  <w:style w:type="paragraph" w:customStyle="1" w:styleId="JRCTextnumberedlist2">
    <w:name w:val="JRC_Text_numbered_list2"/>
    <w:basedOn w:val="Normal"/>
    <w:qFormat/>
    <w:rsid w:val="00C67F38"/>
    <w:pPr>
      <w:keepLines/>
      <w:numPr>
        <w:ilvl w:val="1"/>
        <w:numId w:val="13"/>
      </w:numPr>
    </w:pPr>
    <w:rPr>
      <w:rFonts w:eastAsia="Times New Roman" w:cs="Times New Roman"/>
      <w:lang w:eastAsia="en-GB"/>
    </w:rPr>
  </w:style>
  <w:style w:type="numbering" w:customStyle="1" w:styleId="JRCTextbulletedlist">
    <w:name w:val="JRC_Text_bulleted_list"/>
    <w:uiPriority w:val="99"/>
    <w:rsid w:val="00C64857"/>
    <w:pPr>
      <w:numPr>
        <w:numId w:val="11"/>
      </w:numPr>
    </w:pPr>
  </w:style>
  <w:style w:type="numbering" w:customStyle="1" w:styleId="JRCLeveledHeadingslist">
    <w:name w:val="JRC_Leveled_Headings_list"/>
    <w:uiPriority w:val="99"/>
    <w:rsid w:val="00B651DD"/>
    <w:pPr>
      <w:numPr>
        <w:numId w:val="34"/>
      </w:numPr>
    </w:pPr>
  </w:style>
  <w:style w:type="numbering" w:customStyle="1" w:styleId="JRCTextnumberedlist">
    <w:name w:val="JRC_Text_numbered_list"/>
    <w:uiPriority w:val="99"/>
    <w:rsid w:val="00C67F38"/>
    <w:pPr>
      <w:numPr>
        <w:numId w:val="13"/>
      </w:numPr>
    </w:pPr>
  </w:style>
  <w:style w:type="character" w:styleId="CommentReference">
    <w:name w:val="annotation reference"/>
    <w:basedOn w:val="DefaultParagraphFont"/>
    <w:uiPriority w:val="99"/>
    <w:semiHidden/>
    <w:unhideWhenUsed/>
    <w:rsid w:val="00974AAD"/>
    <w:rPr>
      <w:noProof w:val="0"/>
      <w:sz w:val="16"/>
      <w:szCs w:val="16"/>
      <w:lang w:val="en-GB"/>
    </w:rPr>
  </w:style>
  <w:style w:type="character" w:styleId="EndnoteReference">
    <w:name w:val="endnote reference"/>
    <w:basedOn w:val="DefaultParagraphFont"/>
    <w:uiPriority w:val="99"/>
    <w:semiHidden/>
    <w:unhideWhenUsed/>
    <w:rsid w:val="00974AAD"/>
    <w:rPr>
      <w:noProof w:val="0"/>
      <w:vertAlign w:val="superscript"/>
      <w:lang w:val="en-GB"/>
    </w:rPr>
  </w:style>
  <w:style w:type="character" w:styleId="FollowedHyperlink">
    <w:name w:val="FollowedHyperlink"/>
    <w:basedOn w:val="DefaultParagraphFont"/>
    <w:uiPriority w:val="99"/>
    <w:semiHidden/>
    <w:unhideWhenUsed/>
    <w:rsid w:val="00974AAD"/>
    <w:rPr>
      <w:noProof w:val="0"/>
      <w:color w:val="004494" w:themeColor="followedHyperlink"/>
      <w:u w:val="single"/>
      <w:lang w:val="en-GB"/>
    </w:rPr>
  </w:style>
  <w:style w:type="character" w:styleId="FootnoteReference">
    <w:name w:val="footnote reference"/>
    <w:aliases w:val="Footnote symbol,Voetnootverwijzing,Times 10 Point,Exposant 3 Point,Footnote reference number,note TESI,SUPERS,EN Footnote Reference,Ref,de nota al pie,Footnote Reference Number,E FNZ,-E Fußnotenzeichen,Footnote#,Footnote,Footnote sign"/>
    <w:link w:val="FootnotesymbolCharCharChar"/>
    <w:uiPriority w:val="99"/>
    <w:unhideWhenUsed/>
    <w:qFormat/>
    <w:rsid w:val="00974AAD"/>
    <w:rPr>
      <w:noProof w:val="0"/>
      <w:vertAlign w:val="superscript"/>
      <w:lang w:val="en-GB"/>
    </w:rPr>
  </w:style>
  <w:style w:type="character" w:customStyle="1" w:styleId="Hashtag1">
    <w:name w:val="Hashtag1"/>
    <w:basedOn w:val="DefaultParagraphFont"/>
    <w:uiPriority w:val="99"/>
    <w:semiHidden/>
    <w:unhideWhenUsed/>
    <w:locked/>
    <w:rsid w:val="00974AAD"/>
    <w:rPr>
      <w:noProof w:val="0"/>
      <w:color w:val="2B579A"/>
      <w:shd w:val="clear" w:color="auto" w:fill="E1DFDD"/>
      <w:lang w:val="en-GB"/>
    </w:rPr>
  </w:style>
  <w:style w:type="character" w:styleId="HTMLAcronym">
    <w:name w:val="HTML Acronym"/>
    <w:basedOn w:val="DefaultParagraphFont"/>
    <w:uiPriority w:val="99"/>
    <w:semiHidden/>
    <w:unhideWhenUsed/>
    <w:locked/>
    <w:rsid w:val="00974AAD"/>
    <w:rPr>
      <w:noProof w:val="0"/>
      <w:lang w:val="en-GB"/>
    </w:rPr>
  </w:style>
  <w:style w:type="character" w:styleId="HTMLCite">
    <w:name w:val="HTML Cite"/>
    <w:basedOn w:val="DefaultParagraphFont"/>
    <w:uiPriority w:val="99"/>
    <w:semiHidden/>
    <w:unhideWhenUsed/>
    <w:locked/>
    <w:rsid w:val="00974AAD"/>
    <w:rPr>
      <w:i/>
      <w:iCs/>
      <w:noProof w:val="0"/>
      <w:lang w:val="en-GB"/>
    </w:rPr>
  </w:style>
  <w:style w:type="character" w:styleId="HTMLCode">
    <w:name w:val="HTML Code"/>
    <w:basedOn w:val="DefaultParagraphFont"/>
    <w:uiPriority w:val="99"/>
    <w:semiHidden/>
    <w:unhideWhenUsed/>
    <w:locked/>
    <w:rsid w:val="00974AAD"/>
    <w:rPr>
      <w:rFonts w:ascii="Consolas" w:hAnsi="Consolas"/>
      <w:noProof w:val="0"/>
      <w:sz w:val="20"/>
      <w:szCs w:val="20"/>
      <w:lang w:val="en-GB"/>
    </w:rPr>
  </w:style>
  <w:style w:type="character" w:styleId="HTMLDefinition">
    <w:name w:val="HTML Definition"/>
    <w:basedOn w:val="DefaultParagraphFont"/>
    <w:uiPriority w:val="99"/>
    <w:semiHidden/>
    <w:unhideWhenUsed/>
    <w:locked/>
    <w:rsid w:val="00974AAD"/>
    <w:rPr>
      <w:i/>
      <w:iCs/>
      <w:noProof w:val="0"/>
      <w:lang w:val="en-GB"/>
    </w:rPr>
  </w:style>
  <w:style w:type="character" w:styleId="HTMLKeyboard">
    <w:name w:val="HTML Keyboard"/>
    <w:basedOn w:val="DefaultParagraphFont"/>
    <w:uiPriority w:val="99"/>
    <w:semiHidden/>
    <w:unhideWhenUsed/>
    <w:locked/>
    <w:rsid w:val="00974AAD"/>
    <w:rPr>
      <w:rFonts w:ascii="Consolas" w:hAnsi="Consolas"/>
      <w:noProof w:val="0"/>
      <w:sz w:val="20"/>
      <w:szCs w:val="20"/>
      <w:lang w:val="en-GB"/>
    </w:rPr>
  </w:style>
  <w:style w:type="character" w:styleId="HTMLSample">
    <w:name w:val="HTML Sample"/>
    <w:basedOn w:val="DefaultParagraphFont"/>
    <w:uiPriority w:val="99"/>
    <w:semiHidden/>
    <w:unhideWhenUsed/>
    <w:locked/>
    <w:rsid w:val="00974AAD"/>
    <w:rPr>
      <w:rFonts w:ascii="Consolas" w:hAnsi="Consolas"/>
      <w:noProof w:val="0"/>
      <w:sz w:val="24"/>
      <w:szCs w:val="24"/>
      <w:lang w:val="en-GB"/>
    </w:rPr>
  </w:style>
  <w:style w:type="character" w:styleId="HTMLTypewriter">
    <w:name w:val="HTML Typewriter"/>
    <w:basedOn w:val="DefaultParagraphFont"/>
    <w:uiPriority w:val="99"/>
    <w:semiHidden/>
    <w:unhideWhenUsed/>
    <w:locked/>
    <w:rsid w:val="00974AAD"/>
    <w:rPr>
      <w:rFonts w:ascii="Consolas" w:hAnsi="Consolas"/>
      <w:noProof w:val="0"/>
      <w:sz w:val="20"/>
      <w:szCs w:val="20"/>
      <w:lang w:val="en-GB"/>
    </w:rPr>
  </w:style>
  <w:style w:type="character" w:styleId="HTMLVariable">
    <w:name w:val="HTML Variable"/>
    <w:basedOn w:val="DefaultParagraphFont"/>
    <w:uiPriority w:val="99"/>
    <w:semiHidden/>
    <w:unhideWhenUsed/>
    <w:locked/>
    <w:rsid w:val="00974AAD"/>
    <w:rPr>
      <w:i/>
      <w:iCs/>
      <w:noProof w:val="0"/>
      <w:lang w:val="en-GB"/>
    </w:rPr>
  </w:style>
  <w:style w:type="character" w:styleId="Hyperlink">
    <w:name w:val="Hyperlink"/>
    <w:basedOn w:val="DefaultParagraphFont"/>
    <w:uiPriority w:val="99"/>
    <w:unhideWhenUsed/>
    <w:rsid w:val="00974AAD"/>
    <w:rPr>
      <w:noProof w:val="0"/>
      <w:color w:val="004494" w:themeColor="hyperlink"/>
      <w:u w:val="single"/>
      <w:lang w:val="en-GB"/>
    </w:rPr>
  </w:style>
  <w:style w:type="character" w:styleId="LineNumber">
    <w:name w:val="line number"/>
    <w:basedOn w:val="DefaultParagraphFont"/>
    <w:uiPriority w:val="99"/>
    <w:semiHidden/>
    <w:unhideWhenUsed/>
    <w:locked/>
    <w:rsid w:val="00974AAD"/>
    <w:rPr>
      <w:noProof w:val="0"/>
      <w:lang w:val="en-GB"/>
    </w:rPr>
  </w:style>
  <w:style w:type="character" w:customStyle="1" w:styleId="Mention1">
    <w:name w:val="Mention1"/>
    <w:basedOn w:val="DefaultParagraphFont"/>
    <w:uiPriority w:val="99"/>
    <w:semiHidden/>
    <w:unhideWhenUsed/>
    <w:rsid w:val="00974AAD"/>
    <w:rPr>
      <w:noProof w:val="0"/>
      <w:color w:val="2B579A"/>
      <w:shd w:val="clear" w:color="auto" w:fill="E1DFDD"/>
      <w:lang w:val="en-GB"/>
    </w:rPr>
  </w:style>
  <w:style w:type="character" w:styleId="PageNumber">
    <w:name w:val="page number"/>
    <w:basedOn w:val="DefaultParagraphFont"/>
    <w:uiPriority w:val="99"/>
    <w:semiHidden/>
    <w:unhideWhenUsed/>
    <w:rsid w:val="00974AAD"/>
    <w:rPr>
      <w:noProof w:val="0"/>
      <w:lang w:val="en-GB"/>
    </w:rPr>
  </w:style>
  <w:style w:type="character" w:styleId="PlaceholderText">
    <w:name w:val="Placeholder Text"/>
    <w:basedOn w:val="DefaultParagraphFont"/>
    <w:uiPriority w:val="99"/>
    <w:semiHidden/>
    <w:rsid w:val="00974AAD"/>
    <w:rPr>
      <w:noProof w:val="0"/>
      <w:color w:val="808080"/>
      <w:lang w:val="en-GB"/>
    </w:rPr>
  </w:style>
  <w:style w:type="character" w:customStyle="1" w:styleId="SmartHyperlink1">
    <w:name w:val="Smart Hyperlink1"/>
    <w:basedOn w:val="DefaultParagraphFont"/>
    <w:uiPriority w:val="99"/>
    <w:semiHidden/>
    <w:unhideWhenUsed/>
    <w:rsid w:val="00974AAD"/>
    <w:rPr>
      <w:noProof w:val="0"/>
      <w:u w:val="dotted"/>
      <w:lang w:val="en-GB"/>
    </w:rPr>
  </w:style>
  <w:style w:type="character" w:customStyle="1" w:styleId="SmartLink1">
    <w:name w:val="SmartLink1"/>
    <w:basedOn w:val="DefaultParagraphFont"/>
    <w:uiPriority w:val="99"/>
    <w:semiHidden/>
    <w:unhideWhenUsed/>
    <w:rsid w:val="00974AAD"/>
    <w:rPr>
      <w:noProof w:val="0"/>
      <w:color w:val="0000FF"/>
      <w:u w:val="single"/>
      <w:shd w:val="clear" w:color="auto" w:fill="F3F2F1"/>
      <w:lang w:val="en-GB"/>
    </w:rPr>
  </w:style>
  <w:style w:type="character" w:customStyle="1" w:styleId="UnresolvedMention1">
    <w:name w:val="Unresolved Mention1"/>
    <w:basedOn w:val="DefaultParagraphFont"/>
    <w:uiPriority w:val="99"/>
    <w:semiHidden/>
    <w:unhideWhenUsed/>
    <w:rsid w:val="00974AAD"/>
    <w:rPr>
      <w:noProof w:val="0"/>
      <w:color w:val="605E5C"/>
      <w:shd w:val="clear" w:color="auto" w:fill="E1DFDD"/>
      <w:lang w:val="en-GB"/>
    </w:rPr>
  </w:style>
  <w:style w:type="paragraph" w:customStyle="1" w:styleId="JRCTabletitle">
    <w:name w:val="JRC_Table_title"/>
    <w:basedOn w:val="Normal"/>
    <w:qFormat/>
    <w:rsid w:val="00974AAD"/>
    <w:pPr>
      <w:keepNext/>
      <w:keepLines/>
      <w:spacing w:before="240"/>
    </w:pPr>
    <w:rPr>
      <w:rFonts w:eastAsia="Calibri" w:cs="Times New Roman"/>
      <w:sz w:val="20"/>
    </w:rPr>
  </w:style>
  <w:style w:type="table" w:styleId="TableGrid">
    <w:name w:val="Table Grid"/>
    <w:basedOn w:val="TableNormal"/>
    <w:uiPriority w:val="39"/>
    <w:locked/>
    <w:rsid w:val="00974A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RCTableBasic">
    <w:name w:val="JRC_Table_Basic"/>
    <w:basedOn w:val="TableNormal"/>
    <w:uiPriority w:val="99"/>
    <w:rsid w:val="00BF4304"/>
    <w:pPr>
      <w:spacing w:before="80" w:after="80"/>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rPr>
    </w:tblStylePr>
    <w:tblStylePr w:type="firstCol">
      <w:rPr>
        <w:b/>
      </w:rPr>
    </w:tblStylePr>
  </w:style>
  <w:style w:type="paragraph" w:customStyle="1" w:styleId="JRCTablenote">
    <w:name w:val="JRC_Table_note"/>
    <w:basedOn w:val="Normal"/>
    <w:qFormat/>
    <w:rsid w:val="0034606D"/>
    <w:pPr>
      <w:keepLines/>
      <w:spacing w:before="80"/>
      <w:ind w:left="357" w:hanging="357"/>
      <w:contextualSpacing/>
    </w:pPr>
    <w:rPr>
      <w:rFonts w:eastAsia="Times New Roman" w:cs="Times New Roman"/>
      <w:sz w:val="18"/>
      <w:lang w:eastAsia="en-GB"/>
    </w:rPr>
  </w:style>
  <w:style w:type="paragraph" w:customStyle="1" w:styleId="JRCTablesource">
    <w:name w:val="JRC_Table_source"/>
    <w:basedOn w:val="Normal"/>
    <w:next w:val="JRCText"/>
    <w:qFormat/>
    <w:rsid w:val="0034606D"/>
    <w:pPr>
      <w:keepLines/>
      <w:spacing w:before="80"/>
      <w:contextualSpacing/>
    </w:pPr>
    <w:rPr>
      <w:rFonts w:eastAsia="Times New Roman" w:cs="Times New Roman"/>
      <w:i/>
      <w:sz w:val="18"/>
      <w:lang w:eastAsia="en-GB"/>
    </w:rPr>
  </w:style>
  <w:style w:type="paragraph" w:customStyle="1" w:styleId="JRCEquation">
    <w:name w:val="JRC_Equation"/>
    <w:basedOn w:val="Normal"/>
    <w:next w:val="JRCText"/>
    <w:semiHidden/>
    <w:unhideWhenUsed/>
    <w:qFormat/>
    <w:rsid w:val="007F79AE"/>
    <w:pPr>
      <w:spacing w:before="360" w:after="360"/>
      <w:jc w:val="center"/>
    </w:pPr>
    <w:rPr>
      <w:rFonts w:eastAsia="Calibri" w:cs="Times New Roman"/>
    </w:rPr>
  </w:style>
  <w:style w:type="paragraph" w:customStyle="1" w:styleId="JRCFigurecaption">
    <w:name w:val="JRC_Figure_caption"/>
    <w:basedOn w:val="Normal"/>
    <w:next w:val="JRCText"/>
    <w:qFormat/>
    <w:rsid w:val="00D03E7B"/>
    <w:pPr>
      <w:keepNext/>
      <w:keepLines/>
      <w:spacing w:before="360"/>
      <w:jc w:val="center"/>
    </w:pPr>
    <w:rPr>
      <w:rFonts w:eastAsia="Calibri" w:cs="Times New Roman"/>
      <w:sz w:val="20"/>
    </w:rPr>
  </w:style>
  <w:style w:type="paragraph" w:customStyle="1" w:styleId="JRCFiguresource">
    <w:name w:val="JRC_Figure_source"/>
    <w:basedOn w:val="Normal"/>
    <w:next w:val="JRCText"/>
    <w:qFormat/>
    <w:rsid w:val="00D03E7B"/>
    <w:pPr>
      <w:keepLines/>
      <w:spacing w:before="40" w:after="360"/>
      <w:jc w:val="center"/>
    </w:pPr>
    <w:rPr>
      <w:rFonts w:eastAsia="Times New Roman" w:cs="Times New Roman"/>
      <w:i/>
      <w:sz w:val="18"/>
      <w:lang w:eastAsia="en-GB"/>
    </w:rPr>
  </w:style>
  <w:style w:type="paragraph" w:customStyle="1" w:styleId="JRCEquationtitle">
    <w:name w:val="JRC_Equation_title"/>
    <w:basedOn w:val="Normal"/>
    <w:next w:val="JRCText"/>
    <w:qFormat/>
    <w:rsid w:val="0034606D"/>
    <w:pPr>
      <w:keepLines/>
      <w:spacing w:before="80"/>
      <w:ind w:left="357" w:hanging="357"/>
      <w:contextualSpacing/>
      <w:jc w:val="center"/>
    </w:pPr>
    <w:rPr>
      <w:rFonts w:eastAsia="Times New Roman" w:cs="Times New Roman"/>
      <w:sz w:val="18"/>
      <w:lang w:eastAsia="en-GB"/>
    </w:rPr>
  </w:style>
  <w:style w:type="paragraph" w:customStyle="1" w:styleId="JRCEquationimageplaceholder">
    <w:name w:val="JRC_Equation_image_placeholder"/>
    <w:basedOn w:val="Normal"/>
    <w:next w:val="JRCEquationtitle"/>
    <w:qFormat/>
    <w:rsid w:val="00C64857"/>
    <w:pPr>
      <w:spacing w:line="240" w:lineRule="auto"/>
      <w:jc w:val="center"/>
    </w:pPr>
    <w:rPr>
      <w:rFonts w:ascii="EC Square Sans Pro" w:eastAsia="Calibri" w:hAnsi="EC Square Sans Pro" w:cs="Times New Roman"/>
      <w:sz w:val="20"/>
    </w:rPr>
  </w:style>
  <w:style w:type="paragraph" w:customStyle="1" w:styleId="JRCBoxbulletlist1">
    <w:name w:val="JRC_Box_bullet_list1"/>
    <w:basedOn w:val="Normal"/>
    <w:qFormat/>
    <w:rsid w:val="009340E2"/>
    <w:pPr>
      <w:numPr>
        <w:numId w:val="15"/>
      </w:num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right="108"/>
    </w:pPr>
    <w:rPr>
      <w:rFonts w:ascii="EC Square Sans Pro" w:eastAsia="Times New Roman" w:hAnsi="EC Square Sans Pro" w:cs="Times New Roman"/>
      <w:sz w:val="20"/>
      <w:lang w:eastAsia="en-GB"/>
    </w:rPr>
  </w:style>
  <w:style w:type="paragraph" w:customStyle="1" w:styleId="JRCBoxtitle">
    <w:name w:val="JRC_Box_title"/>
    <w:basedOn w:val="Normal"/>
    <w:qFormat/>
    <w:rsid w:val="009F1FA8"/>
    <w:pPr>
      <w:keepNext/>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spacing w:before="240"/>
      <w:ind w:left="108" w:right="108"/>
    </w:pPr>
    <w:rPr>
      <w:rFonts w:ascii="EC Square Sans Pro" w:eastAsia="Times New Roman" w:hAnsi="EC Square Sans Pro" w:cs="Times New Roman"/>
      <w:sz w:val="20"/>
      <w:lang w:eastAsia="en-GB"/>
    </w:rPr>
  </w:style>
  <w:style w:type="table" w:customStyle="1" w:styleId="JRCTableBox">
    <w:name w:val="JRC_Table_Box"/>
    <w:basedOn w:val="TableNormal"/>
    <w:uiPriority w:val="99"/>
    <w:rsid w:val="00C129C1"/>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cPr>
      <w:shd w:val="clear" w:color="auto" w:fill="F2F2F2" w:themeFill="background1" w:themeFillShade="F2"/>
    </w:tcPr>
  </w:style>
  <w:style w:type="numbering" w:customStyle="1" w:styleId="JRCBoxbulletlist">
    <w:name w:val="JRC_Box_bullet_list"/>
    <w:uiPriority w:val="99"/>
    <w:rsid w:val="00434BED"/>
    <w:pPr>
      <w:numPr>
        <w:numId w:val="14"/>
      </w:numPr>
    </w:pPr>
  </w:style>
  <w:style w:type="paragraph" w:customStyle="1" w:styleId="JRCBoxtitletablebox">
    <w:name w:val="JRC_Box_title (table box)"/>
    <w:basedOn w:val="JRCText"/>
    <w:qFormat/>
    <w:rsid w:val="00B454D6"/>
    <w:rPr>
      <w:sz w:val="20"/>
    </w:rPr>
  </w:style>
  <w:style w:type="paragraph" w:customStyle="1" w:styleId="JRCLevel-1Backtitle">
    <w:name w:val="JRC_Level-1_Back_title"/>
    <w:basedOn w:val="Heading1"/>
    <w:next w:val="JRCText"/>
    <w:qFormat/>
    <w:rsid w:val="000333AC"/>
    <w:rPr>
      <w:rFonts w:eastAsia="Times New Roman"/>
      <w:sz w:val="26"/>
      <w:lang w:eastAsia="en-GB"/>
    </w:rPr>
  </w:style>
  <w:style w:type="numbering" w:customStyle="1" w:styleId="JRCCovercopyrightsList">
    <w:name w:val="JRC_Cover_copyrights List"/>
    <w:uiPriority w:val="99"/>
    <w:rsid w:val="0067685D"/>
    <w:pPr>
      <w:numPr>
        <w:numId w:val="18"/>
      </w:numPr>
    </w:pPr>
  </w:style>
  <w:style w:type="paragraph" w:customStyle="1" w:styleId="JRCLevel-2Frontsmalltitle">
    <w:name w:val="JRC_Level-2_Front_small_title"/>
    <w:basedOn w:val="Normal"/>
    <w:next w:val="JRCText"/>
    <w:qFormat/>
    <w:rsid w:val="00A65048"/>
    <w:pPr>
      <w:keepNext/>
      <w:keepLines/>
      <w:spacing w:before="280"/>
      <w:outlineLvl w:val="1"/>
    </w:pPr>
    <w:rPr>
      <w:rFonts w:ascii="EC Square Sans Pro" w:eastAsia="Calibri" w:hAnsi="EC Square Sans Pro" w:cs="Times New Roman"/>
      <w:b/>
      <w:i/>
    </w:rPr>
  </w:style>
  <w:style w:type="paragraph" w:customStyle="1" w:styleId="JRCFigureplaceholder">
    <w:name w:val="JRC_Figure_placeholder"/>
    <w:basedOn w:val="JRCText"/>
    <w:qFormat/>
    <w:rsid w:val="00D24371"/>
    <w:pPr>
      <w:keepNext/>
      <w:keepLines/>
      <w:jc w:val="center"/>
    </w:pPr>
  </w:style>
  <w:style w:type="paragraph" w:customStyle="1" w:styleId="JRCLevel-2Backtitle">
    <w:name w:val="JRC_Level-2_Back_title"/>
    <w:basedOn w:val="Heading2"/>
    <w:next w:val="JRCText"/>
    <w:qFormat/>
    <w:rsid w:val="004A42BF"/>
    <w:pPr>
      <w:spacing w:before="280" w:line="240" w:lineRule="auto"/>
    </w:pPr>
    <w:rPr>
      <w:rFonts w:ascii="EC Square Sans Pro" w:eastAsia="Calibri" w:hAnsi="EC Square Sans Pro"/>
      <w:sz w:val="24"/>
    </w:rPr>
  </w:style>
  <w:style w:type="table" w:customStyle="1" w:styleId="JRCTableabbreviations">
    <w:name w:val="JRC_Table_abbreviations"/>
    <w:basedOn w:val="TableNormal"/>
    <w:uiPriority w:val="99"/>
    <w:rsid w:val="00EA0FCE"/>
    <w:pPr>
      <w:keepLines/>
    </w:pPr>
    <w:tblPr>
      <w:jc w:val="center"/>
      <w:tblCellMar>
        <w:left w:w="284" w:type="dxa"/>
        <w:right w:w="284" w:type="dxa"/>
      </w:tblCellMar>
    </w:tblPr>
    <w:trPr>
      <w:cantSplit/>
      <w:tblHeader/>
      <w:jc w:val="center"/>
    </w:trPr>
    <w:tblStylePr w:type="firstRow">
      <w:pPr>
        <w:wordWrap/>
        <w:jc w:val="left"/>
      </w:pPr>
      <w:rPr>
        <w:b/>
        <w:i w:val="0"/>
      </w:rPr>
      <w:tblPr/>
      <w:tcPr>
        <w:tcBorders>
          <w:top w:val="nil"/>
          <w:left w:val="nil"/>
          <w:bottom w:val="single" w:sz="4" w:space="0" w:color="595959" w:themeColor="text1" w:themeTint="A6"/>
          <w:right w:val="nil"/>
          <w:insideH w:val="nil"/>
          <w:insideV w:val="nil"/>
          <w:tl2br w:val="nil"/>
          <w:tr2bl w:val="nil"/>
        </w:tcBorders>
      </w:tcPr>
    </w:tblStylePr>
  </w:style>
  <w:style w:type="numbering" w:customStyle="1" w:styleId="AboutEUListList">
    <w:name w:val="AboutEU List (List)"/>
    <w:uiPriority w:val="99"/>
    <w:rsid w:val="00EF76E8"/>
    <w:pPr>
      <w:numPr>
        <w:numId w:val="17"/>
      </w:numPr>
    </w:pPr>
  </w:style>
  <w:style w:type="paragraph" w:customStyle="1" w:styleId="JRCLevel-1Fronttitle">
    <w:name w:val="JRC_Level-1_Front_title"/>
    <w:basedOn w:val="Normal"/>
    <w:next w:val="JRCText"/>
    <w:qFormat/>
    <w:rsid w:val="00877589"/>
    <w:pPr>
      <w:keepNext/>
      <w:keepLines/>
      <w:pageBreakBefore/>
      <w:spacing w:before="0"/>
      <w:outlineLvl w:val="0"/>
    </w:pPr>
    <w:rPr>
      <w:rFonts w:asciiTheme="majorHAnsi" w:eastAsia="Times New Roman" w:hAnsiTheme="majorHAnsi" w:cs="Times New Roman"/>
      <w:b/>
      <w:sz w:val="26"/>
      <w:lang w:eastAsia="en-GB"/>
    </w:rPr>
  </w:style>
  <w:style w:type="numbering" w:customStyle="1" w:styleId="JRCBackCoverlist">
    <w:name w:val="JRC_Back_Cover_list"/>
    <w:uiPriority w:val="99"/>
    <w:rsid w:val="007B6FC8"/>
    <w:pPr>
      <w:numPr>
        <w:numId w:val="19"/>
      </w:numPr>
    </w:pPr>
  </w:style>
  <w:style w:type="numbering" w:styleId="111111">
    <w:name w:val="Outline List 2"/>
    <w:basedOn w:val="NoList"/>
    <w:uiPriority w:val="99"/>
    <w:semiHidden/>
    <w:unhideWhenUsed/>
    <w:locked/>
    <w:rsid w:val="00F86725"/>
    <w:pPr>
      <w:numPr>
        <w:numId w:val="20"/>
      </w:numPr>
    </w:pPr>
  </w:style>
  <w:style w:type="numbering" w:styleId="1ai">
    <w:name w:val="Outline List 1"/>
    <w:basedOn w:val="NoList"/>
    <w:uiPriority w:val="99"/>
    <w:semiHidden/>
    <w:unhideWhenUsed/>
    <w:locked/>
    <w:rsid w:val="00F86725"/>
    <w:pPr>
      <w:numPr>
        <w:numId w:val="21"/>
      </w:numPr>
    </w:pPr>
  </w:style>
  <w:style w:type="numbering" w:styleId="ArticleSection">
    <w:name w:val="Outline List 3"/>
    <w:basedOn w:val="NoList"/>
    <w:uiPriority w:val="99"/>
    <w:semiHidden/>
    <w:unhideWhenUsed/>
    <w:locked/>
    <w:rsid w:val="00F86725"/>
    <w:pPr>
      <w:numPr>
        <w:numId w:val="22"/>
      </w:numPr>
    </w:pPr>
  </w:style>
  <w:style w:type="table" w:styleId="ColorfulGrid">
    <w:name w:val="Colorful Grid"/>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F3F6" w:themeFill="accent1" w:themeFillTint="33"/>
    </w:tcPr>
    <w:tblStylePr w:type="firstRow">
      <w:rPr>
        <w:b/>
        <w:bCs/>
      </w:rPr>
      <w:tblPr/>
      <w:tcPr>
        <w:shd w:val="clear" w:color="auto" w:fill="BDE8ED" w:themeFill="accent1" w:themeFillTint="66"/>
      </w:tcPr>
    </w:tblStylePr>
    <w:tblStylePr w:type="lastRow">
      <w:rPr>
        <w:b/>
        <w:bCs/>
        <w:color w:val="000000" w:themeColor="text1"/>
      </w:rPr>
      <w:tblPr/>
      <w:tcPr>
        <w:shd w:val="clear" w:color="auto" w:fill="BDE8ED" w:themeFill="accent1" w:themeFillTint="66"/>
      </w:tcPr>
    </w:tblStylePr>
    <w:tblStylePr w:type="firstCol">
      <w:rPr>
        <w:color w:val="FFFFFF" w:themeColor="background1"/>
      </w:rPr>
      <w:tblPr/>
      <w:tcPr>
        <w:shd w:val="clear" w:color="auto" w:fill="30A6B2" w:themeFill="accent1" w:themeFillShade="BF"/>
      </w:tcPr>
    </w:tblStylePr>
    <w:tblStylePr w:type="lastCol">
      <w:rPr>
        <w:color w:val="FFFFFF" w:themeColor="background1"/>
      </w:rPr>
      <w:tblPr/>
      <w:tcPr>
        <w:shd w:val="clear" w:color="auto" w:fill="30A6B2" w:themeFill="accent1" w:themeFillShade="BF"/>
      </w:tc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ColorfulGrid-Accent2">
    <w:name w:val="Colorful Grid Accent 2"/>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D" w:themeFill="accent2" w:themeFillTint="33"/>
    </w:tcPr>
    <w:tblStylePr w:type="firstRow">
      <w:rPr>
        <w:b/>
        <w:bCs/>
      </w:rPr>
      <w:tblPr/>
      <w:tcPr>
        <w:shd w:val="clear" w:color="auto" w:fill="E8F6BC" w:themeFill="accent2" w:themeFillTint="66"/>
      </w:tcPr>
    </w:tblStylePr>
    <w:tblStylePr w:type="lastRow">
      <w:rPr>
        <w:b/>
        <w:bCs/>
        <w:color w:val="000000" w:themeColor="text1"/>
      </w:rPr>
      <w:tblPr/>
      <w:tcPr>
        <w:shd w:val="clear" w:color="auto" w:fill="E8F6BC" w:themeFill="accent2" w:themeFillTint="66"/>
      </w:tcPr>
    </w:tblStylePr>
    <w:tblStylePr w:type="firstCol">
      <w:rPr>
        <w:color w:val="FFFFFF" w:themeColor="background1"/>
      </w:rPr>
      <w:tblPr/>
      <w:tcPr>
        <w:shd w:val="clear" w:color="auto" w:fill="AAD51C" w:themeFill="accent2" w:themeFillShade="BF"/>
      </w:tcPr>
    </w:tblStylePr>
    <w:tblStylePr w:type="lastCol">
      <w:rPr>
        <w:color w:val="FFFFFF" w:themeColor="background1"/>
      </w:rPr>
      <w:tblPr/>
      <w:tcPr>
        <w:shd w:val="clear" w:color="auto" w:fill="AAD51C" w:themeFill="accent2" w:themeFillShade="BF"/>
      </w:tc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ColorfulGrid-Accent3">
    <w:name w:val="Colorful Grid Accent 3"/>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FDC" w:themeFill="accent3" w:themeFillTint="33"/>
    </w:tcPr>
    <w:tblStylePr w:type="firstRow">
      <w:rPr>
        <w:b/>
        <w:bCs/>
      </w:rPr>
      <w:tblPr/>
      <w:tcPr>
        <w:shd w:val="clear" w:color="auto" w:fill="FDDFB9" w:themeFill="accent3" w:themeFillTint="66"/>
      </w:tcPr>
    </w:tblStylePr>
    <w:tblStylePr w:type="lastRow">
      <w:rPr>
        <w:b/>
        <w:bCs/>
        <w:color w:val="000000" w:themeColor="text1"/>
      </w:rPr>
      <w:tblPr/>
      <w:tcPr>
        <w:shd w:val="clear" w:color="auto" w:fill="FDDFB9" w:themeFill="accent3" w:themeFillTint="66"/>
      </w:tcPr>
    </w:tblStylePr>
    <w:tblStylePr w:type="firstCol">
      <w:rPr>
        <w:color w:val="FFFFFF" w:themeColor="background1"/>
      </w:rPr>
      <w:tblPr/>
      <w:tcPr>
        <w:shd w:val="clear" w:color="auto" w:fill="F48A05" w:themeFill="accent3" w:themeFillShade="BF"/>
      </w:tcPr>
    </w:tblStylePr>
    <w:tblStylePr w:type="lastCol">
      <w:rPr>
        <w:color w:val="FFFFFF" w:themeColor="background1"/>
      </w:rPr>
      <w:tblPr/>
      <w:tcPr>
        <w:shd w:val="clear" w:color="auto" w:fill="F48A05" w:themeFill="accent3" w:themeFillShade="BF"/>
      </w:tc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ColorfulGrid-Accent4">
    <w:name w:val="Colorful Grid Accent 4"/>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9FA" w:themeFill="accent4" w:themeFillTint="33"/>
    </w:tcPr>
    <w:tblStylePr w:type="firstRow">
      <w:rPr>
        <w:b/>
        <w:bCs/>
      </w:rPr>
      <w:tblPr/>
      <w:tcPr>
        <w:shd w:val="clear" w:color="auto" w:fill="D1D4F6" w:themeFill="accent4" w:themeFillTint="66"/>
      </w:tcPr>
    </w:tblStylePr>
    <w:tblStylePr w:type="lastRow">
      <w:rPr>
        <w:b/>
        <w:bCs/>
        <w:color w:val="000000" w:themeColor="text1"/>
      </w:rPr>
      <w:tblPr/>
      <w:tcPr>
        <w:shd w:val="clear" w:color="auto" w:fill="D1D4F6" w:themeFill="accent4" w:themeFillTint="66"/>
      </w:tcPr>
    </w:tblStylePr>
    <w:tblStylePr w:type="firstCol">
      <w:rPr>
        <w:color w:val="FFFFFF" w:themeColor="background1"/>
      </w:rPr>
      <w:tblPr/>
      <w:tcPr>
        <w:shd w:val="clear" w:color="auto" w:fill="3F4CD9" w:themeFill="accent4" w:themeFillShade="BF"/>
      </w:tcPr>
    </w:tblStylePr>
    <w:tblStylePr w:type="lastCol">
      <w:rPr>
        <w:color w:val="FFFFFF" w:themeColor="background1"/>
      </w:rPr>
      <w:tblPr/>
      <w:tcPr>
        <w:shd w:val="clear" w:color="auto" w:fill="3F4CD9" w:themeFill="accent4" w:themeFillShade="BF"/>
      </w:tc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ColorfulGrid-Accent5">
    <w:name w:val="Colorful Grid Accent 5"/>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DEEE" w:themeFill="accent5" w:themeFillTint="33"/>
    </w:tcPr>
    <w:tblStylePr w:type="firstRow">
      <w:rPr>
        <w:b/>
        <w:bCs/>
      </w:rPr>
      <w:tblPr/>
      <w:tcPr>
        <w:shd w:val="clear" w:color="auto" w:fill="BCBEDD" w:themeFill="accent5" w:themeFillTint="66"/>
      </w:tcPr>
    </w:tblStylePr>
    <w:tblStylePr w:type="lastRow">
      <w:rPr>
        <w:b/>
        <w:bCs/>
        <w:color w:val="000000" w:themeColor="text1"/>
      </w:rPr>
      <w:tblPr/>
      <w:tcPr>
        <w:shd w:val="clear" w:color="auto" w:fill="BCBEDD" w:themeFill="accent5" w:themeFillTint="66"/>
      </w:tcPr>
    </w:tblStylePr>
    <w:tblStylePr w:type="firstCol">
      <w:rPr>
        <w:color w:val="FFFFFF" w:themeColor="background1"/>
      </w:rPr>
      <w:tblPr/>
      <w:tcPr>
        <w:shd w:val="clear" w:color="auto" w:fill="414580" w:themeFill="accent5" w:themeFillShade="BF"/>
      </w:tcPr>
    </w:tblStylePr>
    <w:tblStylePr w:type="lastCol">
      <w:rPr>
        <w:color w:val="FFFFFF" w:themeColor="background1"/>
      </w:rPr>
      <w:tblPr/>
      <w:tcPr>
        <w:shd w:val="clear" w:color="auto" w:fill="414580" w:themeFill="accent5" w:themeFillShade="BF"/>
      </w:tc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ColorfulGrid-Accent6">
    <w:name w:val="Colorful Grid Accent 6"/>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6F4" w:themeFill="accent6" w:themeFillTint="33"/>
    </w:tcPr>
    <w:tblStylePr w:type="firstRow">
      <w:rPr>
        <w:b/>
        <w:bCs/>
      </w:rPr>
      <w:tblPr/>
      <w:tcPr>
        <w:shd w:val="clear" w:color="auto" w:fill="EACEE9" w:themeFill="accent6" w:themeFillTint="66"/>
      </w:tcPr>
    </w:tblStylePr>
    <w:tblStylePr w:type="lastRow">
      <w:rPr>
        <w:b/>
        <w:bCs/>
        <w:color w:val="000000" w:themeColor="text1"/>
      </w:rPr>
      <w:tblPr/>
      <w:tcPr>
        <w:shd w:val="clear" w:color="auto" w:fill="EACEE9" w:themeFill="accent6" w:themeFillTint="66"/>
      </w:tcPr>
    </w:tblStylePr>
    <w:tblStylePr w:type="firstCol">
      <w:rPr>
        <w:color w:val="FFFFFF" w:themeColor="background1"/>
      </w:rPr>
      <w:tblPr/>
      <w:tcPr>
        <w:shd w:val="clear" w:color="auto" w:fill="B04CAD" w:themeFill="accent6" w:themeFillShade="BF"/>
      </w:tcPr>
    </w:tblStylePr>
    <w:tblStylePr w:type="lastCol">
      <w:rPr>
        <w:color w:val="FFFFFF" w:themeColor="background1"/>
      </w:rPr>
      <w:tblPr/>
      <w:tcPr>
        <w:shd w:val="clear" w:color="auto" w:fill="B04CAD" w:themeFill="accent6" w:themeFillShade="BF"/>
      </w:tc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ColorfulList">
    <w:name w:val="Colorful List"/>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F9FA" w:themeFill="accen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1F4" w:themeFill="accent1" w:themeFillTint="3F"/>
      </w:tcPr>
    </w:tblStylePr>
    <w:tblStylePr w:type="band1Horz">
      <w:tblPr/>
      <w:tcPr>
        <w:shd w:val="clear" w:color="auto" w:fill="DEF3F6" w:themeFill="accent1" w:themeFillTint="33"/>
      </w:tcPr>
    </w:tblStylePr>
  </w:style>
  <w:style w:type="table" w:styleId="ColorfulList-Accent2">
    <w:name w:val="Colorful List Accent 2"/>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9FDEE" w:themeFill="accent2"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9D6" w:themeFill="accent2" w:themeFillTint="3F"/>
      </w:tcPr>
    </w:tblStylePr>
    <w:tblStylePr w:type="band1Horz">
      <w:tblPr/>
      <w:tcPr>
        <w:shd w:val="clear" w:color="auto" w:fill="F3FADD" w:themeFill="accent2" w:themeFillTint="33"/>
      </w:tcPr>
    </w:tblStylePr>
  </w:style>
  <w:style w:type="table" w:styleId="ColorfulList-Accent3">
    <w:name w:val="Colorful List Accent 3"/>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EF7EE" w:themeFill="accent3" w:themeFillTint="19"/>
    </w:tcPr>
    <w:tblStylePr w:type="firstRow">
      <w:rPr>
        <w:b/>
        <w:bCs/>
        <w:color w:val="FFFFFF" w:themeColor="background1"/>
      </w:rPr>
      <w:tblPr/>
      <w:tcPr>
        <w:tcBorders>
          <w:bottom w:val="single" w:sz="12" w:space="0" w:color="FFFFFF" w:themeColor="background1"/>
        </w:tcBorders>
        <w:shd w:val="clear" w:color="auto" w:fill="4F5BDC" w:themeFill="accent4" w:themeFillShade="CC"/>
      </w:tcPr>
    </w:tblStylePr>
    <w:tblStylePr w:type="lastRow">
      <w:rPr>
        <w:b/>
        <w:bCs/>
        <w:color w:val="4F5BD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BD4" w:themeFill="accent3" w:themeFillTint="3F"/>
      </w:tcPr>
    </w:tblStylePr>
    <w:tblStylePr w:type="band1Horz">
      <w:tblPr/>
      <w:tcPr>
        <w:shd w:val="clear" w:color="auto" w:fill="FEEFDC" w:themeFill="accent3" w:themeFillTint="33"/>
      </w:tcPr>
    </w:tblStylePr>
  </w:style>
  <w:style w:type="table" w:styleId="ColorfulList-Accent4">
    <w:name w:val="Colorful List Accent 4"/>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3F4FC" w:themeFill="accent4" w:themeFillTint="19"/>
    </w:tcPr>
    <w:tblStylePr w:type="firstRow">
      <w:rPr>
        <w:b/>
        <w:bCs/>
        <w:color w:val="FFFFFF" w:themeColor="background1"/>
      </w:rPr>
      <w:tblPr/>
      <w:tcPr>
        <w:tcBorders>
          <w:bottom w:val="single" w:sz="12" w:space="0" w:color="FFFFFF" w:themeColor="background1"/>
        </w:tcBorders>
        <w:shd w:val="clear" w:color="auto" w:fill="F99211" w:themeFill="accent3" w:themeFillShade="CC"/>
      </w:tcPr>
    </w:tblStylePr>
    <w:tblStylePr w:type="lastRow">
      <w:rPr>
        <w:b/>
        <w:bCs/>
        <w:color w:val="F992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4F9" w:themeFill="accent4" w:themeFillTint="3F"/>
      </w:tcPr>
    </w:tblStylePr>
    <w:tblStylePr w:type="band1Horz">
      <w:tblPr/>
      <w:tcPr>
        <w:shd w:val="clear" w:color="auto" w:fill="E8E9FA" w:themeFill="accent4" w:themeFillTint="33"/>
      </w:tcPr>
    </w:tblStylePr>
  </w:style>
  <w:style w:type="table" w:styleId="ColorfulList-Accent5">
    <w:name w:val="Colorful List Accent 5"/>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EFF6" w:themeFill="accent5" w:themeFillTint="19"/>
    </w:tcPr>
    <w:tblStylePr w:type="firstRow">
      <w:rPr>
        <w:b/>
        <w:bCs/>
        <w:color w:val="FFFFFF" w:themeColor="background1"/>
      </w:rPr>
      <w:tblPr/>
      <w:tcPr>
        <w:tcBorders>
          <w:bottom w:val="single" w:sz="12" w:space="0" w:color="FFFFFF" w:themeColor="background1"/>
        </w:tcBorders>
        <w:shd w:val="clear" w:color="auto" w:fill="B657B3" w:themeFill="accent6" w:themeFillShade="CC"/>
      </w:tcPr>
    </w:tblStylePr>
    <w:tblStylePr w:type="lastRow">
      <w:rPr>
        <w:b/>
        <w:bCs/>
        <w:color w:val="B657B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6EA" w:themeFill="accent5" w:themeFillTint="3F"/>
      </w:tcPr>
    </w:tblStylePr>
    <w:tblStylePr w:type="band1Horz">
      <w:tblPr/>
      <w:tcPr>
        <w:shd w:val="clear" w:color="auto" w:fill="DDDEEE" w:themeFill="accent5" w:themeFillTint="33"/>
      </w:tcPr>
    </w:tblStylePr>
  </w:style>
  <w:style w:type="table" w:styleId="ColorfulList-Accent6">
    <w:name w:val="Colorful List Accent 6"/>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AF3F9" w:themeFill="accent6" w:themeFillTint="19"/>
    </w:tcPr>
    <w:tblStylePr w:type="firstRow">
      <w:rPr>
        <w:b/>
        <w:bCs/>
        <w:color w:val="FFFFFF" w:themeColor="background1"/>
      </w:rPr>
      <w:tblPr/>
      <w:tcPr>
        <w:tcBorders>
          <w:bottom w:val="single" w:sz="12" w:space="0" w:color="FFFFFF" w:themeColor="background1"/>
        </w:tcBorders>
        <w:shd w:val="clear" w:color="auto" w:fill="454A89" w:themeFill="accent5" w:themeFillShade="CC"/>
      </w:tcPr>
    </w:tblStylePr>
    <w:tblStylePr w:type="lastRow">
      <w:rPr>
        <w:b/>
        <w:bCs/>
        <w:color w:val="454A8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1F1" w:themeFill="accent6" w:themeFillTint="3F"/>
      </w:tcPr>
    </w:tblStylePr>
    <w:tblStylePr w:type="band1Horz">
      <w:tblPr/>
      <w:tcPr>
        <w:shd w:val="clear" w:color="auto" w:fill="F4E6F4" w:themeFill="accent6" w:themeFillTint="33"/>
      </w:tcPr>
    </w:tblStylePr>
  </w:style>
  <w:style w:type="table" w:styleId="ColorfulShading">
    <w:name w:val="Colorful Shading"/>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5CC8D3" w:themeColor="accent1"/>
        <w:bottom w:val="single" w:sz="4" w:space="0" w:color="5CC8D3" w:themeColor="accent1"/>
        <w:right w:val="single" w:sz="4" w:space="0" w:color="5CC8D3" w:themeColor="accent1"/>
        <w:insideH w:val="single" w:sz="4" w:space="0" w:color="FFFFFF" w:themeColor="background1"/>
        <w:insideV w:val="single" w:sz="4" w:space="0" w:color="FFFFFF" w:themeColor="background1"/>
      </w:tblBorders>
    </w:tblPr>
    <w:tcPr>
      <w:shd w:val="clear" w:color="auto" w:fill="EEF9FA" w:themeFill="accen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858F" w:themeFill="accent1" w:themeFillShade="99"/>
      </w:tcPr>
    </w:tblStylePr>
    <w:tblStylePr w:type="firstCol">
      <w:rPr>
        <w:color w:val="FFFFFF" w:themeColor="background1"/>
      </w:rPr>
      <w:tblPr/>
      <w:tcPr>
        <w:tcBorders>
          <w:top w:val="nil"/>
          <w:left w:val="nil"/>
          <w:bottom w:val="nil"/>
          <w:right w:val="nil"/>
          <w:insideH w:val="single" w:sz="4" w:space="0" w:color="26858F" w:themeColor="accent1" w:themeShade="99"/>
          <w:insideV w:val="nil"/>
        </w:tcBorders>
        <w:shd w:val="clear" w:color="auto" w:fill="26858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858F" w:themeFill="accent1" w:themeFillShade="99"/>
      </w:tcPr>
    </w:tblStylePr>
    <w:tblStylePr w:type="band1Vert">
      <w:tblPr/>
      <w:tcPr>
        <w:shd w:val="clear" w:color="auto" w:fill="BDE8ED" w:themeFill="accent1" w:themeFillTint="66"/>
      </w:tcPr>
    </w:tblStylePr>
    <w:tblStylePr w:type="band1Horz">
      <w:tblPr/>
      <w:tcPr>
        <w:shd w:val="clear" w:color="auto" w:fill="ADE3E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C8E95A" w:themeColor="accent2"/>
        <w:bottom w:val="single" w:sz="4" w:space="0" w:color="C8E95A" w:themeColor="accent2"/>
        <w:right w:val="single" w:sz="4" w:space="0" w:color="C8E95A" w:themeColor="accent2"/>
        <w:insideH w:val="single" w:sz="4" w:space="0" w:color="FFFFFF" w:themeColor="background1"/>
        <w:insideV w:val="single" w:sz="4" w:space="0" w:color="FFFFFF" w:themeColor="background1"/>
      </w:tblBorders>
    </w:tblPr>
    <w:tcPr>
      <w:shd w:val="clear" w:color="auto" w:fill="F9FDEE" w:themeFill="accent2"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AA16" w:themeFill="accent2" w:themeFillShade="99"/>
      </w:tcPr>
    </w:tblStylePr>
    <w:tblStylePr w:type="firstCol">
      <w:rPr>
        <w:color w:val="FFFFFF" w:themeColor="background1"/>
      </w:rPr>
      <w:tblPr/>
      <w:tcPr>
        <w:tcBorders>
          <w:top w:val="nil"/>
          <w:left w:val="nil"/>
          <w:bottom w:val="nil"/>
          <w:right w:val="nil"/>
          <w:insideH w:val="single" w:sz="4" w:space="0" w:color="88AA16" w:themeColor="accent2" w:themeShade="99"/>
          <w:insideV w:val="nil"/>
        </w:tcBorders>
        <w:shd w:val="clear" w:color="auto" w:fill="88AA1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AA16" w:themeFill="accent2" w:themeFillShade="99"/>
      </w:tcPr>
    </w:tblStylePr>
    <w:tblStylePr w:type="band1Vert">
      <w:tblPr/>
      <w:tcPr>
        <w:shd w:val="clear" w:color="auto" w:fill="E8F6BC" w:themeFill="accent2" w:themeFillTint="66"/>
      </w:tcPr>
    </w:tblStylePr>
    <w:tblStylePr w:type="band1Horz">
      <w:tblPr/>
      <w:tcPr>
        <w:shd w:val="clear" w:color="auto" w:fill="E3F4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8E96E9" w:themeColor="accent4"/>
        <w:left w:val="single" w:sz="4" w:space="0" w:color="FBB153" w:themeColor="accent3"/>
        <w:bottom w:val="single" w:sz="4" w:space="0" w:color="FBB153" w:themeColor="accent3"/>
        <w:right w:val="single" w:sz="4" w:space="0" w:color="FBB153" w:themeColor="accent3"/>
        <w:insideH w:val="single" w:sz="4" w:space="0" w:color="FFFFFF" w:themeColor="background1"/>
        <w:insideV w:val="single" w:sz="4" w:space="0" w:color="FFFFFF" w:themeColor="background1"/>
      </w:tblBorders>
    </w:tblPr>
    <w:tcPr>
      <w:shd w:val="clear" w:color="auto" w:fill="FEF7EE" w:themeFill="accent3" w:themeFillTint="19"/>
    </w:tcPr>
    <w:tblStylePr w:type="firstRow">
      <w:rPr>
        <w:b/>
        <w:bCs/>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6F04" w:themeFill="accent3" w:themeFillShade="99"/>
      </w:tcPr>
    </w:tblStylePr>
    <w:tblStylePr w:type="firstCol">
      <w:rPr>
        <w:color w:val="FFFFFF" w:themeColor="background1"/>
      </w:rPr>
      <w:tblPr/>
      <w:tcPr>
        <w:tcBorders>
          <w:top w:val="nil"/>
          <w:left w:val="nil"/>
          <w:bottom w:val="nil"/>
          <w:right w:val="nil"/>
          <w:insideH w:val="single" w:sz="4" w:space="0" w:color="C36F04" w:themeColor="accent3" w:themeShade="99"/>
          <w:insideV w:val="nil"/>
        </w:tcBorders>
        <w:shd w:val="clear" w:color="auto" w:fill="C36F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36F04" w:themeFill="accent3" w:themeFillShade="99"/>
      </w:tcPr>
    </w:tblStylePr>
    <w:tblStylePr w:type="band1Vert">
      <w:tblPr/>
      <w:tcPr>
        <w:shd w:val="clear" w:color="auto" w:fill="FDDFB9" w:themeFill="accent3" w:themeFillTint="66"/>
      </w:tcPr>
    </w:tblStylePr>
    <w:tblStylePr w:type="band1Horz">
      <w:tblPr/>
      <w:tcPr>
        <w:shd w:val="clear" w:color="auto" w:fill="FDD7A9" w:themeFill="accent3" w:themeFillTint="7F"/>
      </w:tcPr>
    </w:tblStylePr>
  </w:style>
  <w:style w:type="table" w:styleId="ColorfulShading-Accent4">
    <w:name w:val="Colorful Shading Accent 4"/>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FBB153" w:themeColor="accent3"/>
        <w:left w:val="single" w:sz="4" w:space="0" w:color="8E96E9" w:themeColor="accent4"/>
        <w:bottom w:val="single" w:sz="4" w:space="0" w:color="8E96E9" w:themeColor="accent4"/>
        <w:right w:val="single" w:sz="4" w:space="0" w:color="8E96E9" w:themeColor="accent4"/>
        <w:insideH w:val="single" w:sz="4" w:space="0" w:color="FFFFFF" w:themeColor="background1"/>
        <w:insideV w:val="single" w:sz="4" w:space="0" w:color="FFFFFF" w:themeColor="background1"/>
      </w:tblBorders>
    </w:tblPr>
    <w:tcPr>
      <w:shd w:val="clear" w:color="auto" w:fill="F3F4FC" w:themeFill="accent4" w:themeFillTint="19"/>
    </w:tcPr>
    <w:tblStylePr w:type="firstRow">
      <w:rPr>
        <w:b/>
        <w:bCs/>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1BC" w:themeFill="accent4" w:themeFillShade="99"/>
      </w:tcPr>
    </w:tblStylePr>
    <w:tblStylePr w:type="firstCol">
      <w:rPr>
        <w:color w:val="FFFFFF" w:themeColor="background1"/>
      </w:rPr>
      <w:tblPr/>
      <w:tcPr>
        <w:tcBorders>
          <w:top w:val="nil"/>
          <w:left w:val="nil"/>
          <w:bottom w:val="nil"/>
          <w:right w:val="nil"/>
          <w:insideH w:val="single" w:sz="4" w:space="0" w:color="2431BC" w:themeColor="accent4" w:themeShade="99"/>
          <w:insideV w:val="nil"/>
        </w:tcBorders>
        <w:shd w:val="clear" w:color="auto" w:fill="2431B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431BC" w:themeFill="accent4" w:themeFillShade="99"/>
      </w:tcPr>
    </w:tblStylePr>
    <w:tblStylePr w:type="band1Vert">
      <w:tblPr/>
      <w:tcPr>
        <w:shd w:val="clear" w:color="auto" w:fill="D1D4F6" w:themeFill="accent4" w:themeFillTint="66"/>
      </w:tcPr>
    </w:tblStylePr>
    <w:tblStylePr w:type="band1Horz">
      <w:tblPr/>
      <w:tcPr>
        <w:shd w:val="clear" w:color="auto" w:fill="C6CAF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B87C9" w:themeColor="accent6"/>
        <w:left w:val="single" w:sz="4" w:space="0" w:color="585EAB" w:themeColor="accent5"/>
        <w:bottom w:val="single" w:sz="4" w:space="0" w:color="585EAB" w:themeColor="accent5"/>
        <w:right w:val="single" w:sz="4" w:space="0" w:color="585EAB" w:themeColor="accent5"/>
        <w:insideH w:val="single" w:sz="4" w:space="0" w:color="FFFFFF" w:themeColor="background1"/>
        <w:insideV w:val="single" w:sz="4" w:space="0" w:color="FFFFFF" w:themeColor="background1"/>
      </w:tblBorders>
    </w:tblPr>
    <w:tcPr>
      <w:shd w:val="clear" w:color="auto" w:fill="EEEFF6" w:themeFill="accent5" w:themeFillTint="19"/>
    </w:tcPr>
    <w:tblStylePr w:type="firstRow">
      <w:rPr>
        <w:b/>
        <w:bCs/>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767" w:themeFill="accent5" w:themeFillShade="99"/>
      </w:tcPr>
    </w:tblStylePr>
    <w:tblStylePr w:type="firstCol">
      <w:rPr>
        <w:color w:val="FFFFFF" w:themeColor="background1"/>
      </w:rPr>
      <w:tblPr/>
      <w:tcPr>
        <w:tcBorders>
          <w:top w:val="nil"/>
          <w:left w:val="nil"/>
          <w:bottom w:val="nil"/>
          <w:right w:val="nil"/>
          <w:insideH w:val="single" w:sz="4" w:space="0" w:color="343767" w:themeColor="accent5" w:themeShade="99"/>
          <w:insideV w:val="nil"/>
        </w:tcBorders>
        <w:shd w:val="clear" w:color="auto" w:fill="3437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3767" w:themeFill="accent5" w:themeFillShade="99"/>
      </w:tcPr>
    </w:tblStylePr>
    <w:tblStylePr w:type="band1Vert">
      <w:tblPr/>
      <w:tcPr>
        <w:shd w:val="clear" w:color="auto" w:fill="BCBEDD" w:themeFill="accent5" w:themeFillTint="66"/>
      </w:tcPr>
    </w:tblStylePr>
    <w:tblStylePr w:type="band1Horz">
      <w:tblPr/>
      <w:tcPr>
        <w:shd w:val="clear" w:color="auto" w:fill="ABAED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585EAB" w:themeColor="accent5"/>
        <w:left w:val="single" w:sz="4" w:space="0" w:color="CB87C9" w:themeColor="accent6"/>
        <w:bottom w:val="single" w:sz="4" w:space="0" w:color="CB87C9" w:themeColor="accent6"/>
        <w:right w:val="single" w:sz="4" w:space="0" w:color="CB87C9" w:themeColor="accent6"/>
        <w:insideH w:val="single" w:sz="4" w:space="0" w:color="FFFFFF" w:themeColor="background1"/>
        <w:insideV w:val="single" w:sz="4" w:space="0" w:color="FFFFFF" w:themeColor="background1"/>
      </w:tblBorders>
    </w:tblPr>
    <w:tcPr>
      <w:shd w:val="clear" w:color="auto" w:fill="FAF3F9" w:themeFill="accent6" w:themeFillTint="19"/>
    </w:tcPr>
    <w:tblStylePr w:type="firstRow">
      <w:rPr>
        <w:b/>
        <w:bCs/>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D8A" w:themeFill="accent6" w:themeFillShade="99"/>
      </w:tcPr>
    </w:tblStylePr>
    <w:tblStylePr w:type="firstCol">
      <w:rPr>
        <w:color w:val="FFFFFF" w:themeColor="background1"/>
      </w:rPr>
      <w:tblPr/>
      <w:tcPr>
        <w:tcBorders>
          <w:top w:val="nil"/>
          <w:left w:val="nil"/>
          <w:bottom w:val="nil"/>
          <w:right w:val="nil"/>
          <w:insideH w:val="single" w:sz="4" w:space="0" w:color="8D3D8A" w:themeColor="accent6" w:themeShade="99"/>
          <w:insideV w:val="nil"/>
        </w:tcBorders>
        <w:shd w:val="clear" w:color="auto" w:fill="8D3D8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D3D8A" w:themeFill="accent6" w:themeFillShade="99"/>
      </w:tcPr>
    </w:tblStylePr>
    <w:tblStylePr w:type="band1Vert">
      <w:tblPr/>
      <w:tcPr>
        <w:shd w:val="clear" w:color="auto" w:fill="EACEE9" w:themeFill="accent6" w:themeFillTint="66"/>
      </w:tcPr>
    </w:tblStylePr>
    <w:tblStylePr w:type="band1Horz">
      <w:tblPr/>
      <w:tcPr>
        <w:shd w:val="clear" w:color="auto" w:fill="E5C3E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CC8D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E7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A6B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A6B2" w:themeFill="accent1" w:themeFillShade="BF"/>
      </w:tcPr>
    </w:tblStylePr>
    <w:tblStylePr w:type="band1Vert">
      <w:tblPr/>
      <w:tcPr>
        <w:tcBorders>
          <w:top w:val="nil"/>
          <w:left w:val="nil"/>
          <w:bottom w:val="nil"/>
          <w:right w:val="nil"/>
          <w:insideH w:val="nil"/>
          <w:insideV w:val="nil"/>
        </w:tcBorders>
        <w:shd w:val="clear" w:color="auto" w:fill="30A6B2" w:themeFill="accent1" w:themeFillShade="BF"/>
      </w:tcPr>
    </w:tblStylePr>
    <w:tblStylePr w:type="band1Horz">
      <w:tblPr/>
      <w:tcPr>
        <w:tcBorders>
          <w:top w:val="nil"/>
          <w:left w:val="nil"/>
          <w:bottom w:val="nil"/>
          <w:right w:val="nil"/>
          <w:insideH w:val="nil"/>
          <w:insideV w:val="nil"/>
        </w:tcBorders>
        <w:shd w:val="clear" w:color="auto" w:fill="30A6B2" w:themeFill="accent1" w:themeFillShade="BF"/>
      </w:tcPr>
    </w:tblStylePr>
  </w:style>
  <w:style w:type="table" w:styleId="DarkList-Accent2">
    <w:name w:val="Dark List Accent 2"/>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8E9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8D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D51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D51C" w:themeFill="accent2" w:themeFillShade="BF"/>
      </w:tcPr>
    </w:tblStylePr>
    <w:tblStylePr w:type="band1Vert">
      <w:tblPr/>
      <w:tcPr>
        <w:tcBorders>
          <w:top w:val="nil"/>
          <w:left w:val="nil"/>
          <w:bottom w:val="nil"/>
          <w:right w:val="nil"/>
          <w:insideH w:val="nil"/>
          <w:insideV w:val="nil"/>
        </w:tcBorders>
        <w:shd w:val="clear" w:color="auto" w:fill="AAD51C" w:themeFill="accent2" w:themeFillShade="BF"/>
      </w:tcPr>
    </w:tblStylePr>
    <w:tblStylePr w:type="band1Horz">
      <w:tblPr/>
      <w:tcPr>
        <w:tcBorders>
          <w:top w:val="nil"/>
          <w:left w:val="nil"/>
          <w:bottom w:val="nil"/>
          <w:right w:val="nil"/>
          <w:insideH w:val="nil"/>
          <w:insideV w:val="nil"/>
        </w:tcBorders>
        <w:shd w:val="clear" w:color="auto" w:fill="AAD51C" w:themeFill="accent2" w:themeFillShade="BF"/>
      </w:tcPr>
    </w:tblStylePr>
  </w:style>
  <w:style w:type="table" w:styleId="DarkList-Accent3">
    <w:name w:val="Dark List Accent 3"/>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FBB15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5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48A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48A05" w:themeFill="accent3" w:themeFillShade="BF"/>
      </w:tcPr>
    </w:tblStylePr>
    <w:tblStylePr w:type="band1Vert">
      <w:tblPr/>
      <w:tcPr>
        <w:tcBorders>
          <w:top w:val="nil"/>
          <w:left w:val="nil"/>
          <w:bottom w:val="nil"/>
          <w:right w:val="nil"/>
          <w:insideH w:val="nil"/>
          <w:insideV w:val="nil"/>
        </w:tcBorders>
        <w:shd w:val="clear" w:color="auto" w:fill="F48A05" w:themeFill="accent3" w:themeFillShade="BF"/>
      </w:tcPr>
    </w:tblStylePr>
    <w:tblStylePr w:type="band1Horz">
      <w:tblPr/>
      <w:tcPr>
        <w:tcBorders>
          <w:top w:val="nil"/>
          <w:left w:val="nil"/>
          <w:bottom w:val="nil"/>
          <w:right w:val="nil"/>
          <w:insideH w:val="nil"/>
          <w:insideV w:val="nil"/>
        </w:tcBorders>
        <w:shd w:val="clear" w:color="auto" w:fill="F48A05" w:themeFill="accent3" w:themeFillShade="BF"/>
      </w:tcPr>
    </w:tblStylePr>
  </w:style>
  <w:style w:type="table" w:styleId="DarkList-Accent4">
    <w:name w:val="Dark List Accent 4"/>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8E96E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99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F4CD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F4CD9" w:themeFill="accent4" w:themeFillShade="BF"/>
      </w:tcPr>
    </w:tblStylePr>
    <w:tblStylePr w:type="band1Vert">
      <w:tblPr/>
      <w:tcPr>
        <w:tcBorders>
          <w:top w:val="nil"/>
          <w:left w:val="nil"/>
          <w:bottom w:val="nil"/>
          <w:right w:val="nil"/>
          <w:insideH w:val="nil"/>
          <w:insideV w:val="nil"/>
        </w:tcBorders>
        <w:shd w:val="clear" w:color="auto" w:fill="3F4CD9" w:themeFill="accent4" w:themeFillShade="BF"/>
      </w:tcPr>
    </w:tblStylePr>
    <w:tblStylePr w:type="band1Horz">
      <w:tblPr/>
      <w:tcPr>
        <w:tcBorders>
          <w:top w:val="nil"/>
          <w:left w:val="nil"/>
          <w:bottom w:val="nil"/>
          <w:right w:val="nil"/>
          <w:insideH w:val="nil"/>
          <w:insideV w:val="nil"/>
        </w:tcBorders>
        <w:shd w:val="clear" w:color="auto" w:fill="3F4CD9" w:themeFill="accent4" w:themeFillShade="BF"/>
      </w:tcPr>
    </w:tblStylePr>
  </w:style>
  <w:style w:type="table" w:styleId="DarkList-Accent5">
    <w:name w:val="Dark List Accent 5"/>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85E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E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45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4580" w:themeFill="accent5" w:themeFillShade="BF"/>
      </w:tcPr>
    </w:tblStylePr>
    <w:tblStylePr w:type="band1Vert">
      <w:tblPr/>
      <w:tcPr>
        <w:tcBorders>
          <w:top w:val="nil"/>
          <w:left w:val="nil"/>
          <w:bottom w:val="nil"/>
          <w:right w:val="nil"/>
          <w:insideH w:val="nil"/>
          <w:insideV w:val="nil"/>
        </w:tcBorders>
        <w:shd w:val="clear" w:color="auto" w:fill="414580" w:themeFill="accent5" w:themeFillShade="BF"/>
      </w:tcPr>
    </w:tblStylePr>
    <w:tblStylePr w:type="band1Horz">
      <w:tblPr/>
      <w:tcPr>
        <w:tcBorders>
          <w:top w:val="nil"/>
          <w:left w:val="nil"/>
          <w:bottom w:val="nil"/>
          <w:right w:val="nil"/>
          <w:insideH w:val="nil"/>
          <w:insideV w:val="nil"/>
        </w:tcBorders>
        <w:shd w:val="clear" w:color="auto" w:fill="414580" w:themeFill="accent5" w:themeFillShade="BF"/>
      </w:tcPr>
    </w:tblStylePr>
  </w:style>
  <w:style w:type="table" w:styleId="DarkList-Accent6">
    <w:name w:val="Dark List Accent 6"/>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B87C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337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04CA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04CAD" w:themeFill="accent6" w:themeFillShade="BF"/>
      </w:tcPr>
    </w:tblStylePr>
    <w:tblStylePr w:type="band1Vert">
      <w:tblPr/>
      <w:tcPr>
        <w:tcBorders>
          <w:top w:val="nil"/>
          <w:left w:val="nil"/>
          <w:bottom w:val="nil"/>
          <w:right w:val="nil"/>
          <w:insideH w:val="nil"/>
          <w:insideV w:val="nil"/>
        </w:tcBorders>
        <w:shd w:val="clear" w:color="auto" w:fill="B04CAD" w:themeFill="accent6" w:themeFillShade="BF"/>
      </w:tcPr>
    </w:tblStylePr>
    <w:tblStylePr w:type="band1Horz">
      <w:tblPr/>
      <w:tcPr>
        <w:tcBorders>
          <w:top w:val="nil"/>
          <w:left w:val="nil"/>
          <w:bottom w:val="nil"/>
          <w:right w:val="nil"/>
          <w:insideH w:val="nil"/>
          <w:insideV w:val="nil"/>
        </w:tcBorders>
        <w:shd w:val="clear" w:color="auto" w:fill="B04CAD" w:themeFill="accent6" w:themeFillShade="BF"/>
      </w:tcPr>
    </w:tblStylePr>
  </w:style>
  <w:style w:type="table" w:styleId="GridTable1Light">
    <w:name w:val="Grid Table 1 Light"/>
    <w:basedOn w:val="TableNormal"/>
    <w:uiPriority w:val="46"/>
    <w:locked/>
    <w:rsid w:val="00F86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F86725"/>
    <w:pPr>
      <w:spacing w:after="0" w:line="240" w:lineRule="auto"/>
    </w:pPr>
    <w:tblPr>
      <w:tblStyleRowBandSize w:val="1"/>
      <w:tblStyleColBandSize w:val="1"/>
      <w:tblBorders>
        <w:top w:val="single" w:sz="4" w:space="0" w:color="BDE8ED" w:themeColor="accent1" w:themeTint="66"/>
        <w:left w:val="single" w:sz="4" w:space="0" w:color="BDE8ED" w:themeColor="accent1" w:themeTint="66"/>
        <w:bottom w:val="single" w:sz="4" w:space="0" w:color="BDE8ED" w:themeColor="accent1" w:themeTint="66"/>
        <w:right w:val="single" w:sz="4" w:space="0" w:color="BDE8ED" w:themeColor="accent1" w:themeTint="66"/>
        <w:insideH w:val="single" w:sz="4" w:space="0" w:color="BDE8ED" w:themeColor="accent1" w:themeTint="66"/>
        <w:insideV w:val="single" w:sz="4" w:space="0" w:color="BDE8ED" w:themeColor="accent1" w:themeTint="66"/>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2" w:space="0" w:color="9DDD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F86725"/>
    <w:pPr>
      <w:spacing w:after="0" w:line="240" w:lineRule="auto"/>
    </w:pPr>
    <w:tblPr>
      <w:tblStyleRowBandSize w:val="1"/>
      <w:tblStyleColBandSize w:val="1"/>
      <w:tblBorders>
        <w:top w:val="single" w:sz="4" w:space="0" w:color="E8F6BC" w:themeColor="accent2" w:themeTint="66"/>
        <w:left w:val="single" w:sz="4" w:space="0" w:color="E8F6BC" w:themeColor="accent2" w:themeTint="66"/>
        <w:bottom w:val="single" w:sz="4" w:space="0" w:color="E8F6BC" w:themeColor="accent2" w:themeTint="66"/>
        <w:right w:val="single" w:sz="4" w:space="0" w:color="E8F6BC" w:themeColor="accent2" w:themeTint="66"/>
        <w:insideH w:val="single" w:sz="4" w:space="0" w:color="E8F6BC" w:themeColor="accent2" w:themeTint="66"/>
        <w:insideV w:val="single" w:sz="4" w:space="0" w:color="E8F6BC" w:themeColor="accent2" w:themeTint="66"/>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2" w:space="0" w:color="DDF19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F86725"/>
    <w:pPr>
      <w:spacing w:after="0" w:line="240" w:lineRule="auto"/>
    </w:pPr>
    <w:tblPr>
      <w:tblStyleRowBandSize w:val="1"/>
      <w:tblStyleColBandSize w:val="1"/>
      <w:tblBorders>
        <w:top w:val="single" w:sz="4" w:space="0" w:color="FDDFB9" w:themeColor="accent3" w:themeTint="66"/>
        <w:left w:val="single" w:sz="4" w:space="0" w:color="FDDFB9" w:themeColor="accent3" w:themeTint="66"/>
        <w:bottom w:val="single" w:sz="4" w:space="0" w:color="FDDFB9" w:themeColor="accent3" w:themeTint="66"/>
        <w:right w:val="single" w:sz="4" w:space="0" w:color="FDDFB9" w:themeColor="accent3" w:themeTint="66"/>
        <w:insideH w:val="single" w:sz="4" w:space="0" w:color="FDDFB9" w:themeColor="accent3" w:themeTint="66"/>
        <w:insideV w:val="single" w:sz="4" w:space="0" w:color="FDDFB9" w:themeColor="accent3" w:themeTint="66"/>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2" w:space="0" w:color="FCCF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F86725"/>
    <w:pPr>
      <w:spacing w:after="0" w:line="240" w:lineRule="auto"/>
    </w:pPr>
    <w:tblPr>
      <w:tblStyleRowBandSize w:val="1"/>
      <w:tblStyleColBandSize w:val="1"/>
      <w:tblBorders>
        <w:top w:val="single" w:sz="4" w:space="0" w:color="D1D4F6" w:themeColor="accent4" w:themeTint="66"/>
        <w:left w:val="single" w:sz="4" w:space="0" w:color="D1D4F6" w:themeColor="accent4" w:themeTint="66"/>
        <w:bottom w:val="single" w:sz="4" w:space="0" w:color="D1D4F6" w:themeColor="accent4" w:themeTint="66"/>
        <w:right w:val="single" w:sz="4" w:space="0" w:color="D1D4F6" w:themeColor="accent4" w:themeTint="66"/>
        <w:insideH w:val="single" w:sz="4" w:space="0" w:color="D1D4F6" w:themeColor="accent4" w:themeTint="66"/>
        <w:insideV w:val="single" w:sz="4" w:space="0" w:color="D1D4F6" w:themeColor="accent4" w:themeTint="66"/>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2" w:space="0" w:color="BBBFF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F86725"/>
    <w:pPr>
      <w:spacing w:after="0" w:line="240" w:lineRule="auto"/>
    </w:pPr>
    <w:tblPr>
      <w:tblStyleRowBandSize w:val="1"/>
      <w:tblStyleColBandSize w:val="1"/>
      <w:tblBorders>
        <w:top w:val="single" w:sz="4" w:space="0" w:color="BCBEDD" w:themeColor="accent5" w:themeTint="66"/>
        <w:left w:val="single" w:sz="4" w:space="0" w:color="BCBEDD" w:themeColor="accent5" w:themeTint="66"/>
        <w:bottom w:val="single" w:sz="4" w:space="0" w:color="BCBEDD" w:themeColor="accent5" w:themeTint="66"/>
        <w:right w:val="single" w:sz="4" w:space="0" w:color="BCBEDD" w:themeColor="accent5" w:themeTint="66"/>
        <w:insideH w:val="single" w:sz="4" w:space="0" w:color="BCBEDD" w:themeColor="accent5" w:themeTint="66"/>
        <w:insideV w:val="single" w:sz="4" w:space="0" w:color="BCBEDD" w:themeColor="accent5" w:themeTint="66"/>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2" w:space="0" w:color="9A9EC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F86725"/>
    <w:pPr>
      <w:spacing w:after="0" w:line="240" w:lineRule="auto"/>
    </w:pPr>
    <w:tblPr>
      <w:tblStyleRowBandSize w:val="1"/>
      <w:tblStyleColBandSize w:val="1"/>
      <w:tblBorders>
        <w:top w:val="single" w:sz="4" w:space="0" w:color="EACEE9" w:themeColor="accent6" w:themeTint="66"/>
        <w:left w:val="single" w:sz="4" w:space="0" w:color="EACEE9" w:themeColor="accent6" w:themeTint="66"/>
        <w:bottom w:val="single" w:sz="4" w:space="0" w:color="EACEE9" w:themeColor="accent6" w:themeTint="66"/>
        <w:right w:val="single" w:sz="4" w:space="0" w:color="EACEE9" w:themeColor="accent6" w:themeTint="66"/>
        <w:insideH w:val="single" w:sz="4" w:space="0" w:color="EACEE9" w:themeColor="accent6" w:themeTint="66"/>
        <w:insideV w:val="single" w:sz="4" w:space="0" w:color="EACEE9" w:themeColor="accent6" w:themeTint="66"/>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2" w:space="0" w:color="DFB6D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F86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F86725"/>
    <w:pPr>
      <w:spacing w:after="0" w:line="240" w:lineRule="auto"/>
    </w:pPr>
    <w:tblPr>
      <w:tblStyleRowBandSize w:val="1"/>
      <w:tblStyleColBandSize w:val="1"/>
      <w:tblBorders>
        <w:top w:val="single" w:sz="2" w:space="0" w:color="9DDDE4" w:themeColor="accent1" w:themeTint="99"/>
        <w:bottom w:val="single" w:sz="2" w:space="0" w:color="9DDDE4" w:themeColor="accent1" w:themeTint="99"/>
        <w:insideH w:val="single" w:sz="2" w:space="0" w:color="9DDDE4" w:themeColor="accent1" w:themeTint="99"/>
        <w:insideV w:val="single" w:sz="2" w:space="0" w:color="9DDDE4" w:themeColor="accent1" w:themeTint="99"/>
      </w:tblBorders>
    </w:tblPr>
    <w:tblStylePr w:type="firstRow">
      <w:rPr>
        <w:b/>
        <w:bCs/>
      </w:rPr>
      <w:tblPr/>
      <w:tcPr>
        <w:tcBorders>
          <w:top w:val="nil"/>
          <w:bottom w:val="single" w:sz="12" w:space="0" w:color="9DDDE4" w:themeColor="accent1" w:themeTint="99"/>
          <w:insideH w:val="nil"/>
          <w:insideV w:val="nil"/>
        </w:tcBorders>
        <w:shd w:val="clear" w:color="auto" w:fill="FFFFFF" w:themeFill="background1"/>
      </w:tcPr>
    </w:tblStylePr>
    <w:tblStylePr w:type="lastRow">
      <w:rPr>
        <w:b/>
        <w:bCs/>
      </w:rPr>
      <w:tblPr/>
      <w:tcPr>
        <w:tcBorders>
          <w:top w:val="double" w:sz="2" w:space="0" w:color="9DDD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2-Accent2">
    <w:name w:val="Grid Table 2 Accent 2"/>
    <w:basedOn w:val="TableNormal"/>
    <w:uiPriority w:val="47"/>
    <w:locked/>
    <w:rsid w:val="00F86725"/>
    <w:pPr>
      <w:spacing w:after="0" w:line="240" w:lineRule="auto"/>
    </w:pPr>
    <w:tblPr>
      <w:tblStyleRowBandSize w:val="1"/>
      <w:tblStyleColBandSize w:val="1"/>
      <w:tblBorders>
        <w:top w:val="single" w:sz="2" w:space="0" w:color="DDF19B" w:themeColor="accent2" w:themeTint="99"/>
        <w:bottom w:val="single" w:sz="2" w:space="0" w:color="DDF19B" w:themeColor="accent2" w:themeTint="99"/>
        <w:insideH w:val="single" w:sz="2" w:space="0" w:color="DDF19B" w:themeColor="accent2" w:themeTint="99"/>
        <w:insideV w:val="single" w:sz="2" w:space="0" w:color="DDF19B" w:themeColor="accent2" w:themeTint="99"/>
      </w:tblBorders>
    </w:tblPr>
    <w:tblStylePr w:type="firstRow">
      <w:rPr>
        <w:b/>
        <w:bCs/>
      </w:rPr>
      <w:tblPr/>
      <w:tcPr>
        <w:tcBorders>
          <w:top w:val="nil"/>
          <w:bottom w:val="single" w:sz="12" w:space="0" w:color="DDF19B" w:themeColor="accent2" w:themeTint="99"/>
          <w:insideH w:val="nil"/>
          <w:insideV w:val="nil"/>
        </w:tcBorders>
        <w:shd w:val="clear" w:color="auto" w:fill="FFFFFF" w:themeFill="background1"/>
      </w:tcPr>
    </w:tblStylePr>
    <w:tblStylePr w:type="lastRow">
      <w:rPr>
        <w:b/>
        <w:bCs/>
      </w:rPr>
      <w:tblPr/>
      <w:tcPr>
        <w:tcBorders>
          <w:top w:val="double" w:sz="2" w:space="0" w:color="DDF1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2-Accent3">
    <w:name w:val="Grid Table 2 Accent 3"/>
    <w:basedOn w:val="TableNormal"/>
    <w:uiPriority w:val="47"/>
    <w:locked/>
    <w:rsid w:val="00F86725"/>
    <w:pPr>
      <w:spacing w:after="0" w:line="240" w:lineRule="auto"/>
    </w:pPr>
    <w:tblPr>
      <w:tblStyleRowBandSize w:val="1"/>
      <w:tblStyleColBandSize w:val="1"/>
      <w:tblBorders>
        <w:top w:val="single" w:sz="2" w:space="0" w:color="FCCF97" w:themeColor="accent3" w:themeTint="99"/>
        <w:bottom w:val="single" w:sz="2" w:space="0" w:color="FCCF97" w:themeColor="accent3" w:themeTint="99"/>
        <w:insideH w:val="single" w:sz="2" w:space="0" w:color="FCCF97" w:themeColor="accent3" w:themeTint="99"/>
        <w:insideV w:val="single" w:sz="2" w:space="0" w:color="FCCF97" w:themeColor="accent3" w:themeTint="99"/>
      </w:tblBorders>
    </w:tblPr>
    <w:tblStylePr w:type="firstRow">
      <w:rPr>
        <w:b/>
        <w:bCs/>
      </w:rPr>
      <w:tblPr/>
      <w:tcPr>
        <w:tcBorders>
          <w:top w:val="nil"/>
          <w:bottom w:val="single" w:sz="12" w:space="0" w:color="FCCF97" w:themeColor="accent3" w:themeTint="99"/>
          <w:insideH w:val="nil"/>
          <w:insideV w:val="nil"/>
        </w:tcBorders>
        <w:shd w:val="clear" w:color="auto" w:fill="FFFFFF" w:themeFill="background1"/>
      </w:tcPr>
    </w:tblStylePr>
    <w:tblStylePr w:type="lastRow">
      <w:rPr>
        <w:b/>
        <w:bCs/>
      </w:rPr>
      <w:tblPr/>
      <w:tcPr>
        <w:tcBorders>
          <w:top w:val="double" w:sz="2" w:space="0" w:color="FCCF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2-Accent4">
    <w:name w:val="Grid Table 2 Accent 4"/>
    <w:basedOn w:val="TableNormal"/>
    <w:uiPriority w:val="47"/>
    <w:locked/>
    <w:rsid w:val="00F86725"/>
    <w:pPr>
      <w:spacing w:after="0" w:line="240" w:lineRule="auto"/>
    </w:pPr>
    <w:tblPr>
      <w:tblStyleRowBandSize w:val="1"/>
      <w:tblStyleColBandSize w:val="1"/>
      <w:tblBorders>
        <w:top w:val="single" w:sz="2" w:space="0" w:color="BBBFF1" w:themeColor="accent4" w:themeTint="99"/>
        <w:bottom w:val="single" w:sz="2" w:space="0" w:color="BBBFF1" w:themeColor="accent4" w:themeTint="99"/>
        <w:insideH w:val="single" w:sz="2" w:space="0" w:color="BBBFF1" w:themeColor="accent4" w:themeTint="99"/>
        <w:insideV w:val="single" w:sz="2" w:space="0" w:color="BBBFF1" w:themeColor="accent4" w:themeTint="99"/>
      </w:tblBorders>
    </w:tblPr>
    <w:tblStylePr w:type="firstRow">
      <w:rPr>
        <w:b/>
        <w:bCs/>
      </w:rPr>
      <w:tblPr/>
      <w:tcPr>
        <w:tcBorders>
          <w:top w:val="nil"/>
          <w:bottom w:val="single" w:sz="12" w:space="0" w:color="BBBFF1" w:themeColor="accent4" w:themeTint="99"/>
          <w:insideH w:val="nil"/>
          <w:insideV w:val="nil"/>
        </w:tcBorders>
        <w:shd w:val="clear" w:color="auto" w:fill="FFFFFF" w:themeFill="background1"/>
      </w:tcPr>
    </w:tblStylePr>
    <w:tblStylePr w:type="lastRow">
      <w:rPr>
        <w:b/>
        <w:bCs/>
      </w:rPr>
      <w:tblPr/>
      <w:tcPr>
        <w:tcBorders>
          <w:top w:val="double" w:sz="2" w:space="0" w:color="BBBFF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2-Accent5">
    <w:name w:val="Grid Table 2 Accent 5"/>
    <w:basedOn w:val="TableNormal"/>
    <w:uiPriority w:val="47"/>
    <w:locked/>
    <w:rsid w:val="00F86725"/>
    <w:pPr>
      <w:spacing w:after="0" w:line="240" w:lineRule="auto"/>
    </w:pPr>
    <w:tblPr>
      <w:tblStyleRowBandSize w:val="1"/>
      <w:tblStyleColBandSize w:val="1"/>
      <w:tblBorders>
        <w:top w:val="single" w:sz="2" w:space="0" w:color="9A9ECC" w:themeColor="accent5" w:themeTint="99"/>
        <w:bottom w:val="single" w:sz="2" w:space="0" w:color="9A9ECC" w:themeColor="accent5" w:themeTint="99"/>
        <w:insideH w:val="single" w:sz="2" w:space="0" w:color="9A9ECC" w:themeColor="accent5" w:themeTint="99"/>
        <w:insideV w:val="single" w:sz="2" w:space="0" w:color="9A9ECC" w:themeColor="accent5" w:themeTint="99"/>
      </w:tblBorders>
    </w:tblPr>
    <w:tblStylePr w:type="firstRow">
      <w:rPr>
        <w:b/>
        <w:bCs/>
      </w:rPr>
      <w:tblPr/>
      <w:tcPr>
        <w:tcBorders>
          <w:top w:val="nil"/>
          <w:bottom w:val="single" w:sz="12" w:space="0" w:color="9A9ECC" w:themeColor="accent5" w:themeTint="99"/>
          <w:insideH w:val="nil"/>
          <w:insideV w:val="nil"/>
        </w:tcBorders>
        <w:shd w:val="clear" w:color="auto" w:fill="FFFFFF" w:themeFill="background1"/>
      </w:tcPr>
    </w:tblStylePr>
    <w:tblStylePr w:type="lastRow">
      <w:rPr>
        <w:b/>
        <w:bCs/>
      </w:rPr>
      <w:tblPr/>
      <w:tcPr>
        <w:tcBorders>
          <w:top w:val="double" w:sz="2" w:space="0" w:color="9A9E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2-Accent6">
    <w:name w:val="Grid Table 2 Accent 6"/>
    <w:basedOn w:val="TableNormal"/>
    <w:uiPriority w:val="47"/>
    <w:locked/>
    <w:rsid w:val="00F86725"/>
    <w:pPr>
      <w:spacing w:after="0" w:line="240" w:lineRule="auto"/>
    </w:pPr>
    <w:tblPr>
      <w:tblStyleRowBandSize w:val="1"/>
      <w:tblStyleColBandSize w:val="1"/>
      <w:tblBorders>
        <w:top w:val="single" w:sz="2" w:space="0" w:color="DFB6DE" w:themeColor="accent6" w:themeTint="99"/>
        <w:bottom w:val="single" w:sz="2" w:space="0" w:color="DFB6DE" w:themeColor="accent6" w:themeTint="99"/>
        <w:insideH w:val="single" w:sz="2" w:space="0" w:color="DFB6DE" w:themeColor="accent6" w:themeTint="99"/>
        <w:insideV w:val="single" w:sz="2" w:space="0" w:color="DFB6DE" w:themeColor="accent6" w:themeTint="99"/>
      </w:tblBorders>
    </w:tblPr>
    <w:tblStylePr w:type="firstRow">
      <w:rPr>
        <w:b/>
        <w:bCs/>
      </w:rPr>
      <w:tblPr/>
      <w:tcPr>
        <w:tcBorders>
          <w:top w:val="nil"/>
          <w:bottom w:val="single" w:sz="12" w:space="0" w:color="DFB6DE" w:themeColor="accent6" w:themeTint="99"/>
          <w:insideH w:val="nil"/>
          <w:insideV w:val="nil"/>
        </w:tcBorders>
        <w:shd w:val="clear" w:color="auto" w:fill="FFFFFF" w:themeFill="background1"/>
      </w:tcPr>
    </w:tblStylePr>
    <w:tblStylePr w:type="lastRow">
      <w:rPr>
        <w:b/>
        <w:bCs/>
      </w:rPr>
      <w:tblPr/>
      <w:tcPr>
        <w:tcBorders>
          <w:top w:val="double" w:sz="2" w:space="0" w:color="DFB6D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3">
    <w:name w:val="Grid Table 3"/>
    <w:basedOn w:val="TableNormal"/>
    <w:uiPriority w:val="48"/>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3-Accent2">
    <w:name w:val="Grid Table 3 Accent 2"/>
    <w:basedOn w:val="TableNormal"/>
    <w:uiPriority w:val="48"/>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3-Accent3">
    <w:name w:val="Grid Table 3 Accent 3"/>
    <w:basedOn w:val="TableNormal"/>
    <w:uiPriority w:val="48"/>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3-Accent4">
    <w:name w:val="Grid Table 3 Accent 4"/>
    <w:basedOn w:val="TableNormal"/>
    <w:uiPriority w:val="48"/>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3-Accent5">
    <w:name w:val="Grid Table 3 Accent 5"/>
    <w:basedOn w:val="TableNormal"/>
    <w:uiPriority w:val="48"/>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3-Accent6">
    <w:name w:val="Grid Table 3 Accent 6"/>
    <w:basedOn w:val="TableNormal"/>
    <w:uiPriority w:val="48"/>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GridTable4">
    <w:name w:val="Grid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insideV w:val="nil"/>
        </w:tcBorders>
        <w:shd w:val="clear" w:color="auto" w:fill="5CC8D3" w:themeFill="accent1"/>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4-Accent2">
    <w:name w:val="Grid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insideV w:val="nil"/>
        </w:tcBorders>
        <w:shd w:val="clear" w:color="auto" w:fill="C8E95A" w:themeFill="accent2"/>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4-Accent3">
    <w:name w:val="Grid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insideV w:val="nil"/>
        </w:tcBorders>
        <w:shd w:val="clear" w:color="auto" w:fill="FBB153" w:themeFill="accent3"/>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4-Accent4">
    <w:name w:val="Grid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insideV w:val="nil"/>
        </w:tcBorders>
        <w:shd w:val="clear" w:color="auto" w:fill="8E96E9" w:themeFill="accent4"/>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4-Accent5">
    <w:name w:val="Grid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insideV w:val="nil"/>
        </w:tcBorders>
        <w:shd w:val="clear" w:color="auto" w:fill="585EAB" w:themeFill="accent5"/>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4-Accent6">
    <w:name w:val="Grid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insideV w:val="nil"/>
        </w:tcBorders>
        <w:shd w:val="clear" w:color="auto" w:fill="CB87C9" w:themeFill="accent6"/>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5Dark">
    <w:name w:val="Grid Table 5 Dark"/>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3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C8D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C8D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C8D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C8D3" w:themeFill="accent1"/>
      </w:tcPr>
    </w:tblStylePr>
    <w:tblStylePr w:type="band1Vert">
      <w:tblPr/>
      <w:tcPr>
        <w:shd w:val="clear" w:color="auto" w:fill="BDE8ED" w:themeFill="accent1" w:themeFillTint="66"/>
      </w:tcPr>
    </w:tblStylePr>
    <w:tblStylePr w:type="band1Horz">
      <w:tblPr/>
      <w:tcPr>
        <w:shd w:val="clear" w:color="auto" w:fill="BDE8ED" w:themeFill="accent1" w:themeFillTint="66"/>
      </w:tcPr>
    </w:tblStylePr>
  </w:style>
  <w:style w:type="table" w:styleId="GridTable5Dark-Accent2">
    <w:name w:val="Grid Table 5 Dark Accent 2"/>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E95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E95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E95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E95A" w:themeFill="accent2"/>
      </w:tcPr>
    </w:tblStylePr>
    <w:tblStylePr w:type="band1Vert">
      <w:tblPr/>
      <w:tcPr>
        <w:shd w:val="clear" w:color="auto" w:fill="E8F6BC" w:themeFill="accent2" w:themeFillTint="66"/>
      </w:tcPr>
    </w:tblStylePr>
    <w:tblStylePr w:type="band1Horz">
      <w:tblPr/>
      <w:tcPr>
        <w:shd w:val="clear" w:color="auto" w:fill="E8F6BC" w:themeFill="accent2" w:themeFillTint="66"/>
      </w:tcPr>
    </w:tblStylePr>
  </w:style>
  <w:style w:type="table" w:styleId="GridTable5Dark-Accent3">
    <w:name w:val="Grid Table 5 Dark Accent 3"/>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F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B15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B15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B15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B153" w:themeFill="accent3"/>
      </w:tcPr>
    </w:tblStylePr>
    <w:tblStylePr w:type="band1Vert">
      <w:tblPr/>
      <w:tcPr>
        <w:shd w:val="clear" w:color="auto" w:fill="FDDFB9" w:themeFill="accent3" w:themeFillTint="66"/>
      </w:tcPr>
    </w:tblStylePr>
    <w:tblStylePr w:type="band1Horz">
      <w:tblPr/>
      <w:tcPr>
        <w:shd w:val="clear" w:color="auto" w:fill="FDDFB9" w:themeFill="accent3" w:themeFillTint="66"/>
      </w:tcPr>
    </w:tblStylePr>
  </w:style>
  <w:style w:type="table" w:styleId="GridTable5Dark-Accent4">
    <w:name w:val="Grid Table 5 Dark Accent 4"/>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9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96E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96E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96E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96E9" w:themeFill="accent4"/>
      </w:tcPr>
    </w:tblStylePr>
    <w:tblStylePr w:type="band1Vert">
      <w:tblPr/>
      <w:tcPr>
        <w:shd w:val="clear" w:color="auto" w:fill="D1D4F6" w:themeFill="accent4" w:themeFillTint="66"/>
      </w:tcPr>
    </w:tblStylePr>
    <w:tblStylePr w:type="band1Horz">
      <w:tblPr/>
      <w:tcPr>
        <w:shd w:val="clear" w:color="auto" w:fill="D1D4F6" w:themeFill="accent4" w:themeFillTint="66"/>
      </w:tcPr>
    </w:tblStylePr>
  </w:style>
  <w:style w:type="table" w:styleId="GridTable5Dark-Accent5">
    <w:name w:val="Grid Table 5 Dark Accent 5"/>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E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EA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EA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EA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EAB" w:themeFill="accent5"/>
      </w:tcPr>
    </w:tblStylePr>
    <w:tblStylePr w:type="band1Vert">
      <w:tblPr/>
      <w:tcPr>
        <w:shd w:val="clear" w:color="auto" w:fill="BCBEDD" w:themeFill="accent5" w:themeFillTint="66"/>
      </w:tcPr>
    </w:tblStylePr>
    <w:tblStylePr w:type="band1Horz">
      <w:tblPr/>
      <w:tcPr>
        <w:shd w:val="clear" w:color="auto" w:fill="BCBEDD" w:themeFill="accent5" w:themeFillTint="66"/>
      </w:tcPr>
    </w:tblStylePr>
  </w:style>
  <w:style w:type="table" w:styleId="GridTable5Dark-Accent6">
    <w:name w:val="Grid Table 5 Dark Accent 6"/>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6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B87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B87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B87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B87C9" w:themeFill="accent6"/>
      </w:tcPr>
    </w:tblStylePr>
    <w:tblStylePr w:type="band1Vert">
      <w:tblPr/>
      <w:tcPr>
        <w:shd w:val="clear" w:color="auto" w:fill="EACEE9" w:themeFill="accent6" w:themeFillTint="66"/>
      </w:tcPr>
    </w:tblStylePr>
    <w:tblStylePr w:type="band1Horz">
      <w:tblPr/>
      <w:tcPr>
        <w:shd w:val="clear" w:color="auto" w:fill="EACEE9" w:themeFill="accent6" w:themeFillTint="66"/>
      </w:tcPr>
    </w:tblStylePr>
  </w:style>
  <w:style w:type="table" w:styleId="GridTable6Colorful">
    <w:name w:val="Grid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6Colorful-Accent2">
    <w:name w:val="Grid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6Colorful-Accent3">
    <w:name w:val="Grid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6Colorful-Accent4">
    <w:name w:val="Grid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6Colorful-Accent5">
    <w:name w:val="Grid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6Colorful-Accent6">
    <w:name w:val="Grid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7Colorful">
    <w:name w:val="Grid Table 7 Colorful"/>
    <w:basedOn w:val="TableNormal"/>
    <w:uiPriority w:val="52"/>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7Colorful-Accent2">
    <w:name w:val="Grid Table 7 Colorful Accent 2"/>
    <w:basedOn w:val="TableNormal"/>
    <w:uiPriority w:val="52"/>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7Colorful-Accent3">
    <w:name w:val="Grid Table 7 Colorful Accent 3"/>
    <w:basedOn w:val="TableNormal"/>
    <w:uiPriority w:val="52"/>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7Colorful-Accent4">
    <w:name w:val="Grid Table 7 Colorful Accent 4"/>
    <w:basedOn w:val="TableNormal"/>
    <w:uiPriority w:val="52"/>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7Colorful-Accent5">
    <w:name w:val="Grid Table 7 Colorful Accent 5"/>
    <w:basedOn w:val="TableNormal"/>
    <w:uiPriority w:val="52"/>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7Colorful-Accent6">
    <w:name w:val="Grid Table 7 Colorful Accent 6"/>
    <w:basedOn w:val="TableNormal"/>
    <w:uiPriority w:val="52"/>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LightGrid">
    <w:name w:val="Light Grid"/>
    <w:basedOn w:val="TableNormal"/>
    <w:uiPriority w:val="62"/>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18" w:space="0" w:color="5CC8D3" w:themeColor="accent1"/>
          <w:right w:val="single" w:sz="8" w:space="0" w:color="5CC8D3" w:themeColor="accent1"/>
          <w:insideH w:val="nil"/>
          <w:insideV w:val="single" w:sz="8" w:space="0" w:color="5CC8D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insideH w:val="nil"/>
          <w:insideV w:val="single" w:sz="8" w:space="0" w:color="5CC8D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shd w:val="clear" w:color="auto" w:fill="D6F1F4" w:themeFill="accent1" w:themeFillTint="3F"/>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shd w:val="clear" w:color="auto" w:fill="D6F1F4" w:themeFill="accent1" w:themeFillTint="3F"/>
      </w:tcPr>
    </w:tblStylePr>
    <w:tblStylePr w:type="band2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tcPr>
    </w:tblStylePr>
  </w:style>
  <w:style w:type="table" w:styleId="LightGrid-Accent2">
    <w:name w:val="Light Grid Accent 2"/>
    <w:basedOn w:val="TableNormal"/>
    <w:uiPriority w:val="62"/>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18" w:space="0" w:color="C8E95A" w:themeColor="accent2"/>
          <w:right w:val="single" w:sz="8" w:space="0" w:color="C8E95A" w:themeColor="accent2"/>
          <w:insideH w:val="nil"/>
          <w:insideV w:val="single" w:sz="8" w:space="0" w:color="C8E9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insideH w:val="nil"/>
          <w:insideV w:val="single" w:sz="8" w:space="0" w:color="C8E9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shd w:val="clear" w:color="auto" w:fill="F1F9D6" w:themeFill="accent2" w:themeFillTint="3F"/>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shd w:val="clear" w:color="auto" w:fill="F1F9D6" w:themeFill="accent2" w:themeFillTint="3F"/>
      </w:tcPr>
    </w:tblStylePr>
    <w:tblStylePr w:type="band2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tcPr>
    </w:tblStylePr>
  </w:style>
  <w:style w:type="table" w:styleId="LightGrid-Accent3">
    <w:name w:val="Light Grid Accent 3"/>
    <w:basedOn w:val="TableNormal"/>
    <w:uiPriority w:val="62"/>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18" w:space="0" w:color="FBB153" w:themeColor="accent3"/>
          <w:right w:val="single" w:sz="8" w:space="0" w:color="FBB153" w:themeColor="accent3"/>
          <w:insideH w:val="nil"/>
          <w:insideV w:val="single" w:sz="8" w:space="0" w:color="FBB15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insideH w:val="nil"/>
          <w:insideV w:val="single" w:sz="8" w:space="0" w:color="FBB15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shd w:val="clear" w:color="auto" w:fill="FEEBD4" w:themeFill="accent3" w:themeFillTint="3F"/>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shd w:val="clear" w:color="auto" w:fill="FEEBD4" w:themeFill="accent3" w:themeFillTint="3F"/>
      </w:tcPr>
    </w:tblStylePr>
    <w:tblStylePr w:type="band2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tcPr>
    </w:tblStylePr>
  </w:style>
  <w:style w:type="table" w:styleId="LightGrid-Accent4">
    <w:name w:val="Light Grid Accent 4"/>
    <w:basedOn w:val="TableNormal"/>
    <w:uiPriority w:val="62"/>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18" w:space="0" w:color="8E96E9" w:themeColor="accent4"/>
          <w:right w:val="single" w:sz="8" w:space="0" w:color="8E96E9" w:themeColor="accent4"/>
          <w:insideH w:val="nil"/>
          <w:insideV w:val="single" w:sz="8" w:space="0" w:color="8E96E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insideH w:val="nil"/>
          <w:insideV w:val="single" w:sz="8" w:space="0" w:color="8E96E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shd w:val="clear" w:color="auto" w:fill="E2E4F9" w:themeFill="accent4" w:themeFillTint="3F"/>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shd w:val="clear" w:color="auto" w:fill="E2E4F9" w:themeFill="accent4" w:themeFillTint="3F"/>
      </w:tcPr>
    </w:tblStylePr>
    <w:tblStylePr w:type="band2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tcPr>
    </w:tblStylePr>
  </w:style>
  <w:style w:type="table" w:styleId="LightGrid-Accent5">
    <w:name w:val="Light Grid Accent 5"/>
    <w:basedOn w:val="TableNormal"/>
    <w:uiPriority w:val="62"/>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18" w:space="0" w:color="585EAB" w:themeColor="accent5"/>
          <w:right w:val="single" w:sz="8" w:space="0" w:color="585EAB" w:themeColor="accent5"/>
          <w:insideH w:val="nil"/>
          <w:insideV w:val="single" w:sz="8" w:space="0" w:color="585E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insideH w:val="nil"/>
          <w:insideV w:val="single" w:sz="8" w:space="0" w:color="585E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shd w:val="clear" w:color="auto" w:fill="D5D6EA" w:themeFill="accent5" w:themeFillTint="3F"/>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shd w:val="clear" w:color="auto" w:fill="D5D6EA" w:themeFill="accent5" w:themeFillTint="3F"/>
      </w:tcPr>
    </w:tblStylePr>
    <w:tblStylePr w:type="band2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tcPr>
    </w:tblStylePr>
  </w:style>
  <w:style w:type="table" w:styleId="LightGrid-Accent6">
    <w:name w:val="Light Grid Accent 6"/>
    <w:basedOn w:val="TableNormal"/>
    <w:uiPriority w:val="62"/>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18" w:space="0" w:color="CB87C9" w:themeColor="accent6"/>
          <w:right w:val="single" w:sz="8" w:space="0" w:color="CB87C9" w:themeColor="accent6"/>
          <w:insideH w:val="nil"/>
          <w:insideV w:val="single" w:sz="8" w:space="0" w:color="CB87C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insideH w:val="nil"/>
          <w:insideV w:val="single" w:sz="8" w:space="0" w:color="CB87C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shd w:val="clear" w:color="auto" w:fill="F2E1F1" w:themeFill="accent6" w:themeFillTint="3F"/>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shd w:val="clear" w:color="auto" w:fill="F2E1F1" w:themeFill="accent6" w:themeFillTint="3F"/>
      </w:tcPr>
    </w:tblStylePr>
    <w:tblStylePr w:type="band2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tcPr>
    </w:tblStylePr>
  </w:style>
  <w:style w:type="table" w:styleId="LightList">
    <w:name w:val="Light List"/>
    <w:basedOn w:val="TableNormal"/>
    <w:uiPriority w:val="61"/>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pPr>
        <w:spacing w:before="0" w:after="0" w:line="240" w:lineRule="auto"/>
      </w:pPr>
      <w:rPr>
        <w:b/>
        <w:bCs/>
        <w:color w:val="FFFFFF" w:themeColor="background1"/>
      </w:rPr>
      <w:tblPr/>
      <w:tcPr>
        <w:shd w:val="clear" w:color="auto" w:fill="5CC8D3" w:themeFill="accent1"/>
      </w:tcPr>
    </w:tblStylePr>
    <w:tblStylePr w:type="lastRow">
      <w:pPr>
        <w:spacing w:before="0" w:after="0" w:line="240" w:lineRule="auto"/>
      </w:pPr>
      <w:rPr>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tcBorders>
      </w:tcPr>
    </w:tblStylePr>
    <w:tblStylePr w:type="firstCol">
      <w:rPr>
        <w:b/>
        <w:bCs/>
      </w:rPr>
    </w:tblStylePr>
    <w:tblStylePr w:type="lastCol">
      <w:rPr>
        <w:b/>
        <w:bCs/>
      </w:r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style>
  <w:style w:type="table" w:styleId="LightList-Accent2">
    <w:name w:val="Light List Accent 2"/>
    <w:basedOn w:val="TableNormal"/>
    <w:uiPriority w:val="61"/>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pPr>
        <w:spacing w:before="0" w:after="0" w:line="240" w:lineRule="auto"/>
      </w:pPr>
      <w:rPr>
        <w:b/>
        <w:bCs/>
        <w:color w:val="FFFFFF" w:themeColor="background1"/>
      </w:rPr>
      <w:tblPr/>
      <w:tcPr>
        <w:shd w:val="clear" w:color="auto" w:fill="C8E95A" w:themeFill="accent2"/>
      </w:tcPr>
    </w:tblStylePr>
    <w:tblStylePr w:type="lastRow">
      <w:pPr>
        <w:spacing w:before="0" w:after="0" w:line="240" w:lineRule="auto"/>
      </w:pPr>
      <w:rPr>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tcBorders>
      </w:tcPr>
    </w:tblStylePr>
    <w:tblStylePr w:type="firstCol">
      <w:rPr>
        <w:b/>
        <w:bCs/>
      </w:rPr>
    </w:tblStylePr>
    <w:tblStylePr w:type="lastCol">
      <w:rPr>
        <w:b/>
        <w:bCs/>
      </w:r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style>
  <w:style w:type="table" w:styleId="LightList-Accent3">
    <w:name w:val="Light List Accent 3"/>
    <w:basedOn w:val="TableNormal"/>
    <w:uiPriority w:val="61"/>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pPr>
        <w:spacing w:before="0" w:after="0" w:line="240" w:lineRule="auto"/>
      </w:pPr>
      <w:rPr>
        <w:b/>
        <w:bCs/>
        <w:color w:val="FFFFFF" w:themeColor="background1"/>
      </w:rPr>
      <w:tblPr/>
      <w:tcPr>
        <w:shd w:val="clear" w:color="auto" w:fill="FBB153" w:themeFill="accent3"/>
      </w:tcPr>
    </w:tblStylePr>
    <w:tblStylePr w:type="lastRow">
      <w:pPr>
        <w:spacing w:before="0" w:after="0" w:line="240" w:lineRule="auto"/>
      </w:pPr>
      <w:rPr>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tcBorders>
      </w:tcPr>
    </w:tblStylePr>
    <w:tblStylePr w:type="firstCol">
      <w:rPr>
        <w:b/>
        <w:bCs/>
      </w:rPr>
    </w:tblStylePr>
    <w:tblStylePr w:type="lastCol">
      <w:rPr>
        <w:b/>
        <w:bCs/>
      </w:r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style>
  <w:style w:type="table" w:styleId="LightList-Accent4">
    <w:name w:val="Light List Accent 4"/>
    <w:basedOn w:val="TableNormal"/>
    <w:uiPriority w:val="61"/>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pPr>
        <w:spacing w:before="0" w:after="0" w:line="240" w:lineRule="auto"/>
      </w:pPr>
      <w:rPr>
        <w:b/>
        <w:bCs/>
        <w:color w:val="FFFFFF" w:themeColor="background1"/>
      </w:rPr>
      <w:tblPr/>
      <w:tcPr>
        <w:shd w:val="clear" w:color="auto" w:fill="8E96E9" w:themeFill="accent4"/>
      </w:tcPr>
    </w:tblStylePr>
    <w:tblStylePr w:type="lastRow">
      <w:pPr>
        <w:spacing w:before="0" w:after="0" w:line="240" w:lineRule="auto"/>
      </w:pPr>
      <w:rPr>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tcBorders>
      </w:tcPr>
    </w:tblStylePr>
    <w:tblStylePr w:type="firstCol">
      <w:rPr>
        <w:b/>
        <w:bCs/>
      </w:rPr>
    </w:tblStylePr>
    <w:tblStylePr w:type="lastCol">
      <w:rPr>
        <w:b/>
        <w:bCs/>
      </w:r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style>
  <w:style w:type="table" w:styleId="LightList-Accent5">
    <w:name w:val="Light List Accent 5"/>
    <w:basedOn w:val="TableNormal"/>
    <w:uiPriority w:val="61"/>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pPr>
        <w:spacing w:before="0" w:after="0" w:line="240" w:lineRule="auto"/>
      </w:pPr>
      <w:rPr>
        <w:b/>
        <w:bCs/>
        <w:color w:val="FFFFFF" w:themeColor="background1"/>
      </w:rPr>
      <w:tblPr/>
      <w:tcPr>
        <w:shd w:val="clear" w:color="auto" w:fill="585EAB" w:themeFill="accent5"/>
      </w:tcPr>
    </w:tblStylePr>
    <w:tblStylePr w:type="lastRow">
      <w:pPr>
        <w:spacing w:before="0" w:after="0" w:line="240" w:lineRule="auto"/>
      </w:pPr>
      <w:rPr>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tcBorders>
      </w:tcPr>
    </w:tblStylePr>
    <w:tblStylePr w:type="firstCol">
      <w:rPr>
        <w:b/>
        <w:bCs/>
      </w:rPr>
    </w:tblStylePr>
    <w:tblStylePr w:type="lastCol">
      <w:rPr>
        <w:b/>
        <w:bCs/>
      </w:r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style>
  <w:style w:type="table" w:styleId="LightList-Accent6">
    <w:name w:val="Light List Accent 6"/>
    <w:basedOn w:val="TableNormal"/>
    <w:uiPriority w:val="61"/>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pPr>
        <w:spacing w:before="0" w:after="0" w:line="240" w:lineRule="auto"/>
      </w:pPr>
      <w:rPr>
        <w:b/>
        <w:bCs/>
        <w:color w:val="FFFFFF" w:themeColor="background1"/>
      </w:rPr>
      <w:tblPr/>
      <w:tcPr>
        <w:shd w:val="clear" w:color="auto" w:fill="CB87C9" w:themeFill="accent6"/>
      </w:tcPr>
    </w:tblStylePr>
    <w:tblStylePr w:type="lastRow">
      <w:pPr>
        <w:spacing w:before="0" w:after="0" w:line="240" w:lineRule="auto"/>
      </w:pPr>
      <w:rPr>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tcBorders>
      </w:tcPr>
    </w:tblStylePr>
    <w:tblStylePr w:type="firstCol">
      <w:rPr>
        <w:b/>
        <w:bCs/>
      </w:rPr>
    </w:tblStylePr>
    <w:tblStylePr w:type="lastCol">
      <w:rPr>
        <w:b/>
        <w:bCs/>
      </w:r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style>
  <w:style w:type="table" w:styleId="LightShading">
    <w:name w:val="Light Shading"/>
    <w:basedOn w:val="TableNormal"/>
    <w:uiPriority w:val="60"/>
    <w:semiHidden/>
    <w:unhideWhenUsed/>
    <w:locked/>
    <w:rsid w:val="00F8672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locked/>
    <w:rsid w:val="00F86725"/>
    <w:pPr>
      <w:spacing w:before="0" w:after="0" w:line="240" w:lineRule="auto"/>
    </w:pPr>
    <w:rPr>
      <w:color w:val="30A6B2" w:themeColor="accent1" w:themeShade="BF"/>
    </w:rPr>
    <w:tblPr>
      <w:tblStyleRowBandSize w:val="1"/>
      <w:tblStyleColBandSize w:val="1"/>
      <w:tblBorders>
        <w:top w:val="single" w:sz="8" w:space="0" w:color="5CC8D3" w:themeColor="accent1"/>
        <w:bottom w:val="single" w:sz="8" w:space="0" w:color="5CC8D3" w:themeColor="accent1"/>
      </w:tblBorders>
    </w:tblPr>
    <w:tblStylePr w:type="fir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la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left w:val="nil"/>
          <w:right w:val="nil"/>
          <w:insideH w:val="nil"/>
          <w:insideV w:val="nil"/>
        </w:tcBorders>
        <w:shd w:val="clear" w:color="auto" w:fill="D6F1F4" w:themeFill="accent1" w:themeFillTint="3F"/>
      </w:tcPr>
    </w:tblStylePr>
  </w:style>
  <w:style w:type="table" w:styleId="LightShading-Accent2">
    <w:name w:val="Light Shading Accent 2"/>
    <w:basedOn w:val="TableNormal"/>
    <w:uiPriority w:val="60"/>
    <w:semiHidden/>
    <w:unhideWhenUsed/>
    <w:locked/>
    <w:rsid w:val="00F86725"/>
    <w:pPr>
      <w:spacing w:before="0" w:after="0" w:line="240" w:lineRule="auto"/>
    </w:pPr>
    <w:rPr>
      <w:color w:val="AAD51C" w:themeColor="accent2" w:themeShade="BF"/>
    </w:rPr>
    <w:tblPr>
      <w:tblStyleRowBandSize w:val="1"/>
      <w:tblStyleColBandSize w:val="1"/>
      <w:tblBorders>
        <w:top w:val="single" w:sz="8" w:space="0" w:color="C8E95A" w:themeColor="accent2"/>
        <w:bottom w:val="single" w:sz="8" w:space="0" w:color="C8E95A" w:themeColor="accent2"/>
      </w:tblBorders>
    </w:tblPr>
    <w:tblStylePr w:type="fir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la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left w:val="nil"/>
          <w:right w:val="nil"/>
          <w:insideH w:val="nil"/>
          <w:insideV w:val="nil"/>
        </w:tcBorders>
        <w:shd w:val="clear" w:color="auto" w:fill="F1F9D6" w:themeFill="accent2" w:themeFillTint="3F"/>
      </w:tcPr>
    </w:tblStylePr>
  </w:style>
  <w:style w:type="table" w:styleId="LightShading-Accent3">
    <w:name w:val="Light Shading Accent 3"/>
    <w:basedOn w:val="TableNormal"/>
    <w:uiPriority w:val="60"/>
    <w:semiHidden/>
    <w:unhideWhenUsed/>
    <w:locked/>
    <w:rsid w:val="00F86725"/>
    <w:pPr>
      <w:spacing w:before="0" w:after="0" w:line="240" w:lineRule="auto"/>
    </w:pPr>
    <w:rPr>
      <w:color w:val="F48A05" w:themeColor="accent3" w:themeShade="BF"/>
    </w:rPr>
    <w:tblPr>
      <w:tblStyleRowBandSize w:val="1"/>
      <w:tblStyleColBandSize w:val="1"/>
      <w:tblBorders>
        <w:top w:val="single" w:sz="8" w:space="0" w:color="FBB153" w:themeColor="accent3"/>
        <w:bottom w:val="single" w:sz="8" w:space="0" w:color="FBB153" w:themeColor="accent3"/>
      </w:tblBorders>
    </w:tblPr>
    <w:tblStylePr w:type="fir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la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left w:val="nil"/>
          <w:right w:val="nil"/>
          <w:insideH w:val="nil"/>
          <w:insideV w:val="nil"/>
        </w:tcBorders>
        <w:shd w:val="clear" w:color="auto" w:fill="FEEBD4" w:themeFill="accent3" w:themeFillTint="3F"/>
      </w:tcPr>
    </w:tblStylePr>
  </w:style>
  <w:style w:type="table" w:styleId="LightShading-Accent4">
    <w:name w:val="Light Shading Accent 4"/>
    <w:basedOn w:val="TableNormal"/>
    <w:uiPriority w:val="60"/>
    <w:semiHidden/>
    <w:unhideWhenUsed/>
    <w:locked/>
    <w:rsid w:val="00F86725"/>
    <w:pPr>
      <w:spacing w:before="0" w:after="0" w:line="240" w:lineRule="auto"/>
    </w:pPr>
    <w:rPr>
      <w:color w:val="3F4CD9" w:themeColor="accent4" w:themeShade="BF"/>
    </w:rPr>
    <w:tblPr>
      <w:tblStyleRowBandSize w:val="1"/>
      <w:tblStyleColBandSize w:val="1"/>
      <w:tblBorders>
        <w:top w:val="single" w:sz="8" w:space="0" w:color="8E96E9" w:themeColor="accent4"/>
        <w:bottom w:val="single" w:sz="8" w:space="0" w:color="8E96E9" w:themeColor="accent4"/>
      </w:tblBorders>
    </w:tblPr>
    <w:tblStylePr w:type="fir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la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left w:val="nil"/>
          <w:right w:val="nil"/>
          <w:insideH w:val="nil"/>
          <w:insideV w:val="nil"/>
        </w:tcBorders>
        <w:shd w:val="clear" w:color="auto" w:fill="E2E4F9" w:themeFill="accent4" w:themeFillTint="3F"/>
      </w:tcPr>
    </w:tblStylePr>
  </w:style>
  <w:style w:type="table" w:styleId="LightShading-Accent5">
    <w:name w:val="Light Shading Accent 5"/>
    <w:basedOn w:val="TableNormal"/>
    <w:uiPriority w:val="60"/>
    <w:semiHidden/>
    <w:unhideWhenUsed/>
    <w:locked/>
    <w:rsid w:val="00F86725"/>
    <w:pPr>
      <w:spacing w:before="0" w:after="0" w:line="240" w:lineRule="auto"/>
    </w:pPr>
    <w:rPr>
      <w:color w:val="414580" w:themeColor="accent5" w:themeShade="BF"/>
    </w:rPr>
    <w:tblPr>
      <w:tblStyleRowBandSize w:val="1"/>
      <w:tblStyleColBandSize w:val="1"/>
      <w:tblBorders>
        <w:top w:val="single" w:sz="8" w:space="0" w:color="585EAB" w:themeColor="accent5"/>
        <w:bottom w:val="single" w:sz="8" w:space="0" w:color="585EAB" w:themeColor="accent5"/>
      </w:tblBorders>
    </w:tblPr>
    <w:tblStylePr w:type="fir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la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left w:val="nil"/>
          <w:right w:val="nil"/>
          <w:insideH w:val="nil"/>
          <w:insideV w:val="nil"/>
        </w:tcBorders>
        <w:shd w:val="clear" w:color="auto" w:fill="D5D6EA" w:themeFill="accent5" w:themeFillTint="3F"/>
      </w:tcPr>
    </w:tblStylePr>
  </w:style>
  <w:style w:type="table" w:styleId="LightShading-Accent6">
    <w:name w:val="Light Shading Accent 6"/>
    <w:basedOn w:val="TableNormal"/>
    <w:uiPriority w:val="60"/>
    <w:semiHidden/>
    <w:unhideWhenUsed/>
    <w:locked/>
    <w:rsid w:val="00F86725"/>
    <w:pPr>
      <w:spacing w:before="0" w:after="0" w:line="240" w:lineRule="auto"/>
    </w:pPr>
    <w:rPr>
      <w:color w:val="B04CAD" w:themeColor="accent6" w:themeShade="BF"/>
    </w:rPr>
    <w:tblPr>
      <w:tblStyleRowBandSize w:val="1"/>
      <w:tblStyleColBandSize w:val="1"/>
      <w:tblBorders>
        <w:top w:val="single" w:sz="8" w:space="0" w:color="CB87C9" w:themeColor="accent6"/>
        <w:bottom w:val="single" w:sz="8" w:space="0" w:color="CB87C9" w:themeColor="accent6"/>
      </w:tblBorders>
    </w:tblPr>
    <w:tblStylePr w:type="fir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la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left w:val="nil"/>
          <w:right w:val="nil"/>
          <w:insideH w:val="nil"/>
          <w:insideV w:val="nil"/>
        </w:tcBorders>
        <w:shd w:val="clear" w:color="auto" w:fill="F2E1F1" w:themeFill="accent6" w:themeFillTint="3F"/>
      </w:tcPr>
    </w:tblStylePr>
  </w:style>
  <w:style w:type="table" w:styleId="ListTable1Light">
    <w:name w:val="List Table 1 Light"/>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DDDE4" w:themeColor="accent1" w:themeTint="99"/>
        </w:tcBorders>
      </w:tcPr>
    </w:tblStylePr>
    <w:tblStylePr w:type="lastRow">
      <w:rPr>
        <w:b/>
        <w:bCs/>
      </w:rPr>
      <w:tblPr/>
      <w:tcPr>
        <w:tcBorders>
          <w:top w:val="sing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1Light-Accent2">
    <w:name w:val="List Table 1 Light Accent 2"/>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DF19B" w:themeColor="accent2" w:themeTint="99"/>
        </w:tcBorders>
      </w:tcPr>
    </w:tblStylePr>
    <w:tblStylePr w:type="lastRow">
      <w:rPr>
        <w:b/>
        <w:bCs/>
      </w:rPr>
      <w:tblPr/>
      <w:tcPr>
        <w:tcBorders>
          <w:top w:val="sing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1Light-Accent3">
    <w:name w:val="List Table 1 Light Accent 3"/>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FCCF97" w:themeColor="accent3" w:themeTint="99"/>
        </w:tcBorders>
      </w:tcPr>
    </w:tblStylePr>
    <w:tblStylePr w:type="lastRow">
      <w:rPr>
        <w:b/>
        <w:bCs/>
      </w:rPr>
      <w:tblPr/>
      <w:tcPr>
        <w:tcBorders>
          <w:top w:val="sing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1Light-Accent4">
    <w:name w:val="List Table 1 Light Accent 4"/>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BBBFF1" w:themeColor="accent4" w:themeTint="99"/>
        </w:tcBorders>
      </w:tcPr>
    </w:tblStylePr>
    <w:tblStylePr w:type="lastRow">
      <w:rPr>
        <w:b/>
        <w:bCs/>
      </w:rPr>
      <w:tblPr/>
      <w:tcPr>
        <w:tcBorders>
          <w:top w:val="sing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1Light-Accent5">
    <w:name w:val="List Table 1 Light Accent 5"/>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A9ECC" w:themeColor="accent5" w:themeTint="99"/>
        </w:tcBorders>
      </w:tcPr>
    </w:tblStylePr>
    <w:tblStylePr w:type="lastRow">
      <w:rPr>
        <w:b/>
        <w:bCs/>
      </w:rPr>
      <w:tblPr/>
      <w:tcPr>
        <w:tcBorders>
          <w:top w:val="sing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1Light-Accent6">
    <w:name w:val="List Table 1 Light Accent 6"/>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FB6DE" w:themeColor="accent6" w:themeTint="99"/>
        </w:tcBorders>
      </w:tcPr>
    </w:tblStylePr>
    <w:tblStylePr w:type="lastRow">
      <w:rPr>
        <w:b/>
        <w:bCs/>
      </w:rPr>
      <w:tblPr/>
      <w:tcPr>
        <w:tcBorders>
          <w:top w:val="sing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2">
    <w:name w:val="List Table 2"/>
    <w:basedOn w:val="TableNormal"/>
    <w:uiPriority w:val="47"/>
    <w:locked/>
    <w:rsid w:val="00F867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F86725"/>
    <w:pPr>
      <w:spacing w:after="0" w:line="240" w:lineRule="auto"/>
    </w:pPr>
    <w:tblPr>
      <w:tblStyleRowBandSize w:val="1"/>
      <w:tblStyleColBandSize w:val="1"/>
      <w:tblBorders>
        <w:top w:val="single" w:sz="4" w:space="0" w:color="9DDDE4" w:themeColor="accent1" w:themeTint="99"/>
        <w:bottom w:val="single" w:sz="4" w:space="0" w:color="9DDDE4" w:themeColor="accent1" w:themeTint="99"/>
        <w:insideH w:val="single" w:sz="4" w:space="0" w:color="9DDD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2-Accent2">
    <w:name w:val="List Table 2 Accent 2"/>
    <w:basedOn w:val="TableNormal"/>
    <w:uiPriority w:val="47"/>
    <w:locked/>
    <w:rsid w:val="00F86725"/>
    <w:pPr>
      <w:spacing w:after="0" w:line="240" w:lineRule="auto"/>
    </w:pPr>
    <w:tblPr>
      <w:tblStyleRowBandSize w:val="1"/>
      <w:tblStyleColBandSize w:val="1"/>
      <w:tblBorders>
        <w:top w:val="single" w:sz="4" w:space="0" w:color="DDF19B" w:themeColor="accent2" w:themeTint="99"/>
        <w:bottom w:val="single" w:sz="4" w:space="0" w:color="DDF19B" w:themeColor="accent2" w:themeTint="99"/>
        <w:insideH w:val="single" w:sz="4" w:space="0" w:color="DDF19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2-Accent3">
    <w:name w:val="List Table 2 Accent 3"/>
    <w:basedOn w:val="TableNormal"/>
    <w:uiPriority w:val="47"/>
    <w:locked/>
    <w:rsid w:val="00F86725"/>
    <w:pPr>
      <w:spacing w:after="0" w:line="240" w:lineRule="auto"/>
    </w:pPr>
    <w:tblPr>
      <w:tblStyleRowBandSize w:val="1"/>
      <w:tblStyleColBandSize w:val="1"/>
      <w:tblBorders>
        <w:top w:val="single" w:sz="4" w:space="0" w:color="FCCF97" w:themeColor="accent3" w:themeTint="99"/>
        <w:bottom w:val="single" w:sz="4" w:space="0" w:color="FCCF97" w:themeColor="accent3" w:themeTint="99"/>
        <w:insideH w:val="single" w:sz="4" w:space="0" w:color="FCCF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2-Accent4">
    <w:name w:val="List Table 2 Accent 4"/>
    <w:basedOn w:val="TableNormal"/>
    <w:uiPriority w:val="47"/>
    <w:locked/>
    <w:rsid w:val="00F86725"/>
    <w:pPr>
      <w:spacing w:after="0" w:line="240" w:lineRule="auto"/>
    </w:pPr>
    <w:tblPr>
      <w:tblStyleRowBandSize w:val="1"/>
      <w:tblStyleColBandSize w:val="1"/>
      <w:tblBorders>
        <w:top w:val="single" w:sz="4" w:space="0" w:color="BBBFF1" w:themeColor="accent4" w:themeTint="99"/>
        <w:bottom w:val="single" w:sz="4" w:space="0" w:color="BBBFF1" w:themeColor="accent4" w:themeTint="99"/>
        <w:insideH w:val="single" w:sz="4" w:space="0" w:color="BBBFF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2-Accent5">
    <w:name w:val="List Table 2 Accent 5"/>
    <w:basedOn w:val="TableNormal"/>
    <w:uiPriority w:val="47"/>
    <w:locked/>
    <w:rsid w:val="00F86725"/>
    <w:pPr>
      <w:spacing w:after="0" w:line="240" w:lineRule="auto"/>
    </w:pPr>
    <w:tblPr>
      <w:tblStyleRowBandSize w:val="1"/>
      <w:tblStyleColBandSize w:val="1"/>
      <w:tblBorders>
        <w:top w:val="single" w:sz="4" w:space="0" w:color="9A9ECC" w:themeColor="accent5" w:themeTint="99"/>
        <w:bottom w:val="single" w:sz="4" w:space="0" w:color="9A9ECC" w:themeColor="accent5" w:themeTint="99"/>
        <w:insideH w:val="single" w:sz="4" w:space="0" w:color="9A9EC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2-Accent6">
    <w:name w:val="List Table 2 Accent 6"/>
    <w:basedOn w:val="TableNormal"/>
    <w:uiPriority w:val="47"/>
    <w:locked/>
    <w:rsid w:val="00F86725"/>
    <w:pPr>
      <w:spacing w:after="0" w:line="240" w:lineRule="auto"/>
    </w:pPr>
    <w:tblPr>
      <w:tblStyleRowBandSize w:val="1"/>
      <w:tblStyleColBandSize w:val="1"/>
      <w:tblBorders>
        <w:top w:val="single" w:sz="4" w:space="0" w:color="DFB6DE" w:themeColor="accent6" w:themeTint="99"/>
        <w:bottom w:val="single" w:sz="4" w:space="0" w:color="DFB6DE" w:themeColor="accent6" w:themeTint="99"/>
        <w:insideH w:val="single" w:sz="4" w:space="0" w:color="DFB6D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3">
    <w:name w:val="List Table 3"/>
    <w:basedOn w:val="TableNormal"/>
    <w:uiPriority w:val="48"/>
    <w:locked/>
    <w:rsid w:val="00F867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F86725"/>
    <w:pPr>
      <w:spacing w:after="0" w:line="240" w:lineRule="auto"/>
    </w:pPr>
    <w:tblPr>
      <w:tblStyleRowBandSize w:val="1"/>
      <w:tblStyleColBandSize w:val="1"/>
      <w:tblBorders>
        <w:top w:val="single" w:sz="4" w:space="0" w:color="5CC8D3" w:themeColor="accent1"/>
        <w:left w:val="single" w:sz="4" w:space="0" w:color="5CC8D3" w:themeColor="accent1"/>
        <w:bottom w:val="single" w:sz="4" w:space="0" w:color="5CC8D3" w:themeColor="accent1"/>
        <w:right w:val="single" w:sz="4" w:space="0" w:color="5CC8D3" w:themeColor="accent1"/>
      </w:tblBorders>
    </w:tblPr>
    <w:tblStylePr w:type="firstRow">
      <w:rPr>
        <w:b/>
        <w:bCs/>
        <w:color w:val="FFFFFF" w:themeColor="background1"/>
      </w:rPr>
      <w:tblPr/>
      <w:tcPr>
        <w:shd w:val="clear" w:color="auto" w:fill="5CC8D3" w:themeFill="accent1"/>
      </w:tcPr>
    </w:tblStylePr>
    <w:tblStylePr w:type="lastRow">
      <w:rPr>
        <w:b/>
        <w:bCs/>
      </w:rPr>
      <w:tblPr/>
      <w:tcPr>
        <w:tcBorders>
          <w:top w:val="double" w:sz="4" w:space="0" w:color="5CC8D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C8D3" w:themeColor="accent1"/>
          <w:right w:val="single" w:sz="4" w:space="0" w:color="5CC8D3" w:themeColor="accent1"/>
        </w:tcBorders>
      </w:tcPr>
    </w:tblStylePr>
    <w:tblStylePr w:type="band1Horz">
      <w:tblPr/>
      <w:tcPr>
        <w:tcBorders>
          <w:top w:val="single" w:sz="4" w:space="0" w:color="5CC8D3" w:themeColor="accent1"/>
          <w:bottom w:val="single" w:sz="4" w:space="0" w:color="5CC8D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C8D3" w:themeColor="accent1"/>
          <w:left w:val="nil"/>
        </w:tcBorders>
      </w:tcPr>
    </w:tblStylePr>
    <w:tblStylePr w:type="swCell">
      <w:tblPr/>
      <w:tcPr>
        <w:tcBorders>
          <w:top w:val="double" w:sz="4" w:space="0" w:color="5CC8D3" w:themeColor="accent1"/>
          <w:right w:val="nil"/>
        </w:tcBorders>
      </w:tcPr>
    </w:tblStylePr>
  </w:style>
  <w:style w:type="table" w:styleId="ListTable3-Accent2">
    <w:name w:val="List Table 3 Accent 2"/>
    <w:basedOn w:val="TableNormal"/>
    <w:uiPriority w:val="48"/>
    <w:locked/>
    <w:rsid w:val="00F86725"/>
    <w:pPr>
      <w:spacing w:after="0" w:line="240" w:lineRule="auto"/>
    </w:pPr>
    <w:tblPr>
      <w:tblStyleRowBandSize w:val="1"/>
      <w:tblStyleColBandSize w:val="1"/>
      <w:tblBorders>
        <w:top w:val="single" w:sz="4" w:space="0" w:color="C8E95A" w:themeColor="accent2"/>
        <w:left w:val="single" w:sz="4" w:space="0" w:color="C8E95A" w:themeColor="accent2"/>
        <w:bottom w:val="single" w:sz="4" w:space="0" w:color="C8E95A" w:themeColor="accent2"/>
        <w:right w:val="single" w:sz="4" w:space="0" w:color="C8E95A" w:themeColor="accent2"/>
      </w:tblBorders>
    </w:tblPr>
    <w:tblStylePr w:type="firstRow">
      <w:rPr>
        <w:b/>
        <w:bCs/>
        <w:color w:val="FFFFFF" w:themeColor="background1"/>
      </w:rPr>
      <w:tblPr/>
      <w:tcPr>
        <w:shd w:val="clear" w:color="auto" w:fill="C8E95A" w:themeFill="accent2"/>
      </w:tcPr>
    </w:tblStylePr>
    <w:tblStylePr w:type="lastRow">
      <w:rPr>
        <w:b/>
        <w:bCs/>
      </w:rPr>
      <w:tblPr/>
      <w:tcPr>
        <w:tcBorders>
          <w:top w:val="double" w:sz="4" w:space="0" w:color="C8E95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E95A" w:themeColor="accent2"/>
          <w:right w:val="single" w:sz="4" w:space="0" w:color="C8E95A" w:themeColor="accent2"/>
        </w:tcBorders>
      </w:tcPr>
    </w:tblStylePr>
    <w:tblStylePr w:type="band1Horz">
      <w:tblPr/>
      <w:tcPr>
        <w:tcBorders>
          <w:top w:val="single" w:sz="4" w:space="0" w:color="C8E95A" w:themeColor="accent2"/>
          <w:bottom w:val="single" w:sz="4" w:space="0" w:color="C8E95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E95A" w:themeColor="accent2"/>
          <w:left w:val="nil"/>
        </w:tcBorders>
      </w:tcPr>
    </w:tblStylePr>
    <w:tblStylePr w:type="swCell">
      <w:tblPr/>
      <w:tcPr>
        <w:tcBorders>
          <w:top w:val="double" w:sz="4" w:space="0" w:color="C8E95A" w:themeColor="accent2"/>
          <w:right w:val="nil"/>
        </w:tcBorders>
      </w:tcPr>
    </w:tblStylePr>
  </w:style>
  <w:style w:type="table" w:styleId="ListTable3-Accent3">
    <w:name w:val="List Table 3 Accent 3"/>
    <w:basedOn w:val="TableNormal"/>
    <w:uiPriority w:val="48"/>
    <w:locked/>
    <w:rsid w:val="00F86725"/>
    <w:pPr>
      <w:spacing w:after="0" w:line="240" w:lineRule="auto"/>
    </w:pPr>
    <w:tblPr>
      <w:tblStyleRowBandSize w:val="1"/>
      <w:tblStyleColBandSize w:val="1"/>
      <w:tblBorders>
        <w:top w:val="single" w:sz="4" w:space="0" w:color="FBB153" w:themeColor="accent3"/>
        <w:left w:val="single" w:sz="4" w:space="0" w:color="FBB153" w:themeColor="accent3"/>
        <w:bottom w:val="single" w:sz="4" w:space="0" w:color="FBB153" w:themeColor="accent3"/>
        <w:right w:val="single" w:sz="4" w:space="0" w:color="FBB153" w:themeColor="accent3"/>
      </w:tblBorders>
    </w:tblPr>
    <w:tblStylePr w:type="firstRow">
      <w:rPr>
        <w:b/>
        <w:bCs/>
        <w:color w:val="FFFFFF" w:themeColor="background1"/>
      </w:rPr>
      <w:tblPr/>
      <w:tcPr>
        <w:shd w:val="clear" w:color="auto" w:fill="FBB153" w:themeFill="accent3"/>
      </w:tcPr>
    </w:tblStylePr>
    <w:tblStylePr w:type="lastRow">
      <w:rPr>
        <w:b/>
        <w:bCs/>
      </w:rPr>
      <w:tblPr/>
      <w:tcPr>
        <w:tcBorders>
          <w:top w:val="double" w:sz="4" w:space="0" w:color="FBB15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B153" w:themeColor="accent3"/>
          <w:right w:val="single" w:sz="4" w:space="0" w:color="FBB153" w:themeColor="accent3"/>
        </w:tcBorders>
      </w:tcPr>
    </w:tblStylePr>
    <w:tblStylePr w:type="band1Horz">
      <w:tblPr/>
      <w:tcPr>
        <w:tcBorders>
          <w:top w:val="single" w:sz="4" w:space="0" w:color="FBB153" w:themeColor="accent3"/>
          <w:bottom w:val="single" w:sz="4" w:space="0" w:color="FBB15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B153" w:themeColor="accent3"/>
          <w:left w:val="nil"/>
        </w:tcBorders>
      </w:tcPr>
    </w:tblStylePr>
    <w:tblStylePr w:type="swCell">
      <w:tblPr/>
      <w:tcPr>
        <w:tcBorders>
          <w:top w:val="double" w:sz="4" w:space="0" w:color="FBB153" w:themeColor="accent3"/>
          <w:right w:val="nil"/>
        </w:tcBorders>
      </w:tcPr>
    </w:tblStylePr>
  </w:style>
  <w:style w:type="table" w:styleId="ListTable3-Accent4">
    <w:name w:val="List Table 3 Accent 4"/>
    <w:basedOn w:val="TableNormal"/>
    <w:uiPriority w:val="48"/>
    <w:locked/>
    <w:rsid w:val="00F86725"/>
    <w:pPr>
      <w:spacing w:after="0" w:line="240" w:lineRule="auto"/>
    </w:pPr>
    <w:tblPr>
      <w:tblStyleRowBandSize w:val="1"/>
      <w:tblStyleColBandSize w:val="1"/>
      <w:tblBorders>
        <w:top w:val="single" w:sz="4" w:space="0" w:color="8E96E9" w:themeColor="accent4"/>
        <w:left w:val="single" w:sz="4" w:space="0" w:color="8E96E9" w:themeColor="accent4"/>
        <w:bottom w:val="single" w:sz="4" w:space="0" w:color="8E96E9" w:themeColor="accent4"/>
        <w:right w:val="single" w:sz="4" w:space="0" w:color="8E96E9" w:themeColor="accent4"/>
      </w:tblBorders>
    </w:tblPr>
    <w:tblStylePr w:type="firstRow">
      <w:rPr>
        <w:b/>
        <w:bCs/>
        <w:color w:val="FFFFFF" w:themeColor="background1"/>
      </w:rPr>
      <w:tblPr/>
      <w:tcPr>
        <w:shd w:val="clear" w:color="auto" w:fill="8E96E9" w:themeFill="accent4"/>
      </w:tcPr>
    </w:tblStylePr>
    <w:tblStylePr w:type="lastRow">
      <w:rPr>
        <w:b/>
        <w:bCs/>
      </w:rPr>
      <w:tblPr/>
      <w:tcPr>
        <w:tcBorders>
          <w:top w:val="double" w:sz="4" w:space="0" w:color="8E96E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96E9" w:themeColor="accent4"/>
          <w:right w:val="single" w:sz="4" w:space="0" w:color="8E96E9" w:themeColor="accent4"/>
        </w:tcBorders>
      </w:tcPr>
    </w:tblStylePr>
    <w:tblStylePr w:type="band1Horz">
      <w:tblPr/>
      <w:tcPr>
        <w:tcBorders>
          <w:top w:val="single" w:sz="4" w:space="0" w:color="8E96E9" w:themeColor="accent4"/>
          <w:bottom w:val="single" w:sz="4" w:space="0" w:color="8E96E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96E9" w:themeColor="accent4"/>
          <w:left w:val="nil"/>
        </w:tcBorders>
      </w:tcPr>
    </w:tblStylePr>
    <w:tblStylePr w:type="swCell">
      <w:tblPr/>
      <w:tcPr>
        <w:tcBorders>
          <w:top w:val="double" w:sz="4" w:space="0" w:color="8E96E9" w:themeColor="accent4"/>
          <w:right w:val="nil"/>
        </w:tcBorders>
      </w:tcPr>
    </w:tblStylePr>
  </w:style>
  <w:style w:type="table" w:styleId="ListTable3-Accent5">
    <w:name w:val="List Table 3 Accent 5"/>
    <w:basedOn w:val="TableNormal"/>
    <w:uiPriority w:val="48"/>
    <w:locked/>
    <w:rsid w:val="00F86725"/>
    <w:pPr>
      <w:spacing w:after="0" w:line="240" w:lineRule="auto"/>
    </w:pPr>
    <w:tblPr>
      <w:tblStyleRowBandSize w:val="1"/>
      <w:tblStyleColBandSize w:val="1"/>
      <w:tblBorders>
        <w:top w:val="single" w:sz="4" w:space="0" w:color="585EAB" w:themeColor="accent5"/>
        <w:left w:val="single" w:sz="4" w:space="0" w:color="585EAB" w:themeColor="accent5"/>
        <w:bottom w:val="single" w:sz="4" w:space="0" w:color="585EAB" w:themeColor="accent5"/>
        <w:right w:val="single" w:sz="4" w:space="0" w:color="585EAB" w:themeColor="accent5"/>
      </w:tblBorders>
    </w:tblPr>
    <w:tblStylePr w:type="firstRow">
      <w:rPr>
        <w:b/>
        <w:bCs/>
        <w:color w:val="FFFFFF" w:themeColor="background1"/>
      </w:rPr>
      <w:tblPr/>
      <w:tcPr>
        <w:shd w:val="clear" w:color="auto" w:fill="585EAB" w:themeFill="accent5"/>
      </w:tcPr>
    </w:tblStylePr>
    <w:tblStylePr w:type="lastRow">
      <w:rPr>
        <w:b/>
        <w:bCs/>
      </w:rPr>
      <w:tblPr/>
      <w:tcPr>
        <w:tcBorders>
          <w:top w:val="double" w:sz="4" w:space="0" w:color="585EA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EAB" w:themeColor="accent5"/>
          <w:right w:val="single" w:sz="4" w:space="0" w:color="585EAB" w:themeColor="accent5"/>
        </w:tcBorders>
      </w:tcPr>
    </w:tblStylePr>
    <w:tblStylePr w:type="band1Horz">
      <w:tblPr/>
      <w:tcPr>
        <w:tcBorders>
          <w:top w:val="single" w:sz="4" w:space="0" w:color="585EAB" w:themeColor="accent5"/>
          <w:bottom w:val="single" w:sz="4" w:space="0" w:color="585EA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EAB" w:themeColor="accent5"/>
          <w:left w:val="nil"/>
        </w:tcBorders>
      </w:tcPr>
    </w:tblStylePr>
    <w:tblStylePr w:type="swCell">
      <w:tblPr/>
      <w:tcPr>
        <w:tcBorders>
          <w:top w:val="double" w:sz="4" w:space="0" w:color="585EAB" w:themeColor="accent5"/>
          <w:right w:val="nil"/>
        </w:tcBorders>
      </w:tcPr>
    </w:tblStylePr>
  </w:style>
  <w:style w:type="table" w:styleId="ListTable3-Accent6">
    <w:name w:val="List Table 3 Accent 6"/>
    <w:basedOn w:val="TableNormal"/>
    <w:uiPriority w:val="48"/>
    <w:locked/>
    <w:rsid w:val="00F86725"/>
    <w:pPr>
      <w:spacing w:after="0" w:line="240" w:lineRule="auto"/>
    </w:pPr>
    <w:tblPr>
      <w:tblStyleRowBandSize w:val="1"/>
      <w:tblStyleColBandSize w:val="1"/>
      <w:tblBorders>
        <w:top w:val="single" w:sz="4" w:space="0" w:color="CB87C9" w:themeColor="accent6"/>
        <w:left w:val="single" w:sz="4" w:space="0" w:color="CB87C9" w:themeColor="accent6"/>
        <w:bottom w:val="single" w:sz="4" w:space="0" w:color="CB87C9" w:themeColor="accent6"/>
        <w:right w:val="single" w:sz="4" w:space="0" w:color="CB87C9" w:themeColor="accent6"/>
      </w:tblBorders>
    </w:tblPr>
    <w:tblStylePr w:type="firstRow">
      <w:rPr>
        <w:b/>
        <w:bCs/>
        <w:color w:val="FFFFFF" w:themeColor="background1"/>
      </w:rPr>
      <w:tblPr/>
      <w:tcPr>
        <w:shd w:val="clear" w:color="auto" w:fill="CB87C9" w:themeFill="accent6"/>
      </w:tcPr>
    </w:tblStylePr>
    <w:tblStylePr w:type="lastRow">
      <w:rPr>
        <w:b/>
        <w:bCs/>
      </w:rPr>
      <w:tblPr/>
      <w:tcPr>
        <w:tcBorders>
          <w:top w:val="double" w:sz="4" w:space="0" w:color="CB87C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B87C9" w:themeColor="accent6"/>
          <w:right w:val="single" w:sz="4" w:space="0" w:color="CB87C9" w:themeColor="accent6"/>
        </w:tcBorders>
      </w:tcPr>
    </w:tblStylePr>
    <w:tblStylePr w:type="band1Horz">
      <w:tblPr/>
      <w:tcPr>
        <w:tcBorders>
          <w:top w:val="single" w:sz="4" w:space="0" w:color="CB87C9" w:themeColor="accent6"/>
          <w:bottom w:val="single" w:sz="4" w:space="0" w:color="CB87C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B87C9" w:themeColor="accent6"/>
          <w:left w:val="nil"/>
        </w:tcBorders>
      </w:tcPr>
    </w:tblStylePr>
    <w:tblStylePr w:type="swCell">
      <w:tblPr/>
      <w:tcPr>
        <w:tcBorders>
          <w:top w:val="double" w:sz="4" w:space="0" w:color="CB87C9" w:themeColor="accent6"/>
          <w:right w:val="nil"/>
        </w:tcBorders>
      </w:tcPr>
    </w:tblStylePr>
  </w:style>
  <w:style w:type="table" w:styleId="ListTable4">
    <w:name w:val="List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tcBorders>
        <w:shd w:val="clear" w:color="auto" w:fill="5CC8D3" w:themeFill="accent1"/>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4-Accent2">
    <w:name w:val="List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tcBorders>
        <w:shd w:val="clear" w:color="auto" w:fill="C8E95A" w:themeFill="accent2"/>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4-Accent3">
    <w:name w:val="List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tcBorders>
        <w:shd w:val="clear" w:color="auto" w:fill="FBB153" w:themeFill="accent3"/>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4-Accent4">
    <w:name w:val="List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tcBorders>
        <w:shd w:val="clear" w:color="auto" w:fill="8E96E9" w:themeFill="accent4"/>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4-Accent5">
    <w:name w:val="List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tcBorders>
        <w:shd w:val="clear" w:color="auto" w:fill="585EAB" w:themeFill="accent5"/>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4-Accent6">
    <w:name w:val="List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tcBorders>
        <w:shd w:val="clear" w:color="auto" w:fill="CB87C9" w:themeFill="accent6"/>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5Dark">
    <w:name w:val="List Table 5 Dark"/>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CC8D3" w:themeColor="accent1"/>
        <w:left w:val="single" w:sz="24" w:space="0" w:color="5CC8D3" w:themeColor="accent1"/>
        <w:bottom w:val="single" w:sz="24" w:space="0" w:color="5CC8D3" w:themeColor="accent1"/>
        <w:right w:val="single" w:sz="24" w:space="0" w:color="5CC8D3" w:themeColor="accent1"/>
      </w:tblBorders>
    </w:tblPr>
    <w:tcPr>
      <w:shd w:val="clear" w:color="auto" w:fill="5CC8D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8E95A" w:themeColor="accent2"/>
        <w:left w:val="single" w:sz="24" w:space="0" w:color="C8E95A" w:themeColor="accent2"/>
        <w:bottom w:val="single" w:sz="24" w:space="0" w:color="C8E95A" w:themeColor="accent2"/>
        <w:right w:val="single" w:sz="24" w:space="0" w:color="C8E95A" w:themeColor="accent2"/>
      </w:tblBorders>
    </w:tblPr>
    <w:tcPr>
      <w:shd w:val="clear" w:color="auto" w:fill="C8E95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FBB153" w:themeColor="accent3"/>
        <w:left w:val="single" w:sz="24" w:space="0" w:color="FBB153" w:themeColor="accent3"/>
        <w:bottom w:val="single" w:sz="24" w:space="0" w:color="FBB153" w:themeColor="accent3"/>
        <w:right w:val="single" w:sz="24" w:space="0" w:color="FBB153" w:themeColor="accent3"/>
      </w:tblBorders>
    </w:tblPr>
    <w:tcPr>
      <w:shd w:val="clear" w:color="auto" w:fill="FBB15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8E96E9" w:themeColor="accent4"/>
        <w:left w:val="single" w:sz="24" w:space="0" w:color="8E96E9" w:themeColor="accent4"/>
        <w:bottom w:val="single" w:sz="24" w:space="0" w:color="8E96E9" w:themeColor="accent4"/>
        <w:right w:val="single" w:sz="24" w:space="0" w:color="8E96E9" w:themeColor="accent4"/>
      </w:tblBorders>
    </w:tblPr>
    <w:tcPr>
      <w:shd w:val="clear" w:color="auto" w:fill="8E96E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85EAB" w:themeColor="accent5"/>
        <w:left w:val="single" w:sz="24" w:space="0" w:color="585EAB" w:themeColor="accent5"/>
        <w:bottom w:val="single" w:sz="24" w:space="0" w:color="585EAB" w:themeColor="accent5"/>
        <w:right w:val="single" w:sz="24" w:space="0" w:color="585EAB" w:themeColor="accent5"/>
      </w:tblBorders>
    </w:tblPr>
    <w:tcPr>
      <w:shd w:val="clear" w:color="auto" w:fill="585EA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B87C9" w:themeColor="accent6"/>
        <w:left w:val="single" w:sz="24" w:space="0" w:color="CB87C9" w:themeColor="accent6"/>
        <w:bottom w:val="single" w:sz="24" w:space="0" w:color="CB87C9" w:themeColor="accent6"/>
        <w:right w:val="single" w:sz="24" w:space="0" w:color="CB87C9" w:themeColor="accent6"/>
      </w:tblBorders>
    </w:tblPr>
    <w:tcPr>
      <w:shd w:val="clear" w:color="auto" w:fill="CB87C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5CC8D3" w:themeColor="accent1"/>
        <w:bottom w:val="single" w:sz="4" w:space="0" w:color="5CC8D3" w:themeColor="accent1"/>
      </w:tblBorders>
    </w:tblPr>
    <w:tblStylePr w:type="firstRow">
      <w:rPr>
        <w:b/>
        <w:bCs/>
      </w:rPr>
      <w:tblPr/>
      <w:tcPr>
        <w:tcBorders>
          <w:bottom w:val="single" w:sz="4" w:space="0" w:color="5CC8D3" w:themeColor="accent1"/>
        </w:tcBorders>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6Colorful-Accent2">
    <w:name w:val="List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C8E95A" w:themeColor="accent2"/>
        <w:bottom w:val="single" w:sz="4" w:space="0" w:color="C8E95A" w:themeColor="accent2"/>
      </w:tblBorders>
    </w:tblPr>
    <w:tblStylePr w:type="firstRow">
      <w:rPr>
        <w:b/>
        <w:bCs/>
      </w:rPr>
      <w:tblPr/>
      <w:tcPr>
        <w:tcBorders>
          <w:bottom w:val="single" w:sz="4" w:space="0" w:color="C8E95A" w:themeColor="accent2"/>
        </w:tcBorders>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6Colorful-Accent3">
    <w:name w:val="List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BB153" w:themeColor="accent3"/>
        <w:bottom w:val="single" w:sz="4" w:space="0" w:color="FBB153" w:themeColor="accent3"/>
      </w:tblBorders>
    </w:tblPr>
    <w:tblStylePr w:type="firstRow">
      <w:rPr>
        <w:b/>
        <w:bCs/>
      </w:rPr>
      <w:tblPr/>
      <w:tcPr>
        <w:tcBorders>
          <w:bottom w:val="single" w:sz="4" w:space="0" w:color="FBB153" w:themeColor="accent3"/>
        </w:tcBorders>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6Colorful-Accent4">
    <w:name w:val="List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8E96E9" w:themeColor="accent4"/>
        <w:bottom w:val="single" w:sz="4" w:space="0" w:color="8E96E9" w:themeColor="accent4"/>
      </w:tblBorders>
    </w:tblPr>
    <w:tblStylePr w:type="firstRow">
      <w:rPr>
        <w:b/>
        <w:bCs/>
      </w:rPr>
      <w:tblPr/>
      <w:tcPr>
        <w:tcBorders>
          <w:bottom w:val="single" w:sz="4" w:space="0" w:color="8E96E9" w:themeColor="accent4"/>
        </w:tcBorders>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6Colorful-Accent5">
    <w:name w:val="List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585EAB" w:themeColor="accent5"/>
        <w:bottom w:val="single" w:sz="4" w:space="0" w:color="585EAB" w:themeColor="accent5"/>
      </w:tblBorders>
    </w:tblPr>
    <w:tblStylePr w:type="firstRow">
      <w:rPr>
        <w:b/>
        <w:bCs/>
      </w:rPr>
      <w:tblPr/>
      <w:tcPr>
        <w:tcBorders>
          <w:bottom w:val="single" w:sz="4" w:space="0" w:color="585EAB" w:themeColor="accent5"/>
        </w:tcBorders>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6Colorful-Accent6">
    <w:name w:val="List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CB87C9" w:themeColor="accent6"/>
        <w:bottom w:val="single" w:sz="4" w:space="0" w:color="CB87C9" w:themeColor="accent6"/>
      </w:tblBorders>
    </w:tblPr>
    <w:tblStylePr w:type="firstRow">
      <w:rPr>
        <w:b/>
        <w:bCs/>
      </w:rPr>
      <w:tblPr/>
      <w:tcPr>
        <w:tcBorders>
          <w:bottom w:val="single" w:sz="4" w:space="0" w:color="CB87C9" w:themeColor="accent6"/>
        </w:tcBorders>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7Colorful">
    <w:name w:val="List Table 7 Colorful"/>
    <w:basedOn w:val="TableNormal"/>
    <w:uiPriority w:val="52"/>
    <w:locked/>
    <w:rsid w:val="00F867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F86725"/>
    <w:pPr>
      <w:spacing w:after="0" w:line="240" w:lineRule="auto"/>
    </w:pPr>
    <w:rPr>
      <w:color w:val="30A6B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C8D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C8D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C8D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C8D3" w:themeColor="accent1"/>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F86725"/>
    <w:pPr>
      <w:spacing w:after="0" w:line="240" w:lineRule="auto"/>
    </w:pPr>
    <w:rPr>
      <w:color w:val="AAD51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E95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E95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E95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E95A" w:themeColor="accent2"/>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F86725"/>
    <w:pPr>
      <w:spacing w:after="0" w:line="240" w:lineRule="auto"/>
    </w:pPr>
    <w:rPr>
      <w:color w:val="F48A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B15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B15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B15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B153" w:themeColor="accent3"/>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F86725"/>
    <w:pPr>
      <w:spacing w:after="0" w:line="240" w:lineRule="auto"/>
    </w:pPr>
    <w:rPr>
      <w:color w:val="3F4CD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96E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96E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96E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96E9" w:themeColor="accent4"/>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F86725"/>
    <w:pPr>
      <w:spacing w:after="0" w:line="240" w:lineRule="auto"/>
    </w:pPr>
    <w:rPr>
      <w:color w:val="41458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EA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EA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EA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EAB" w:themeColor="accent5"/>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F86725"/>
    <w:pPr>
      <w:spacing w:after="0" w:line="240" w:lineRule="auto"/>
    </w:pPr>
    <w:rPr>
      <w:color w:val="B04CA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B87C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B87C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B87C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B87C9" w:themeColor="accent6"/>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insideV w:val="single" w:sz="8" w:space="0" w:color="84D5DE" w:themeColor="accent1" w:themeTint="BF"/>
      </w:tblBorders>
    </w:tblPr>
    <w:tcPr>
      <w:shd w:val="clear" w:color="auto" w:fill="D6F1F4" w:themeFill="accent1" w:themeFillTint="3F"/>
    </w:tcPr>
    <w:tblStylePr w:type="firstRow">
      <w:rPr>
        <w:b/>
        <w:bCs/>
      </w:rPr>
    </w:tblStylePr>
    <w:tblStylePr w:type="lastRow">
      <w:rPr>
        <w:b/>
        <w:bCs/>
      </w:rPr>
      <w:tblPr/>
      <w:tcPr>
        <w:tcBorders>
          <w:top w:val="single" w:sz="18" w:space="0" w:color="84D5DE" w:themeColor="accent1" w:themeTint="BF"/>
        </w:tcBorders>
      </w:tcPr>
    </w:tblStylePr>
    <w:tblStylePr w:type="firstCol">
      <w:rPr>
        <w:b/>
        <w:bCs/>
      </w:rPr>
    </w:tblStylePr>
    <w:tblStylePr w:type="lastCol">
      <w:rPr>
        <w:b/>
        <w:bCs/>
      </w:r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MediumGrid1-Accent2">
    <w:name w:val="Medium Grid 1 Accent 2"/>
    <w:basedOn w:val="TableNormal"/>
    <w:uiPriority w:val="67"/>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insideV w:val="single" w:sz="8" w:space="0" w:color="D5EE83" w:themeColor="accent2" w:themeTint="BF"/>
      </w:tblBorders>
    </w:tblPr>
    <w:tcPr>
      <w:shd w:val="clear" w:color="auto" w:fill="F1F9D6" w:themeFill="accent2" w:themeFillTint="3F"/>
    </w:tcPr>
    <w:tblStylePr w:type="firstRow">
      <w:rPr>
        <w:b/>
        <w:bCs/>
      </w:rPr>
    </w:tblStylePr>
    <w:tblStylePr w:type="lastRow">
      <w:rPr>
        <w:b/>
        <w:bCs/>
      </w:rPr>
      <w:tblPr/>
      <w:tcPr>
        <w:tcBorders>
          <w:top w:val="single" w:sz="18" w:space="0" w:color="D5EE83" w:themeColor="accent2" w:themeTint="BF"/>
        </w:tcBorders>
      </w:tcPr>
    </w:tblStylePr>
    <w:tblStylePr w:type="firstCol">
      <w:rPr>
        <w:b/>
        <w:bCs/>
      </w:rPr>
    </w:tblStylePr>
    <w:tblStylePr w:type="lastCol">
      <w:rPr>
        <w:b/>
        <w:bCs/>
      </w:r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MediumGrid1-Accent3">
    <w:name w:val="Medium Grid 1 Accent 3"/>
    <w:basedOn w:val="TableNormal"/>
    <w:uiPriority w:val="67"/>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insideV w:val="single" w:sz="8" w:space="0" w:color="FCC47E" w:themeColor="accent3" w:themeTint="BF"/>
      </w:tblBorders>
    </w:tblPr>
    <w:tcPr>
      <w:shd w:val="clear" w:color="auto" w:fill="FEEBD4" w:themeFill="accent3" w:themeFillTint="3F"/>
    </w:tcPr>
    <w:tblStylePr w:type="firstRow">
      <w:rPr>
        <w:b/>
        <w:bCs/>
      </w:rPr>
    </w:tblStylePr>
    <w:tblStylePr w:type="lastRow">
      <w:rPr>
        <w:b/>
        <w:bCs/>
      </w:rPr>
      <w:tblPr/>
      <w:tcPr>
        <w:tcBorders>
          <w:top w:val="single" w:sz="18" w:space="0" w:color="FCC47E" w:themeColor="accent3" w:themeTint="BF"/>
        </w:tcBorders>
      </w:tcPr>
    </w:tblStylePr>
    <w:tblStylePr w:type="firstCol">
      <w:rPr>
        <w:b/>
        <w:bCs/>
      </w:rPr>
    </w:tblStylePr>
    <w:tblStylePr w:type="lastCol">
      <w:rPr>
        <w:b/>
        <w:bCs/>
      </w:r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MediumGrid1-Accent4">
    <w:name w:val="Medium Grid 1 Accent 4"/>
    <w:basedOn w:val="TableNormal"/>
    <w:uiPriority w:val="67"/>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insideV w:val="single" w:sz="8" w:space="0" w:color="AAB0EE" w:themeColor="accent4" w:themeTint="BF"/>
      </w:tblBorders>
    </w:tblPr>
    <w:tcPr>
      <w:shd w:val="clear" w:color="auto" w:fill="E2E4F9" w:themeFill="accent4" w:themeFillTint="3F"/>
    </w:tcPr>
    <w:tblStylePr w:type="firstRow">
      <w:rPr>
        <w:b/>
        <w:bCs/>
      </w:rPr>
    </w:tblStylePr>
    <w:tblStylePr w:type="lastRow">
      <w:rPr>
        <w:b/>
        <w:bCs/>
      </w:rPr>
      <w:tblPr/>
      <w:tcPr>
        <w:tcBorders>
          <w:top w:val="single" w:sz="18" w:space="0" w:color="AAB0EE" w:themeColor="accent4" w:themeTint="BF"/>
        </w:tcBorders>
      </w:tcPr>
    </w:tblStylePr>
    <w:tblStylePr w:type="firstCol">
      <w:rPr>
        <w:b/>
        <w:bCs/>
      </w:rPr>
    </w:tblStylePr>
    <w:tblStylePr w:type="lastCol">
      <w:rPr>
        <w:b/>
        <w:bCs/>
      </w:r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MediumGrid1-Accent5">
    <w:name w:val="Medium Grid 1 Accent 5"/>
    <w:basedOn w:val="TableNormal"/>
    <w:uiPriority w:val="67"/>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insideV w:val="single" w:sz="8" w:space="0" w:color="8186C0" w:themeColor="accent5" w:themeTint="BF"/>
      </w:tblBorders>
    </w:tblPr>
    <w:tcPr>
      <w:shd w:val="clear" w:color="auto" w:fill="D5D6EA" w:themeFill="accent5" w:themeFillTint="3F"/>
    </w:tcPr>
    <w:tblStylePr w:type="firstRow">
      <w:rPr>
        <w:b/>
        <w:bCs/>
      </w:rPr>
    </w:tblStylePr>
    <w:tblStylePr w:type="lastRow">
      <w:rPr>
        <w:b/>
        <w:bCs/>
      </w:rPr>
      <w:tblPr/>
      <w:tcPr>
        <w:tcBorders>
          <w:top w:val="single" w:sz="18" w:space="0" w:color="8186C0" w:themeColor="accent5" w:themeTint="BF"/>
        </w:tcBorders>
      </w:tcPr>
    </w:tblStylePr>
    <w:tblStylePr w:type="firstCol">
      <w:rPr>
        <w:b/>
        <w:bCs/>
      </w:rPr>
    </w:tblStylePr>
    <w:tblStylePr w:type="lastCol">
      <w:rPr>
        <w:b/>
        <w:bCs/>
      </w:r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MediumGrid1-Accent6">
    <w:name w:val="Medium Grid 1 Accent 6"/>
    <w:basedOn w:val="TableNormal"/>
    <w:uiPriority w:val="67"/>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insideV w:val="single" w:sz="8" w:space="0" w:color="D8A5D6" w:themeColor="accent6" w:themeTint="BF"/>
      </w:tblBorders>
    </w:tblPr>
    <w:tcPr>
      <w:shd w:val="clear" w:color="auto" w:fill="F2E1F1" w:themeFill="accent6" w:themeFillTint="3F"/>
    </w:tcPr>
    <w:tblStylePr w:type="firstRow">
      <w:rPr>
        <w:b/>
        <w:bCs/>
      </w:rPr>
    </w:tblStylePr>
    <w:tblStylePr w:type="lastRow">
      <w:rPr>
        <w:b/>
        <w:bCs/>
      </w:rPr>
      <w:tblPr/>
      <w:tcPr>
        <w:tcBorders>
          <w:top w:val="single" w:sz="18" w:space="0" w:color="D8A5D6" w:themeColor="accent6" w:themeTint="BF"/>
        </w:tcBorders>
      </w:tcPr>
    </w:tblStylePr>
    <w:tblStylePr w:type="firstCol">
      <w:rPr>
        <w:b/>
        <w:bCs/>
      </w:rPr>
    </w:tblStylePr>
    <w:tblStylePr w:type="lastCol">
      <w:rPr>
        <w:b/>
        <w:bCs/>
      </w:r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MediumGrid2">
    <w:name w:val="Medium Grid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cPr>
      <w:shd w:val="clear" w:color="auto" w:fill="D6F1F4" w:themeFill="accent1" w:themeFillTint="3F"/>
    </w:tcPr>
    <w:tblStylePr w:type="firstRow">
      <w:rPr>
        <w:b/>
        <w:bCs/>
        <w:color w:val="000000" w:themeColor="text1"/>
      </w:rPr>
      <w:tblPr/>
      <w:tcPr>
        <w:shd w:val="clear" w:color="auto" w:fill="EEF9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3F6" w:themeFill="accent1" w:themeFillTint="33"/>
      </w:tcPr>
    </w:tblStylePr>
    <w:tblStylePr w:type="band1Vert">
      <w:tblPr/>
      <w:tcPr>
        <w:shd w:val="clear" w:color="auto" w:fill="ADE3E9" w:themeFill="accent1" w:themeFillTint="7F"/>
      </w:tcPr>
    </w:tblStylePr>
    <w:tblStylePr w:type="band1Horz">
      <w:tblPr/>
      <w:tcPr>
        <w:tcBorders>
          <w:insideH w:val="single" w:sz="6" w:space="0" w:color="5CC8D3" w:themeColor="accent1"/>
          <w:insideV w:val="single" w:sz="6" w:space="0" w:color="5CC8D3" w:themeColor="accent1"/>
        </w:tcBorders>
        <w:shd w:val="clear" w:color="auto" w:fill="ADE3E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cPr>
      <w:shd w:val="clear" w:color="auto" w:fill="F1F9D6" w:themeFill="accent2" w:themeFillTint="3F"/>
    </w:tcPr>
    <w:tblStylePr w:type="firstRow">
      <w:rPr>
        <w:b/>
        <w:bCs/>
        <w:color w:val="000000" w:themeColor="text1"/>
      </w:rPr>
      <w:tblPr/>
      <w:tcPr>
        <w:shd w:val="clear" w:color="auto" w:fill="F9F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D" w:themeFill="accent2" w:themeFillTint="33"/>
      </w:tcPr>
    </w:tblStylePr>
    <w:tblStylePr w:type="band1Vert">
      <w:tblPr/>
      <w:tcPr>
        <w:shd w:val="clear" w:color="auto" w:fill="E3F4AC" w:themeFill="accent2" w:themeFillTint="7F"/>
      </w:tcPr>
    </w:tblStylePr>
    <w:tblStylePr w:type="band1Horz">
      <w:tblPr/>
      <w:tcPr>
        <w:tcBorders>
          <w:insideH w:val="single" w:sz="6" w:space="0" w:color="C8E95A" w:themeColor="accent2"/>
          <w:insideV w:val="single" w:sz="6" w:space="0" w:color="C8E95A" w:themeColor="accent2"/>
        </w:tcBorders>
        <w:shd w:val="clear" w:color="auto" w:fill="E3F4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cPr>
      <w:shd w:val="clear" w:color="auto" w:fill="FEEBD4" w:themeFill="accent3" w:themeFillTint="3F"/>
    </w:tcPr>
    <w:tblStylePr w:type="firstRow">
      <w:rPr>
        <w:b/>
        <w:bCs/>
        <w:color w:val="000000" w:themeColor="text1"/>
      </w:rPr>
      <w:tblPr/>
      <w:tcPr>
        <w:shd w:val="clear" w:color="auto" w:fill="FEF7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FDC" w:themeFill="accent3" w:themeFillTint="33"/>
      </w:tcPr>
    </w:tblStylePr>
    <w:tblStylePr w:type="band1Vert">
      <w:tblPr/>
      <w:tcPr>
        <w:shd w:val="clear" w:color="auto" w:fill="FDD7A9" w:themeFill="accent3" w:themeFillTint="7F"/>
      </w:tcPr>
    </w:tblStylePr>
    <w:tblStylePr w:type="band1Horz">
      <w:tblPr/>
      <w:tcPr>
        <w:tcBorders>
          <w:insideH w:val="single" w:sz="6" w:space="0" w:color="FBB153" w:themeColor="accent3"/>
          <w:insideV w:val="single" w:sz="6" w:space="0" w:color="FBB153" w:themeColor="accent3"/>
        </w:tcBorders>
        <w:shd w:val="clear" w:color="auto" w:fill="FDD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cPr>
      <w:shd w:val="clear" w:color="auto" w:fill="E2E4F9" w:themeFill="accent4" w:themeFillTint="3F"/>
    </w:tcPr>
    <w:tblStylePr w:type="firstRow">
      <w:rPr>
        <w:b/>
        <w:bCs/>
        <w:color w:val="000000" w:themeColor="text1"/>
      </w:rPr>
      <w:tblPr/>
      <w:tcPr>
        <w:shd w:val="clear" w:color="auto" w:fill="F3F4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FA" w:themeFill="accent4" w:themeFillTint="33"/>
      </w:tcPr>
    </w:tblStylePr>
    <w:tblStylePr w:type="band1Vert">
      <w:tblPr/>
      <w:tcPr>
        <w:shd w:val="clear" w:color="auto" w:fill="C6CAF4" w:themeFill="accent4" w:themeFillTint="7F"/>
      </w:tcPr>
    </w:tblStylePr>
    <w:tblStylePr w:type="band1Horz">
      <w:tblPr/>
      <w:tcPr>
        <w:tcBorders>
          <w:insideH w:val="single" w:sz="6" w:space="0" w:color="8E96E9" w:themeColor="accent4"/>
          <w:insideV w:val="single" w:sz="6" w:space="0" w:color="8E96E9" w:themeColor="accent4"/>
        </w:tcBorders>
        <w:shd w:val="clear" w:color="auto" w:fill="C6CAF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cPr>
      <w:shd w:val="clear" w:color="auto" w:fill="D5D6EA" w:themeFill="accent5" w:themeFillTint="3F"/>
    </w:tcPr>
    <w:tblStylePr w:type="firstRow">
      <w:rPr>
        <w:b/>
        <w:bCs/>
        <w:color w:val="000000" w:themeColor="text1"/>
      </w:rPr>
      <w:tblPr/>
      <w:tcPr>
        <w:shd w:val="clear" w:color="auto" w:fill="EEEF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EEE" w:themeFill="accent5" w:themeFillTint="33"/>
      </w:tcPr>
    </w:tblStylePr>
    <w:tblStylePr w:type="band1Vert">
      <w:tblPr/>
      <w:tcPr>
        <w:shd w:val="clear" w:color="auto" w:fill="ABAED5" w:themeFill="accent5" w:themeFillTint="7F"/>
      </w:tcPr>
    </w:tblStylePr>
    <w:tblStylePr w:type="band1Horz">
      <w:tblPr/>
      <w:tcPr>
        <w:tcBorders>
          <w:insideH w:val="single" w:sz="6" w:space="0" w:color="585EAB" w:themeColor="accent5"/>
          <w:insideV w:val="single" w:sz="6" w:space="0" w:color="585EAB" w:themeColor="accent5"/>
        </w:tcBorders>
        <w:shd w:val="clear" w:color="auto" w:fill="ABAE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cPr>
      <w:shd w:val="clear" w:color="auto" w:fill="F2E1F1" w:themeFill="accent6" w:themeFillTint="3F"/>
    </w:tcPr>
    <w:tblStylePr w:type="firstRow">
      <w:rPr>
        <w:b/>
        <w:bCs/>
        <w:color w:val="000000" w:themeColor="text1"/>
      </w:rPr>
      <w:tblPr/>
      <w:tcPr>
        <w:shd w:val="clear" w:color="auto" w:fill="FAF3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6F4" w:themeFill="accent6" w:themeFillTint="33"/>
      </w:tcPr>
    </w:tblStylePr>
    <w:tblStylePr w:type="band1Vert">
      <w:tblPr/>
      <w:tcPr>
        <w:shd w:val="clear" w:color="auto" w:fill="E5C3E4" w:themeFill="accent6" w:themeFillTint="7F"/>
      </w:tcPr>
    </w:tblStylePr>
    <w:tblStylePr w:type="band1Horz">
      <w:tblPr/>
      <w:tcPr>
        <w:tcBorders>
          <w:insideH w:val="single" w:sz="6" w:space="0" w:color="CB87C9" w:themeColor="accent6"/>
          <w:insideV w:val="single" w:sz="6" w:space="0" w:color="CB87C9" w:themeColor="accent6"/>
        </w:tcBorders>
        <w:shd w:val="clear" w:color="auto" w:fill="E5C3E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1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C8D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C8D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E3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E3E9" w:themeFill="accent1" w:themeFillTint="7F"/>
      </w:tcPr>
    </w:tblStylePr>
  </w:style>
  <w:style w:type="table" w:styleId="MediumGrid3-Accent2">
    <w:name w:val="Medium Grid 3 Accent 2"/>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9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E9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E9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F4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F4AC" w:themeFill="accent2" w:themeFillTint="7F"/>
      </w:tcPr>
    </w:tblStylePr>
  </w:style>
  <w:style w:type="table" w:styleId="MediumGrid3-Accent3">
    <w:name w:val="Medium Grid 3 Accent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B15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B15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7A9" w:themeFill="accent3" w:themeFillTint="7F"/>
      </w:tcPr>
    </w:tblStylePr>
  </w:style>
  <w:style w:type="table" w:styleId="MediumGrid3-Accent4">
    <w:name w:val="Medium Grid 3 Accent 4"/>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4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96E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96E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CAF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CAF4" w:themeFill="accent4" w:themeFillTint="7F"/>
      </w:tcPr>
    </w:tblStylePr>
  </w:style>
  <w:style w:type="table" w:styleId="MediumGrid3-Accent5">
    <w:name w:val="Medium Grid 3 Accent 5"/>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6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E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E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E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ED5" w:themeFill="accent5" w:themeFillTint="7F"/>
      </w:tcPr>
    </w:tblStylePr>
  </w:style>
  <w:style w:type="table" w:styleId="MediumGrid3-Accent6">
    <w:name w:val="Medium Grid 3 Accent 6"/>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1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B87C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B87C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3E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3E4" w:themeFill="accent6" w:themeFillTint="7F"/>
      </w:tcPr>
    </w:tblStylePr>
  </w:style>
  <w:style w:type="table" w:styleId="MediumList1">
    <w:name w:val="Medium Lis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449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CC8D3" w:themeColor="accent1"/>
        <w:bottom w:val="single" w:sz="8" w:space="0" w:color="5CC8D3" w:themeColor="accent1"/>
      </w:tblBorders>
    </w:tblPr>
    <w:tblStylePr w:type="firstRow">
      <w:rPr>
        <w:rFonts w:asciiTheme="majorHAnsi" w:eastAsiaTheme="majorEastAsia" w:hAnsiTheme="majorHAnsi" w:cstheme="majorBidi"/>
      </w:rPr>
      <w:tblPr/>
      <w:tcPr>
        <w:tcBorders>
          <w:top w:val="nil"/>
          <w:bottom w:val="single" w:sz="8" w:space="0" w:color="5CC8D3" w:themeColor="accent1"/>
        </w:tcBorders>
      </w:tcPr>
    </w:tblStylePr>
    <w:tblStylePr w:type="lastRow">
      <w:rPr>
        <w:b/>
        <w:bCs/>
        <w:color w:val="004494" w:themeColor="text2"/>
      </w:rPr>
      <w:tblPr/>
      <w:tcPr>
        <w:tcBorders>
          <w:top w:val="single" w:sz="8" w:space="0" w:color="5CC8D3" w:themeColor="accent1"/>
          <w:bottom w:val="single" w:sz="8" w:space="0" w:color="5CC8D3" w:themeColor="accent1"/>
        </w:tcBorders>
      </w:tcPr>
    </w:tblStylePr>
    <w:tblStylePr w:type="firstCol">
      <w:rPr>
        <w:b/>
        <w:bCs/>
      </w:rPr>
    </w:tblStylePr>
    <w:tblStylePr w:type="lastCol">
      <w:rPr>
        <w:b/>
        <w:bCs/>
      </w:rPr>
      <w:tblPr/>
      <w:tcPr>
        <w:tcBorders>
          <w:top w:val="single" w:sz="8" w:space="0" w:color="5CC8D3" w:themeColor="accent1"/>
          <w:bottom w:val="single" w:sz="8" w:space="0" w:color="5CC8D3" w:themeColor="accent1"/>
        </w:tcBorders>
      </w:tcPr>
    </w:tblStylePr>
    <w:tblStylePr w:type="band1Vert">
      <w:tblPr/>
      <w:tcPr>
        <w:shd w:val="clear" w:color="auto" w:fill="D6F1F4" w:themeFill="accent1" w:themeFillTint="3F"/>
      </w:tcPr>
    </w:tblStylePr>
    <w:tblStylePr w:type="band1Horz">
      <w:tblPr/>
      <w:tcPr>
        <w:shd w:val="clear" w:color="auto" w:fill="D6F1F4" w:themeFill="accent1" w:themeFillTint="3F"/>
      </w:tcPr>
    </w:tblStylePr>
  </w:style>
  <w:style w:type="table" w:styleId="MediumList1-Accent2">
    <w:name w:val="Medium List 1 Accent 2"/>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8E95A" w:themeColor="accent2"/>
        <w:bottom w:val="single" w:sz="8" w:space="0" w:color="C8E95A" w:themeColor="accent2"/>
      </w:tblBorders>
    </w:tblPr>
    <w:tblStylePr w:type="firstRow">
      <w:rPr>
        <w:rFonts w:asciiTheme="majorHAnsi" w:eastAsiaTheme="majorEastAsia" w:hAnsiTheme="majorHAnsi" w:cstheme="majorBidi"/>
      </w:rPr>
      <w:tblPr/>
      <w:tcPr>
        <w:tcBorders>
          <w:top w:val="nil"/>
          <w:bottom w:val="single" w:sz="8" w:space="0" w:color="C8E95A" w:themeColor="accent2"/>
        </w:tcBorders>
      </w:tcPr>
    </w:tblStylePr>
    <w:tblStylePr w:type="lastRow">
      <w:rPr>
        <w:b/>
        <w:bCs/>
        <w:color w:val="004494" w:themeColor="text2"/>
      </w:rPr>
      <w:tblPr/>
      <w:tcPr>
        <w:tcBorders>
          <w:top w:val="single" w:sz="8" w:space="0" w:color="C8E95A" w:themeColor="accent2"/>
          <w:bottom w:val="single" w:sz="8" w:space="0" w:color="C8E95A" w:themeColor="accent2"/>
        </w:tcBorders>
      </w:tcPr>
    </w:tblStylePr>
    <w:tblStylePr w:type="firstCol">
      <w:rPr>
        <w:b/>
        <w:bCs/>
      </w:rPr>
    </w:tblStylePr>
    <w:tblStylePr w:type="lastCol">
      <w:rPr>
        <w:b/>
        <w:bCs/>
      </w:rPr>
      <w:tblPr/>
      <w:tcPr>
        <w:tcBorders>
          <w:top w:val="single" w:sz="8" w:space="0" w:color="C8E95A" w:themeColor="accent2"/>
          <w:bottom w:val="single" w:sz="8" w:space="0" w:color="C8E95A" w:themeColor="accent2"/>
        </w:tcBorders>
      </w:tcPr>
    </w:tblStylePr>
    <w:tblStylePr w:type="band1Vert">
      <w:tblPr/>
      <w:tcPr>
        <w:shd w:val="clear" w:color="auto" w:fill="F1F9D6" w:themeFill="accent2" w:themeFillTint="3F"/>
      </w:tcPr>
    </w:tblStylePr>
    <w:tblStylePr w:type="band1Horz">
      <w:tblPr/>
      <w:tcPr>
        <w:shd w:val="clear" w:color="auto" w:fill="F1F9D6" w:themeFill="accent2" w:themeFillTint="3F"/>
      </w:tcPr>
    </w:tblStylePr>
  </w:style>
  <w:style w:type="table" w:styleId="MediumList1-Accent3">
    <w:name w:val="Medium List 1 Accent 3"/>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FBB153" w:themeColor="accent3"/>
        <w:bottom w:val="single" w:sz="8" w:space="0" w:color="FBB153" w:themeColor="accent3"/>
      </w:tblBorders>
    </w:tblPr>
    <w:tblStylePr w:type="firstRow">
      <w:rPr>
        <w:rFonts w:asciiTheme="majorHAnsi" w:eastAsiaTheme="majorEastAsia" w:hAnsiTheme="majorHAnsi" w:cstheme="majorBidi"/>
      </w:rPr>
      <w:tblPr/>
      <w:tcPr>
        <w:tcBorders>
          <w:top w:val="nil"/>
          <w:bottom w:val="single" w:sz="8" w:space="0" w:color="FBB153" w:themeColor="accent3"/>
        </w:tcBorders>
      </w:tcPr>
    </w:tblStylePr>
    <w:tblStylePr w:type="lastRow">
      <w:rPr>
        <w:b/>
        <w:bCs/>
        <w:color w:val="004494" w:themeColor="text2"/>
      </w:rPr>
      <w:tblPr/>
      <w:tcPr>
        <w:tcBorders>
          <w:top w:val="single" w:sz="8" w:space="0" w:color="FBB153" w:themeColor="accent3"/>
          <w:bottom w:val="single" w:sz="8" w:space="0" w:color="FBB153" w:themeColor="accent3"/>
        </w:tcBorders>
      </w:tcPr>
    </w:tblStylePr>
    <w:tblStylePr w:type="firstCol">
      <w:rPr>
        <w:b/>
        <w:bCs/>
      </w:rPr>
    </w:tblStylePr>
    <w:tblStylePr w:type="lastCol">
      <w:rPr>
        <w:b/>
        <w:bCs/>
      </w:rPr>
      <w:tblPr/>
      <w:tcPr>
        <w:tcBorders>
          <w:top w:val="single" w:sz="8" w:space="0" w:color="FBB153" w:themeColor="accent3"/>
          <w:bottom w:val="single" w:sz="8" w:space="0" w:color="FBB153" w:themeColor="accent3"/>
        </w:tcBorders>
      </w:tcPr>
    </w:tblStylePr>
    <w:tblStylePr w:type="band1Vert">
      <w:tblPr/>
      <w:tcPr>
        <w:shd w:val="clear" w:color="auto" w:fill="FEEBD4" w:themeFill="accent3" w:themeFillTint="3F"/>
      </w:tcPr>
    </w:tblStylePr>
    <w:tblStylePr w:type="band1Horz">
      <w:tblPr/>
      <w:tcPr>
        <w:shd w:val="clear" w:color="auto" w:fill="FEEBD4" w:themeFill="accent3" w:themeFillTint="3F"/>
      </w:tcPr>
    </w:tblStylePr>
  </w:style>
  <w:style w:type="table" w:styleId="MediumList1-Accent4">
    <w:name w:val="Medium List 1 Accent 4"/>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8E96E9" w:themeColor="accent4"/>
        <w:bottom w:val="single" w:sz="8" w:space="0" w:color="8E96E9" w:themeColor="accent4"/>
      </w:tblBorders>
    </w:tblPr>
    <w:tblStylePr w:type="firstRow">
      <w:rPr>
        <w:rFonts w:asciiTheme="majorHAnsi" w:eastAsiaTheme="majorEastAsia" w:hAnsiTheme="majorHAnsi" w:cstheme="majorBidi"/>
      </w:rPr>
      <w:tblPr/>
      <w:tcPr>
        <w:tcBorders>
          <w:top w:val="nil"/>
          <w:bottom w:val="single" w:sz="8" w:space="0" w:color="8E96E9" w:themeColor="accent4"/>
        </w:tcBorders>
      </w:tcPr>
    </w:tblStylePr>
    <w:tblStylePr w:type="lastRow">
      <w:rPr>
        <w:b/>
        <w:bCs/>
        <w:color w:val="004494" w:themeColor="text2"/>
      </w:rPr>
      <w:tblPr/>
      <w:tcPr>
        <w:tcBorders>
          <w:top w:val="single" w:sz="8" w:space="0" w:color="8E96E9" w:themeColor="accent4"/>
          <w:bottom w:val="single" w:sz="8" w:space="0" w:color="8E96E9" w:themeColor="accent4"/>
        </w:tcBorders>
      </w:tcPr>
    </w:tblStylePr>
    <w:tblStylePr w:type="firstCol">
      <w:rPr>
        <w:b/>
        <w:bCs/>
      </w:rPr>
    </w:tblStylePr>
    <w:tblStylePr w:type="lastCol">
      <w:rPr>
        <w:b/>
        <w:bCs/>
      </w:rPr>
      <w:tblPr/>
      <w:tcPr>
        <w:tcBorders>
          <w:top w:val="single" w:sz="8" w:space="0" w:color="8E96E9" w:themeColor="accent4"/>
          <w:bottom w:val="single" w:sz="8" w:space="0" w:color="8E96E9" w:themeColor="accent4"/>
        </w:tcBorders>
      </w:tcPr>
    </w:tblStylePr>
    <w:tblStylePr w:type="band1Vert">
      <w:tblPr/>
      <w:tcPr>
        <w:shd w:val="clear" w:color="auto" w:fill="E2E4F9" w:themeFill="accent4" w:themeFillTint="3F"/>
      </w:tcPr>
    </w:tblStylePr>
    <w:tblStylePr w:type="band1Horz">
      <w:tblPr/>
      <w:tcPr>
        <w:shd w:val="clear" w:color="auto" w:fill="E2E4F9" w:themeFill="accent4" w:themeFillTint="3F"/>
      </w:tcPr>
    </w:tblStylePr>
  </w:style>
  <w:style w:type="table" w:styleId="MediumList1-Accent5">
    <w:name w:val="Medium List 1 Accent 5"/>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85EAB" w:themeColor="accent5"/>
        <w:bottom w:val="single" w:sz="8" w:space="0" w:color="585EAB" w:themeColor="accent5"/>
      </w:tblBorders>
    </w:tblPr>
    <w:tblStylePr w:type="firstRow">
      <w:rPr>
        <w:rFonts w:asciiTheme="majorHAnsi" w:eastAsiaTheme="majorEastAsia" w:hAnsiTheme="majorHAnsi" w:cstheme="majorBidi"/>
      </w:rPr>
      <w:tblPr/>
      <w:tcPr>
        <w:tcBorders>
          <w:top w:val="nil"/>
          <w:bottom w:val="single" w:sz="8" w:space="0" w:color="585EAB" w:themeColor="accent5"/>
        </w:tcBorders>
      </w:tcPr>
    </w:tblStylePr>
    <w:tblStylePr w:type="lastRow">
      <w:rPr>
        <w:b/>
        <w:bCs/>
        <w:color w:val="004494" w:themeColor="text2"/>
      </w:rPr>
      <w:tblPr/>
      <w:tcPr>
        <w:tcBorders>
          <w:top w:val="single" w:sz="8" w:space="0" w:color="585EAB" w:themeColor="accent5"/>
          <w:bottom w:val="single" w:sz="8" w:space="0" w:color="585EAB" w:themeColor="accent5"/>
        </w:tcBorders>
      </w:tcPr>
    </w:tblStylePr>
    <w:tblStylePr w:type="firstCol">
      <w:rPr>
        <w:b/>
        <w:bCs/>
      </w:rPr>
    </w:tblStylePr>
    <w:tblStylePr w:type="lastCol">
      <w:rPr>
        <w:b/>
        <w:bCs/>
      </w:rPr>
      <w:tblPr/>
      <w:tcPr>
        <w:tcBorders>
          <w:top w:val="single" w:sz="8" w:space="0" w:color="585EAB" w:themeColor="accent5"/>
          <w:bottom w:val="single" w:sz="8" w:space="0" w:color="585EAB" w:themeColor="accent5"/>
        </w:tcBorders>
      </w:tcPr>
    </w:tblStylePr>
    <w:tblStylePr w:type="band1Vert">
      <w:tblPr/>
      <w:tcPr>
        <w:shd w:val="clear" w:color="auto" w:fill="D5D6EA" w:themeFill="accent5" w:themeFillTint="3F"/>
      </w:tcPr>
    </w:tblStylePr>
    <w:tblStylePr w:type="band1Horz">
      <w:tblPr/>
      <w:tcPr>
        <w:shd w:val="clear" w:color="auto" w:fill="D5D6EA" w:themeFill="accent5" w:themeFillTint="3F"/>
      </w:tcPr>
    </w:tblStylePr>
  </w:style>
  <w:style w:type="table" w:styleId="MediumList1-Accent6">
    <w:name w:val="Medium List 1 Accent 6"/>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B87C9" w:themeColor="accent6"/>
        <w:bottom w:val="single" w:sz="8" w:space="0" w:color="CB87C9" w:themeColor="accent6"/>
      </w:tblBorders>
    </w:tblPr>
    <w:tblStylePr w:type="firstRow">
      <w:rPr>
        <w:rFonts w:asciiTheme="majorHAnsi" w:eastAsiaTheme="majorEastAsia" w:hAnsiTheme="majorHAnsi" w:cstheme="majorBidi"/>
      </w:rPr>
      <w:tblPr/>
      <w:tcPr>
        <w:tcBorders>
          <w:top w:val="nil"/>
          <w:bottom w:val="single" w:sz="8" w:space="0" w:color="CB87C9" w:themeColor="accent6"/>
        </w:tcBorders>
      </w:tcPr>
    </w:tblStylePr>
    <w:tblStylePr w:type="lastRow">
      <w:rPr>
        <w:b/>
        <w:bCs/>
        <w:color w:val="004494" w:themeColor="text2"/>
      </w:rPr>
      <w:tblPr/>
      <w:tcPr>
        <w:tcBorders>
          <w:top w:val="single" w:sz="8" w:space="0" w:color="CB87C9" w:themeColor="accent6"/>
          <w:bottom w:val="single" w:sz="8" w:space="0" w:color="CB87C9" w:themeColor="accent6"/>
        </w:tcBorders>
      </w:tcPr>
    </w:tblStylePr>
    <w:tblStylePr w:type="firstCol">
      <w:rPr>
        <w:b/>
        <w:bCs/>
      </w:rPr>
    </w:tblStylePr>
    <w:tblStylePr w:type="lastCol">
      <w:rPr>
        <w:b/>
        <w:bCs/>
      </w:rPr>
      <w:tblPr/>
      <w:tcPr>
        <w:tcBorders>
          <w:top w:val="single" w:sz="8" w:space="0" w:color="CB87C9" w:themeColor="accent6"/>
          <w:bottom w:val="single" w:sz="8" w:space="0" w:color="CB87C9" w:themeColor="accent6"/>
        </w:tcBorders>
      </w:tcPr>
    </w:tblStylePr>
    <w:tblStylePr w:type="band1Vert">
      <w:tblPr/>
      <w:tcPr>
        <w:shd w:val="clear" w:color="auto" w:fill="F2E1F1" w:themeFill="accent6" w:themeFillTint="3F"/>
      </w:tcPr>
    </w:tblStylePr>
    <w:tblStylePr w:type="band1Horz">
      <w:tblPr/>
      <w:tcPr>
        <w:shd w:val="clear" w:color="auto" w:fill="F2E1F1" w:themeFill="accent6" w:themeFillTint="3F"/>
      </w:tcPr>
    </w:tblStylePr>
  </w:style>
  <w:style w:type="table" w:styleId="MediumList2">
    <w:name w:val="Medium Lis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rPr>
        <w:sz w:val="24"/>
        <w:szCs w:val="24"/>
      </w:rPr>
      <w:tblPr/>
      <w:tcPr>
        <w:tcBorders>
          <w:top w:val="nil"/>
          <w:left w:val="nil"/>
          <w:bottom w:val="single" w:sz="24" w:space="0" w:color="5CC8D3" w:themeColor="accent1"/>
          <w:right w:val="nil"/>
          <w:insideH w:val="nil"/>
          <w:insideV w:val="nil"/>
        </w:tcBorders>
        <w:shd w:val="clear" w:color="auto" w:fill="FFFFFF" w:themeFill="background1"/>
      </w:tcPr>
    </w:tblStylePr>
    <w:tblStylePr w:type="lastRow">
      <w:tblPr/>
      <w:tcPr>
        <w:tcBorders>
          <w:top w:val="single" w:sz="8" w:space="0" w:color="5CC8D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C8D3" w:themeColor="accent1"/>
          <w:insideH w:val="nil"/>
          <w:insideV w:val="nil"/>
        </w:tcBorders>
        <w:shd w:val="clear" w:color="auto" w:fill="FFFFFF" w:themeFill="background1"/>
      </w:tcPr>
    </w:tblStylePr>
    <w:tblStylePr w:type="lastCol">
      <w:tblPr/>
      <w:tcPr>
        <w:tcBorders>
          <w:top w:val="nil"/>
          <w:left w:val="single" w:sz="8" w:space="0" w:color="5CC8D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top w:val="nil"/>
          <w:bottom w:val="nil"/>
          <w:insideH w:val="nil"/>
          <w:insideV w:val="nil"/>
        </w:tcBorders>
        <w:shd w:val="clear" w:color="auto" w:fill="D6F1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rPr>
        <w:sz w:val="24"/>
        <w:szCs w:val="24"/>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tblPr/>
      <w:tcPr>
        <w:tcBorders>
          <w:top w:val="single" w:sz="8" w:space="0" w:color="C8E95A"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8E95A" w:themeColor="accent2"/>
          <w:insideH w:val="nil"/>
          <w:insideV w:val="nil"/>
        </w:tcBorders>
        <w:shd w:val="clear" w:color="auto" w:fill="FFFFFF" w:themeFill="background1"/>
      </w:tcPr>
    </w:tblStylePr>
    <w:tblStylePr w:type="lastCol">
      <w:tblPr/>
      <w:tcPr>
        <w:tcBorders>
          <w:top w:val="nil"/>
          <w:left w:val="single" w:sz="8" w:space="0" w:color="C8E9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top w:val="nil"/>
          <w:bottom w:val="nil"/>
          <w:insideH w:val="nil"/>
          <w:insideV w:val="nil"/>
        </w:tcBorders>
        <w:shd w:val="clear" w:color="auto" w:fill="F1F9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rPr>
        <w:sz w:val="24"/>
        <w:szCs w:val="24"/>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tblPr/>
      <w:tcPr>
        <w:tcBorders>
          <w:top w:val="single" w:sz="8" w:space="0" w:color="FBB15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B153" w:themeColor="accent3"/>
          <w:insideH w:val="nil"/>
          <w:insideV w:val="nil"/>
        </w:tcBorders>
        <w:shd w:val="clear" w:color="auto" w:fill="FFFFFF" w:themeFill="background1"/>
      </w:tcPr>
    </w:tblStylePr>
    <w:tblStylePr w:type="lastCol">
      <w:tblPr/>
      <w:tcPr>
        <w:tcBorders>
          <w:top w:val="nil"/>
          <w:left w:val="single" w:sz="8" w:space="0" w:color="FBB15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top w:val="nil"/>
          <w:bottom w:val="nil"/>
          <w:insideH w:val="nil"/>
          <w:insideV w:val="nil"/>
        </w:tcBorders>
        <w:shd w:val="clear" w:color="auto" w:fill="FEE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rPr>
        <w:sz w:val="24"/>
        <w:szCs w:val="24"/>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tblPr/>
      <w:tcPr>
        <w:tcBorders>
          <w:top w:val="single" w:sz="8" w:space="0" w:color="8E96E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96E9" w:themeColor="accent4"/>
          <w:insideH w:val="nil"/>
          <w:insideV w:val="nil"/>
        </w:tcBorders>
        <w:shd w:val="clear" w:color="auto" w:fill="FFFFFF" w:themeFill="background1"/>
      </w:tcPr>
    </w:tblStylePr>
    <w:tblStylePr w:type="lastCol">
      <w:tblPr/>
      <w:tcPr>
        <w:tcBorders>
          <w:top w:val="nil"/>
          <w:left w:val="single" w:sz="8" w:space="0" w:color="8E96E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top w:val="nil"/>
          <w:bottom w:val="nil"/>
          <w:insideH w:val="nil"/>
          <w:insideV w:val="nil"/>
        </w:tcBorders>
        <w:shd w:val="clear" w:color="auto" w:fill="E2E4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rPr>
        <w:sz w:val="24"/>
        <w:szCs w:val="24"/>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tblPr/>
      <w:tcPr>
        <w:tcBorders>
          <w:top w:val="single" w:sz="8" w:space="0" w:color="585EA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EAB" w:themeColor="accent5"/>
          <w:insideH w:val="nil"/>
          <w:insideV w:val="nil"/>
        </w:tcBorders>
        <w:shd w:val="clear" w:color="auto" w:fill="FFFFFF" w:themeFill="background1"/>
      </w:tcPr>
    </w:tblStylePr>
    <w:tblStylePr w:type="lastCol">
      <w:tblPr/>
      <w:tcPr>
        <w:tcBorders>
          <w:top w:val="nil"/>
          <w:left w:val="single" w:sz="8" w:space="0" w:color="585E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top w:val="nil"/>
          <w:bottom w:val="nil"/>
          <w:insideH w:val="nil"/>
          <w:insideV w:val="nil"/>
        </w:tcBorders>
        <w:shd w:val="clear" w:color="auto" w:fill="D5D6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rPr>
        <w:sz w:val="24"/>
        <w:szCs w:val="24"/>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tblPr/>
      <w:tcPr>
        <w:tcBorders>
          <w:top w:val="single" w:sz="8" w:space="0" w:color="CB87C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B87C9" w:themeColor="accent6"/>
          <w:insideH w:val="nil"/>
          <w:insideV w:val="nil"/>
        </w:tcBorders>
        <w:shd w:val="clear" w:color="auto" w:fill="FFFFFF" w:themeFill="background1"/>
      </w:tcPr>
    </w:tblStylePr>
    <w:tblStylePr w:type="lastCol">
      <w:tblPr/>
      <w:tcPr>
        <w:tcBorders>
          <w:top w:val="nil"/>
          <w:left w:val="single" w:sz="8" w:space="0" w:color="CB87C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top w:val="nil"/>
          <w:bottom w:val="nil"/>
          <w:insideH w:val="nil"/>
          <w:insideV w:val="nil"/>
        </w:tcBorders>
        <w:shd w:val="clear" w:color="auto" w:fill="F2E1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tblBorders>
    </w:tblPr>
    <w:tblStylePr w:type="firstRow">
      <w:pPr>
        <w:spacing w:before="0" w:after="0" w:line="240" w:lineRule="auto"/>
      </w:pPr>
      <w:rPr>
        <w:b/>
        <w:bCs/>
        <w:color w:val="FFFFFF" w:themeColor="background1"/>
      </w:rPr>
      <w:tblPr/>
      <w:tcPr>
        <w:tc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shd w:val="clear" w:color="auto" w:fill="5CC8D3" w:themeFill="accent1"/>
      </w:tcPr>
    </w:tblStylePr>
    <w:tblStylePr w:type="lastRow">
      <w:pPr>
        <w:spacing w:before="0" w:after="0" w:line="240" w:lineRule="auto"/>
      </w:pPr>
      <w:rPr>
        <w:b/>
        <w:bCs/>
      </w:rPr>
      <w:tblPr/>
      <w:tcPr>
        <w:tcBorders>
          <w:top w:val="double" w:sz="6"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F1F4" w:themeFill="accent1" w:themeFillTint="3F"/>
      </w:tcPr>
    </w:tblStylePr>
    <w:tblStylePr w:type="band1Horz">
      <w:tblPr/>
      <w:tcPr>
        <w:tcBorders>
          <w:insideH w:val="nil"/>
          <w:insideV w:val="nil"/>
        </w:tcBorders>
        <w:shd w:val="clear" w:color="auto" w:fill="D6F1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tblBorders>
    </w:tblPr>
    <w:tblStylePr w:type="firstRow">
      <w:pPr>
        <w:spacing w:before="0" w:after="0" w:line="240" w:lineRule="auto"/>
      </w:pPr>
      <w:rPr>
        <w:b/>
        <w:bCs/>
        <w:color w:val="FFFFFF" w:themeColor="background1"/>
      </w:rPr>
      <w:tblPr/>
      <w:tcPr>
        <w:tc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shd w:val="clear" w:color="auto" w:fill="C8E95A" w:themeFill="accent2"/>
      </w:tcPr>
    </w:tblStylePr>
    <w:tblStylePr w:type="lastRow">
      <w:pPr>
        <w:spacing w:before="0" w:after="0" w:line="240" w:lineRule="auto"/>
      </w:pPr>
      <w:rPr>
        <w:b/>
        <w:bCs/>
      </w:rPr>
      <w:tblPr/>
      <w:tcPr>
        <w:tcBorders>
          <w:top w:val="double" w:sz="6"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9D6" w:themeFill="accent2" w:themeFillTint="3F"/>
      </w:tcPr>
    </w:tblStylePr>
    <w:tblStylePr w:type="band1Horz">
      <w:tblPr/>
      <w:tcPr>
        <w:tcBorders>
          <w:insideH w:val="nil"/>
          <w:insideV w:val="nil"/>
        </w:tcBorders>
        <w:shd w:val="clear" w:color="auto" w:fill="F1F9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tblBorders>
    </w:tblPr>
    <w:tblStylePr w:type="firstRow">
      <w:pPr>
        <w:spacing w:before="0" w:after="0" w:line="240" w:lineRule="auto"/>
      </w:pPr>
      <w:rPr>
        <w:b/>
        <w:bCs/>
        <w:color w:val="FFFFFF" w:themeColor="background1"/>
      </w:rPr>
      <w:tblPr/>
      <w:tcPr>
        <w:tc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shd w:val="clear" w:color="auto" w:fill="FBB153" w:themeFill="accent3"/>
      </w:tcPr>
    </w:tblStylePr>
    <w:tblStylePr w:type="lastRow">
      <w:pPr>
        <w:spacing w:before="0" w:after="0" w:line="240" w:lineRule="auto"/>
      </w:pPr>
      <w:rPr>
        <w:b/>
        <w:bCs/>
      </w:rPr>
      <w:tblPr/>
      <w:tcPr>
        <w:tcBorders>
          <w:top w:val="double" w:sz="6"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BD4" w:themeFill="accent3" w:themeFillTint="3F"/>
      </w:tcPr>
    </w:tblStylePr>
    <w:tblStylePr w:type="band1Horz">
      <w:tblPr/>
      <w:tcPr>
        <w:tcBorders>
          <w:insideH w:val="nil"/>
          <w:insideV w:val="nil"/>
        </w:tcBorders>
        <w:shd w:val="clear" w:color="auto" w:fill="FEE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tblBorders>
    </w:tblPr>
    <w:tblStylePr w:type="firstRow">
      <w:pPr>
        <w:spacing w:before="0" w:after="0" w:line="240" w:lineRule="auto"/>
      </w:pPr>
      <w:rPr>
        <w:b/>
        <w:bCs/>
        <w:color w:val="FFFFFF" w:themeColor="background1"/>
      </w:rPr>
      <w:tblPr/>
      <w:tcPr>
        <w:tc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shd w:val="clear" w:color="auto" w:fill="8E96E9" w:themeFill="accent4"/>
      </w:tcPr>
    </w:tblStylePr>
    <w:tblStylePr w:type="lastRow">
      <w:pPr>
        <w:spacing w:before="0" w:after="0" w:line="240" w:lineRule="auto"/>
      </w:pPr>
      <w:rPr>
        <w:b/>
        <w:bCs/>
      </w:rPr>
      <w:tblPr/>
      <w:tcPr>
        <w:tcBorders>
          <w:top w:val="double" w:sz="6"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E4F9" w:themeFill="accent4" w:themeFillTint="3F"/>
      </w:tcPr>
    </w:tblStylePr>
    <w:tblStylePr w:type="band1Horz">
      <w:tblPr/>
      <w:tcPr>
        <w:tcBorders>
          <w:insideH w:val="nil"/>
          <w:insideV w:val="nil"/>
        </w:tcBorders>
        <w:shd w:val="clear" w:color="auto" w:fill="E2E4F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tblBorders>
    </w:tblPr>
    <w:tblStylePr w:type="firstRow">
      <w:pPr>
        <w:spacing w:before="0" w:after="0" w:line="240" w:lineRule="auto"/>
      </w:pPr>
      <w:rPr>
        <w:b/>
        <w:bCs/>
        <w:color w:val="FFFFFF" w:themeColor="background1"/>
      </w:rPr>
      <w:tblPr/>
      <w:tcPr>
        <w:tc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shd w:val="clear" w:color="auto" w:fill="585EAB" w:themeFill="accent5"/>
      </w:tcPr>
    </w:tblStylePr>
    <w:tblStylePr w:type="lastRow">
      <w:pPr>
        <w:spacing w:before="0" w:after="0" w:line="240" w:lineRule="auto"/>
      </w:pPr>
      <w:rPr>
        <w:b/>
        <w:bCs/>
      </w:rPr>
      <w:tblPr/>
      <w:tcPr>
        <w:tcBorders>
          <w:top w:val="double" w:sz="6"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6EA" w:themeFill="accent5" w:themeFillTint="3F"/>
      </w:tcPr>
    </w:tblStylePr>
    <w:tblStylePr w:type="band1Horz">
      <w:tblPr/>
      <w:tcPr>
        <w:tcBorders>
          <w:insideH w:val="nil"/>
          <w:insideV w:val="nil"/>
        </w:tcBorders>
        <w:shd w:val="clear" w:color="auto" w:fill="D5D6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tblBorders>
    </w:tblPr>
    <w:tblStylePr w:type="firstRow">
      <w:pPr>
        <w:spacing w:before="0" w:after="0" w:line="240" w:lineRule="auto"/>
      </w:pPr>
      <w:rPr>
        <w:b/>
        <w:bCs/>
        <w:color w:val="FFFFFF" w:themeColor="background1"/>
      </w:rPr>
      <w:tblPr/>
      <w:tcPr>
        <w:tc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shd w:val="clear" w:color="auto" w:fill="CB87C9" w:themeFill="accent6"/>
      </w:tcPr>
    </w:tblStylePr>
    <w:tblStylePr w:type="lastRow">
      <w:pPr>
        <w:spacing w:before="0" w:after="0" w:line="240" w:lineRule="auto"/>
      </w:pPr>
      <w:rPr>
        <w:b/>
        <w:bCs/>
      </w:rPr>
      <w:tblPr/>
      <w:tcPr>
        <w:tcBorders>
          <w:top w:val="double" w:sz="6"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E1F1" w:themeFill="accent6" w:themeFillTint="3F"/>
      </w:tcPr>
    </w:tblStylePr>
    <w:tblStylePr w:type="band1Horz">
      <w:tblPr/>
      <w:tcPr>
        <w:tcBorders>
          <w:insideH w:val="nil"/>
          <w:insideV w:val="nil"/>
        </w:tcBorders>
        <w:shd w:val="clear" w:color="auto" w:fill="F2E1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C8D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C8D3" w:themeFill="accent1"/>
      </w:tcPr>
    </w:tblStylePr>
    <w:tblStylePr w:type="lastCol">
      <w:rPr>
        <w:b/>
        <w:bCs/>
        <w:color w:val="FFFFFF" w:themeColor="background1"/>
      </w:rPr>
      <w:tblPr/>
      <w:tcPr>
        <w:tcBorders>
          <w:left w:val="nil"/>
          <w:right w:val="nil"/>
          <w:insideH w:val="nil"/>
          <w:insideV w:val="nil"/>
        </w:tcBorders>
        <w:shd w:val="clear" w:color="auto" w:fill="5CC8D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E9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E95A" w:themeFill="accent2"/>
      </w:tcPr>
    </w:tblStylePr>
    <w:tblStylePr w:type="lastCol">
      <w:rPr>
        <w:b/>
        <w:bCs/>
        <w:color w:val="FFFFFF" w:themeColor="background1"/>
      </w:rPr>
      <w:tblPr/>
      <w:tcPr>
        <w:tcBorders>
          <w:left w:val="nil"/>
          <w:right w:val="nil"/>
          <w:insideH w:val="nil"/>
          <w:insideV w:val="nil"/>
        </w:tcBorders>
        <w:shd w:val="clear" w:color="auto" w:fill="C8E9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B15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B153" w:themeFill="accent3"/>
      </w:tcPr>
    </w:tblStylePr>
    <w:tblStylePr w:type="lastCol">
      <w:rPr>
        <w:b/>
        <w:bCs/>
        <w:color w:val="FFFFFF" w:themeColor="background1"/>
      </w:rPr>
      <w:tblPr/>
      <w:tcPr>
        <w:tcBorders>
          <w:left w:val="nil"/>
          <w:right w:val="nil"/>
          <w:insideH w:val="nil"/>
          <w:insideV w:val="nil"/>
        </w:tcBorders>
        <w:shd w:val="clear" w:color="auto" w:fill="FBB15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96E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96E9" w:themeFill="accent4"/>
      </w:tcPr>
    </w:tblStylePr>
    <w:tblStylePr w:type="lastCol">
      <w:rPr>
        <w:b/>
        <w:bCs/>
        <w:color w:val="FFFFFF" w:themeColor="background1"/>
      </w:rPr>
      <w:tblPr/>
      <w:tcPr>
        <w:tcBorders>
          <w:left w:val="nil"/>
          <w:right w:val="nil"/>
          <w:insideH w:val="nil"/>
          <w:insideV w:val="nil"/>
        </w:tcBorders>
        <w:shd w:val="clear" w:color="auto" w:fill="8E96E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E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EAB" w:themeFill="accent5"/>
      </w:tcPr>
    </w:tblStylePr>
    <w:tblStylePr w:type="lastCol">
      <w:rPr>
        <w:b/>
        <w:bCs/>
        <w:color w:val="FFFFFF" w:themeColor="background1"/>
      </w:rPr>
      <w:tblPr/>
      <w:tcPr>
        <w:tcBorders>
          <w:left w:val="nil"/>
          <w:right w:val="nil"/>
          <w:insideH w:val="nil"/>
          <w:insideV w:val="nil"/>
        </w:tcBorders>
        <w:shd w:val="clear" w:color="auto" w:fill="585E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B87C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B87C9" w:themeFill="accent6"/>
      </w:tcPr>
    </w:tblStylePr>
    <w:tblStylePr w:type="lastCol">
      <w:rPr>
        <w:b/>
        <w:bCs/>
        <w:color w:val="FFFFFF" w:themeColor="background1"/>
      </w:rPr>
      <w:tblPr/>
      <w:tcPr>
        <w:tcBorders>
          <w:left w:val="nil"/>
          <w:right w:val="nil"/>
          <w:insideH w:val="nil"/>
          <w:insideV w:val="nil"/>
        </w:tcBorders>
        <w:shd w:val="clear" w:color="auto" w:fill="CB87C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F86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F867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F867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F867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F867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locked/>
    <w:rsid w:val="00F867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F867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F867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F867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F867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F867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F867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F867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F867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F867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F867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F867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F867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F867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F867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F867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F867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F867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F867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F867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F867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F867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F867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F867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F867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F867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F867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F867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F867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F86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F867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F867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F867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RCTexthighlight">
    <w:name w:val="JRC_Text_highlight"/>
    <w:uiPriority w:val="1"/>
    <w:qFormat/>
    <w:rsid w:val="00E320FC"/>
    <w:rPr>
      <w:noProof w:val="0"/>
      <w:color w:val="585EAB" w:themeColor="accent5"/>
      <w:spacing w:val="4"/>
      <w:lang w:val="en-GB"/>
    </w:rPr>
  </w:style>
  <w:style w:type="paragraph" w:customStyle="1" w:styleId="JRCBoxtext">
    <w:name w:val="JRC_Box_text"/>
    <w:basedOn w:val="Normal"/>
    <w:qFormat/>
    <w:rsid w:val="009340E2"/>
    <w:p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left="108" w:right="108"/>
    </w:pPr>
    <w:rPr>
      <w:rFonts w:ascii="EC Square Sans Pro" w:eastAsia="Times New Roman" w:hAnsi="EC Square Sans Pro" w:cs="Times New Roman"/>
      <w:sz w:val="20"/>
      <w:lang w:eastAsia="en-GB"/>
    </w:rPr>
  </w:style>
  <w:style w:type="paragraph" w:customStyle="1" w:styleId="InstructionsRed00">
    <w:name w:val="Instructions Red 00"/>
    <w:basedOn w:val="Normal"/>
    <w:qFormat/>
    <w:rsid w:val="0020221C"/>
    <w:pPr>
      <w:spacing w:before="100" w:after="100" w:line="240" w:lineRule="exact"/>
      <w:jc w:val="both"/>
    </w:pPr>
    <w:rPr>
      <w:rFonts w:ascii="EC Square Sans Pro Light" w:eastAsia="Times New Roman" w:hAnsi="EC Square Sans Pro Light" w:cs="Times New Roman"/>
      <w:color w:val="B50009"/>
      <w:spacing w:val="4"/>
      <w:sz w:val="18"/>
      <w:szCs w:val="18"/>
    </w:rPr>
  </w:style>
  <w:style w:type="character" w:customStyle="1" w:styleId="InstructionsRed00char">
    <w:name w:val="Instructions Red 00 char"/>
    <w:uiPriority w:val="1"/>
    <w:qFormat/>
    <w:rsid w:val="00B07B92"/>
    <w:rPr>
      <w:rFonts w:asciiTheme="minorHAnsi" w:hAnsiTheme="minorHAnsi"/>
      <w:noProof w:val="0"/>
      <w:color w:val="B50009"/>
      <w:lang w:val="en-GB"/>
    </w:rPr>
  </w:style>
  <w:style w:type="paragraph" w:customStyle="1" w:styleId="JRCLevel-3titleNoNumber">
    <w:name w:val="JRC_Level-3_title_(NoNumber)"/>
    <w:basedOn w:val="JRCLevel-3title"/>
    <w:next w:val="JRCText"/>
    <w:semiHidden/>
    <w:qFormat/>
    <w:rsid w:val="00B07B92"/>
    <w:pPr>
      <w:numPr>
        <w:ilvl w:val="0"/>
        <w:numId w:val="0"/>
      </w:numPr>
      <w:spacing w:before="360"/>
    </w:pPr>
    <w:rPr>
      <w:b w:val="0"/>
      <w:color w:val="585EAB" w:themeColor="accent5"/>
      <w:sz w:val="26"/>
    </w:rPr>
  </w:style>
  <w:style w:type="paragraph" w:customStyle="1" w:styleId="JRCLevel-4titleNoNumber">
    <w:name w:val="JRC_Level-4_title_(NoNumber)"/>
    <w:basedOn w:val="JRCLevel-4title"/>
    <w:next w:val="JRCText"/>
    <w:semiHidden/>
    <w:qFormat/>
    <w:rsid w:val="00B07B92"/>
    <w:pPr>
      <w:numPr>
        <w:ilvl w:val="0"/>
        <w:numId w:val="0"/>
      </w:numPr>
      <w:spacing w:before="360"/>
    </w:pPr>
    <w:rPr>
      <w:rFonts w:ascii="EC Square Sans Pro Medium" w:hAnsi="EC Square Sans Pro Medium"/>
      <w:b w:val="0"/>
      <w:i w:val="0"/>
      <w:spacing w:val="10"/>
    </w:rPr>
  </w:style>
  <w:style w:type="paragraph" w:customStyle="1" w:styleId="JRCTableBoxtitle">
    <w:name w:val="JRC_Table_Box_title"/>
    <w:basedOn w:val="Normal"/>
    <w:qFormat/>
    <w:rsid w:val="00B07B92"/>
    <w:rPr>
      <w:rFonts w:ascii="EC Square Sans Pro Medium" w:hAnsi="EC Square Sans Pro Medium"/>
      <w:caps/>
      <w:color w:val="585EAB" w:themeColor="accent5"/>
      <w:sz w:val="20"/>
    </w:rPr>
  </w:style>
  <w:style w:type="character" w:customStyle="1" w:styleId="MediumSansCondPro">
    <w:name w:val="Medium (Sans Cond Pro)"/>
    <w:uiPriority w:val="1"/>
    <w:qFormat/>
    <w:rsid w:val="00B07B92"/>
    <w:rPr>
      <w:rFonts w:ascii="EC Square Sans Cond Pro Medium" w:hAnsi="EC Square Sans Cond Pro Medium"/>
      <w:noProof w:val="0"/>
      <w:lang w:val="en-GB"/>
    </w:rPr>
  </w:style>
  <w:style w:type="character" w:customStyle="1" w:styleId="MediumSansPro">
    <w:name w:val="Medium (Sans Pro)"/>
    <w:uiPriority w:val="1"/>
    <w:qFormat/>
    <w:rsid w:val="00B07B92"/>
    <w:rPr>
      <w:rFonts w:ascii="EC Square Sans Pro Medium" w:hAnsi="EC Square Sans Pro Medium"/>
      <w:noProof w:val="0"/>
      <w:lang w:val="en-GB"/>
    </w:rPr>
  </w:style>
  <w:style w:type="paragraph" w:customStyle="1" w:styleId="JRCLevel-1titleNoNumber">
    <w:name w:val="JRC_Level-1_title_(NoNumber)"/>
    <w:basedOn w:val="JRCLevel-1title"/>
    <w:next w:val="JRCText"/>
    <w:semiHidden/>
    <w:qFormat/>
    <w:rsid w:val="006D6836"/>
    <w:pPr>
      <w:numPr>
        <w:numId w:val="0"/>
      </w:numPr>
    </w:pPr>
  </w:style>
  <w:style w:type="paragraph" w:customStyle="1" w:styleId="JRCLevel-2titleNoNumber">
    <w:name w:val="JRC_Level-2_title_(NoNumber)"/>
    <w:basedOn w:val="JRCLevel-2title"/>
    <w:next w:val="JRCText"/>
    <w:semiHidden/>
    <w:qFormat/>
    <w:rsid w:val="006D6836"/>
    <w:pPr>
      <w:numPr>
        <w:ilvl w:val="0"/>
        <w:numId w:val="0"/>
      </w:numPr>
    </w:pPr>
  </w:style>
  <w:style w:type="paragraph" w:customStyle="1" w:styleId="JRCLevel-5titleNoNumber">
    <w:name w:val="JRC_Level-5_title_(NoNumber)"/>
    <w:basedOn w:val="JRCLevel-5title"/>
    <w:next w:val="JRCText"/>
    <w:semiHidden/>
    <w:qFormat/>
    <w:rsid w:val="006D6836"/>
    <w:pPr>
      <w:numPr>
        <w:ilvl w:val="0"/>
        <w:numId w:val="0"/>
      </w:numPr>
    </w:pPr>
  </w:style>
  <w:style w:type="paragraph" w:customStyle="1" w:styleId="JRCCoverTitle">
    <w:name w:val="JRC_Cover_Title"/>
    <w:basedOn w:val="Normal"/>
    <w:next w:val="JRCCoverSubtitle"/>
    <w:qFormat/>
    <w:rsid w:val="0020221C"/>
    <w:pPr>
      <w:spacing w:before="2940" w:after="600" w:line="640" w:lineRule="exact"/>
      <w:ind w:left="-567"/>
    </w:pPr>
    <w:rPr>
      <w:rFonts w:ascii="EC Square Sans Pro Light" w:eastAsia="Calibri" w:hAnsi="EC Square Sans Pro Light" w:cs="Times New Roman"/>
      <w:color w:val="585EAB" w:themeColor="accent5"/>
      <w:sz w:val="56"/>
      <w:szCs w:val="56"/>
      <w:lang w:eastAsia="en-GB"/>
    </w:rPr>
  </w:style>
  <w:style w:type="paragraph" w:customStyle="1" w:styleId="JRCCovercopyrightslist1">
    <w:name w:val="JRC_Cover_copyrights list1"/>
    <w:basedOn w:val="JRCCovertextNospacing"/>
    <w:qFormat/>
    <w:rsid w:val="00856AE5"/>
    <w:pPr>
      <w:ind w:left="170" w:hanging="170"/>
    </w:pPr>
  </w:style>
  <w:style w:type="paragraph" w:customStyle="1" w:styleId="JRCCoverPublicationCategory">
    <w:name w:val="JRC_Cover_Publication_Category"/>
    <w:basedOn w:val="Normal"/>
    <w:qFormat/>
    <w:rsid w:val="00856AE5"/>
    <w:pPr>
      <w:keepLines/>
      <w:spacing w:before="0" w:after="0" w:line="240" w:lineRule="auto"/>
      <w:jc w:val="center"/>
    </w:pPr>
    <w:rPr>
      <w:rFonts w:ascii="EC Square Sans Pro Light" w:eastAsia="Times New Roman" w:hAnsi="EC Square Sans Pro Light" w:cs="Times New Roman"/>
      <w:color w:val="585EAB" w:themeColor="accent5"/>
      <w:spacing w:val="4"/>
      <w:sz w:val="29"/>
      <w:szCs w:val="29"/>
      <w:lang w:eastAsia="en-GB"/>
    </w:rPr>
  </w:style>
  <w:style w:type="paragraph" w:customStyle="1" w:styleId="JRCCoverSubtitle">
    <w:name w:val="JRC_Cover_Subtitle"/>
    <w:basedOn w:val="Normal"/>
    <w:next w:val="JRCCoverAuthor"/>
    <w:qFormat/>
    <w:rsid w:val="0020221C"/>
    <w:pPr>
      <w:spacing w:before="120" w:after="600" w:line="400" w:lineRule="exact"/>
      <w:ind w:left="-567"/>
    </w:pPr>
    <w:rPr>
      <w:rFonts w:ascii="EC Square Sans Pro" w:eastAsia="Calibri" w:hAnsi="EC Square Sans Pro" w:cs="Times New Roman"/>
      <w:i/>
      <w:color w:val="585EAB" w:themeColor="accent5"/>
      <w:sz w:val="32"/>
      <w:szCs w:val="32"/>
    </w:rPr>
  </w:style>
  <w:style w:type="paragraph" w:customStyle="1" w:styleId="JRCCoverAuthor">
    <w:name w:val="JRC_Cover_Author"/>
    <w:basedOn w:val="Normal"/>
    <w:qFormat/>
    <w:rsid w:val="0020221C"/>
    <w:pPr>
      <w:spacing w:before="120" w:after="120" w:line="240" w:lineRule="auto"/>
      <w:ind w:left="5205"/>
    </w:pPr>
    <w:rPr>
      <w:rFonts w:ascii="EC Square Sans Pro" w:eastAsia="Times New Roman" w:hAnsi="EC Square Sans Pro" w:cs="Times New Roman"/>
      <w:color w:val="595959" w:themeColor="text1" w:themeTint="A6"/>
      <w:sz w:val="20"/>
      <w:lang w:eastAsia="en-GB"/>
    </w:rPr>
  </w:style>
  <w:style w:type="paragraph" w:customStyle="1" w:styleId="JRCCoverclass">
    <w:name w:val="JRC_Cover_class"/>
    <w:basedOn w:val="Normal"/>
    <w:rsid w:val="00856AE5"/>
    <w:pPr>
      <w:suppressAutoHyphens w:val="0"/>
      <w:spacing w:before="0" w:after="120" w:line="240" w:lineRule="auto"/>
    </w:pPr>
    <w:rPr>
      <w:rFonts w:ascii="EC Square Sans Pro" w:eastAsia="Times New Roman" w:hAnsi="EC Square Sans Pro" w:cs="Times New Roman"/>
      <w:b/>
      <w:color w:val="595959" w:themeColor="text1" w:themeTint="A6"/>
      <w:sz w:val="20"/>
      <w:lang w:eastAsia="en-GB"/>
    </w:rPr>
  </w:style>
  <w:style w:type="paragraph" w:customStyle="1" w:styleId="JRCCoveryear">
    <w:name w:val="JRC_Cover_year"/>
    <w:basedOn w:val="Normal"/>
    <w:rsid w:val="0020221C"/>
    <w:pPr>
      <w:spacing w:before="0" w:after="0" w:line="240" w:lineRule="auto"/>
    </w:pPr>
    <w:rPr>
      <w:rFonts w:ascii="EC Square Sans Pro" w:eastAsia="Times New Roman" w:hAnsi="EC Square Sans Pro" w:cs="Times New Roman"/>
      <w:color w:val="595959" w:themeColor="text1" w:themeTint="A6"/>
      <w:sz w:val="20"/>
      <w:lang w:eastAsia="en-GB"/>
    </w:rPr>
  </w:style>
  <w:style w:type="paragraph" w:customStyle="1" w:styleId="JRCCoverEURISSN">
    <w:name w:val="JRC_Cover_EUR_ISSN"/>
    <w:qFormat/>
    <w:rsid w:val="00856AE5"/>
    <w:pPr>
      <w:spacing w:before="0" w:after="0" w:line="240" w:lineRule="auto"/>
      <w:jc w:val="right"/>
    </w:pPr>
    <w:rPr>
      <w:rFonts w:eastAsia="Times New Roman" w:cs="Times New Roman"/>
      <w:sz w:val="18"/>
      <w:lang w:eastAsia="en-GB"/>
    </w:rPr>
  </w:style>
  <w:style w:type="paragraph" w:customStyle="1" w:styleId="JRCCoverEURNumber">
    <w:name w:val="JRC_Cover_EUR_Number"/>
    <w:qFormat/>
    <w:rsid w:val="00856AE5"/>
    <w:pPr>
      <w:spacing w:before="0" w:after="0" w:line="240" w:lineRule="auto"/>
      <w:jc w:val="right"/>
    </w:pPr>
    <w:rPr>
      <w:rFonts w:ascii="EC Square Sans Pro" w:eastAsia="Times New Roman" w:hAnsi="EC Square Sans Pro" w:cs="Times New Roman"/>
      <w:color w:val="FFFFFF" w:themeColor="background1"/>
      <w:sz w:val="18"/>
      <w:lang w:eastAsia="en-GB"/>
    </w:rPr>
  </w:style>
  <w:style w:type="paragraph" w:customStyle="1" w:styleId="JRCCovertext">
    <w:name w:val="JRC_Cover_text"/>
    <w:basedOn w:val="Normal"/>
    <w:qFormat/>
    <w:rsid w:val="002F5416"/>
    <w:pPr>
      <w:widowControl w:val="0"/>
      <w:spacing w:before="240" w:after="240"/>
    </w:pPr>
    <w:rPr>
      <w:rFonts w:ascii="EC Square Sans Pro" w:eastAsia="Times New Roman" w:hAnsi="EC Square Sans Pro" w:cs="Times New Roman"/>
      <w:sz w:val="18"/>
      <w:szCs w:val="14"/>
      <w:lang w:eastAsia="en-GB"/>
    </w:rPr>
  </w:style>
  <w:style w:type="paragraph" w:customStyle="1" w:styleId="JRCCovertextNospacing">
    <w:name w:val="JRC_Cover_text (No spacing)"/>
    <w:basedOn w:val="JRCCovertext"/>
    <w:qFormat/>
    <w:rsid w:val="00856AE5"/>
    <w:pPr>
      <w:spacing w:before="0" w:after="0"/>
    </w:pPr>
  </w:style>
  <w:style w:type="paragraph" w:customStyle="1" w:styleId="JRCCovertextNospacingafter">
    <w:name w:val="JRC_Cover_text (No spacing after)"/>
    <w:basedOn w:val="JRCCovertext"/>
    <w:next w:val="JRCCovertextNospacing"/>
    <w:qFormat/>
    <w:rsid w:val="00856AE5"/>
    <w:pPr>
      <w:spacing w:after="0"/>
    </w:pPr>
    <w:rPr>
      <w:bCs/>
    </w:rPr>
  </w:style>
  <w:style w:type="paragraph" w:customStyle="1" w:styleId="JRCCovertextidentifiers">
    <w:name w:val="JRC_Cover_text_identifiers"/>
    <w:basedOn w:val="JRCCovertext"/>
    <w:qFormat/>
    <w:rsid w:val="00856AE5"/>
    <w:pPr>
      <w:tabs>
        <w:tab w:val="left" w:pos="709"/>
        <w:tab w:val="left" w:pos="2977"/>
        <w:tab w:val="left" w:pos="4536"/>
        <w:tab w:val="left" w:pos="6379"/>
      </w:tabs>
      <w:contextualSpacing/>
    </w:pPr>
    <w:rPr>
      <w:bCs/>
    </w:rPr>
  </w:style>
  <w:style w:type="paragraph" w:customStyle="1" w:styleId="JRCBackCoverISBN">
    <w:name w:val="JRC_Back_Cover_ISBN"/>
    <w:qFormat/>
    <w:rsid w:val="007B6FC8"/>
    <w:pPr>
      <w:widowControl w:val="0"/>
      <w:suppressAutoHyphens/>
      <w:spacing w:before="0" w:after="0" w:line="240" w:lineRule="auto"/>
      <w:jc w:val="right"/>
    </w:pPr>
    <w:rPr>
      <w:rFonts w:eastAsia="EC Square Sans Pro" w:cs="Times New Roman"/>
      <w:sz w:val="16"/>
    </w:rPr>
  </w:style>
  <w:style w:type="paragraph" w:customStyle="1" w:styleId="JRCBackCoverCatalogueNumber">
    <w:name w:val="JRC_Back_Cover_Catalogue_Number"/>
    <w:qFormat/>
    <w:rsid w:val="007B6FC8"/>
    <w:pPr>
      <w:widowControl w:val="0"/>
      <w:spacing w:before="0" w:after="0" w:line="240" w:lineRule="auto"/>
      <w:ind w:left="57"/>
      <w:jc w:val="center"/>
    </w:pPr>
    <w:rPr>
      <w:rFonts w:eastAsia="EC Square Sans Pro" w:cs="Times New Roman"/>
      <w:color w:val="FFFFFF" w:themeColor="background1"/>
      <w:sz w:val="16"/>
      <w:szCs w:val="16"/>
    </w:rPr>
  </w:style>
  <w:style w:type="paragraph" w:customStyle="1" w:styleId="AboutEUList">
    <w:name w:val="AboutEU List"/>
    <w:basedOn w:val="AboutEUText"/>
    <w:uiPriority w:val="99"/>
    <w:rsid w:val="00825490"/>
    <w:pPr>
      <w:spacing w:after="0"/>
      <w:ind w:left="924" w:hanging="357"/>
    </w:pPr>
  </w:style>
  <w:style w:type="paragraph" w:customStyle="1" w:styleId="AboutEUSubtitle">
    <w:name w:val="AboutEU Subtitle"/>
    <w:basedOn w:val="AboutEUText"/>
    <w:uiPriority w:val="99"/>
    <w:rsid w:val="00825490"/>
    <w:pPr>
      <w:spacing w:before="120"/>
    </w:pPr>
    <w:rPr>
      <w:b/>
    </w:rPr>
  </w:style>
  <w:style w:type="paragraph" w:customStyle="1" w:styleId="AboutEUText">
    <w:name w:val="AboutEU Text"/>
    <w:uiPriority w:val="99"/>
    <w:rsid w:val="00825490"/>
    <w:pPr>
      <w:pBdr>
        <w:top w:val="single" w:sz="2" w:space="24" w:color="DBEEF4"/>
        <w:left w:val="single" w:sz="2" w:space="24" w:color="DBEEF4"/>
        <w:bottom w:val="single" w:sz="2" w:space="24" w:color="DBEEF4"/>
        <w:right w:val="single" w:sz="2" w:space="24" w:color="DBEEF4"/>
      </w:pBdr>
      <w:shd w:val="clear" w:color="auto" w:fill="DBEEF4"/>
      <w:spacing w:before="0" w:after="120" w:line="240" w:lineRule="auto"/>
      <w:ind w:left="567" w:right="567"/>
    </w:pPr>
    <w:rPr>
      <w:rFonts w:eastAsia="Times New Roman" w:cs="Times New Roman"/>
      <w:sz w:val="20"/>
      <w:szCs w:val="20"/>
      <w:lang w:eastAsia="en-GB"/>
    </w:rPr>
  </w:style>
  <w:style w:type="paragraph" w:customStyle="1" w:styleId="AboutEUTitle">
    <w:name w:val="AboutEU Title"/>
    <w:basedOn w:val="AboutEUText"/>
    <w:uiPriority w:val="99"/>
    <w:rsid w:val="00825490"/>
    <w:pPr>
      <w:spacing w:before="480" w:after="240"/>
      <w:outlineLvl w:val="0"/>
    </w:pPr>
    <w:rPr>
      <w:rFonts w:asciiTheme="majorHAnsi" w:hAnsiTheme="majorHAnsi"/>
      <w:b/>
      <w:sz w:val="24"/>
    </w:rPr>
  </w:style>
  <w:style w:type="character" w:customStyle="1" w:styleId="JRCBackCovertextIcon">
    <w:name w:val="JRC_Back_Cover_text (Icon)"/>
    <w:uiPriority w:val="1"/>
    <w:qFormat/>
    <w:rsid w:val="007B6FC8"/>
    <w:rPr>
      <w:noProof w:val="0"/>
      <w:position w:val="-8"/>
      <w:lang w:val="en-GB"/>
    </w:rPr>
  </w:style>
  <w:style w:type="paragraph" w:customStyle="1" w:styleId="JRCBackCoverdescription">
    <w:name w:val="JRC_Back_Cover_description"/>
    <w:basedOn w:val="JRCBackCovertext"/>
    <w:qFormat/>
    <w:rsid w:val="007B6FC8"/>
    <w:pPr>
      <w:ind w:left="0" w:firstLine="0"/>
    </w:pPr>
    <w:rPr>
      <w:rFonts w:ascii="EC Square Sans Pro Light" w:hAnsi="EC Square Sans Pro Light"/>
      <w:sz w:val="28"/>
    </w:rPr>
  </w:style>
  <w:style w:type="paragraph" w:customStyle="1" w:styleId="JRCBackCovertagline">
    <w:name w:val="JRC_Back_Cover_tagline"/>
    <w:qFormat/>
    <w:rsid w:val="007B6FC8"/>
    <w:pPr>
      <w:framePr w:wrap="around" w:vAnchor="text" w:hAnchor="text" w:y="6461"/>
      <w:spacing w:before="0" w:after="0" w:line="240" w:lineRule="auto"/>
    </w:pPr>
    <w:rPr>
      <w:rFonts w:ascii="EC Square Sans Pro Light" w:eastAsia="Times New Roman" w:hAnsi="EC Square Sans Pro Light" w:cs="Times New Roman"/>
      <w:sz w:val="60"/>
      <w:szCs w:val="60"/>
      <w:lang w:eastAsia="en-GB"/>
      <w14:textFill>
        <w14:gradFill>
          <w14:gsLst>
            <w14:gs w14:pos="0">
              <w14:srgbClr w14:val="6873B5"/>
            </w14:gs>
            <w14:gs w14:pos="100000">
              <w14:srgbClr w14:val="77C8D2"/>
            </w14:gs>
          </w14:gsLst>
          <w14:lin w14:ang="0" w14:scaled="0"/>
        </w14:gradFill>
      </w14:textFill>
    </w:rPr>
  </w:style>
  <w:style w:type="paragraph" w:customStyle="1" w:styleId="JRCBackCoverwebsite">
    <w:name w:val="JRC_Back_Cover_website"/>
    <w:basedOn w:val="JRCBackCovertext"/>
    <w:next w:val="JRCBackCovertext"/>
    <w:qFormat/>
    <w:rsid w:val="007B6FC8"/>
    <w:pPr>
      <w:spacing w:before="960" w:after="320"/>
      <w:ind w:left="1378"/>
      <w:contextualSpacing/>
    </w:pPr>
  </w:style>
  <w:style w:type="paragraph" w:customStyle="1" w:styleId="JRCBackCoverlist1">
    <w:name w:val="JRC_Back_Cover_list1"/>
    <w:basedOn w:val="JRCBackCovertext"/>
    <w:qFormat/>
    <w:rsid w:val="007B6FC8"/>
    <w:pPr>
      <w:numPr>
        <w:numId w:val="23"/>
      </w:numPr>
    </w:pPr>
  </w:style>
  <w:style w:type="paragraph" w:customStyle="1" w:styleId="JRCBackCovertext">
    <w:name w:val="JRC_Back_Cover_text"/>
    <w:basedOn w:val="Normal"/>
    <w:qFormat/>
    <w:rsid w:val="007B6FC8"/>
    <w:pPr>
      <w:spacing w:before="80" w:after="80"/>
      <w:ind w:left="414" w:hanging="414"/>
    </w:pPr>
    <w:rPr>
      <w:rFonts w:ascii="EC Square Sans Pro" w:eastAsia="EC Square Sans Pro" w:hAnsi="EC Square Sans Pro" w:cs="Times New Roman"/>
      <w:color w:val="585EAB" w:themeColor="accent5"/>
    </w:rPr>
  </w:style>
  <w:style w:type="paragraph" w:styleId="Revision">
    <w:name w:val="Revision"/>
    <w:hidden/>
    <w:uiPriority w:val="99"/>
    <w:semiHidden/>
    <w:rsid w:val="00BD7BB6"/>
    <w:pPr>
      <w:spacing w:before="0" w:after="0" w:line="240" w:lineRule="auto"/>
    </w:pPr>
  </w:style>
  <w:style w:type="character" w:styleId="UnresolvedMention">
    <w:name w:val="Unresolved Mention"/>
    <w:basedOn w:val="DefaultParagraphFont"/>
    <w:uiPriority w:val="99"/>
    <w:semiHidden/>
    <w:unhideWhenUsed/>
    <w:rsid w:val="00EB1BB6"/>
    <w:rPr>
      <w:color w:val="605E5C"/>
      <w:shd w:val="clear" w:color="auto" w:fill="E1DFDD"/>
    </w:rPr>
  </w:style>
  <w:style w:type="paragraph" w:customStyle="1" w:styleId="FootnotesymbolCharCharChar">
    <w:name w:val="Footnote symbol Char Char Char"/>
    <w:aliases w:val="Voetnootverwijzing Char Char Char,Times 10 Point Char Char Char,Exposant 3 Point Char Char Char, Exposant 3 Point Char Char Char,Footnote Reference Superscript Char Char Char,Footnote symbol Char,FR Char"/>
    <w:basedOn w:val="Normal"/>
    <w:link w:val="FootnoteReference"/>
    <w:uiPriority w:val="99"/>
    <w:rsid w:val="00C701A8"/>
    <w:pPr>
      <w:suppressAutoHyphens w:val="0"/>
      <w:spacing w:before="0" w:line="240" w:lineRule="exact"/>
      <w:ind w:left="357" w:hanging="357"/>
      <w:jc w:val="both"/>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7843">
      <w:bodyDiv w:val="1"/>
      <w:marLeft w:val="0"/>
      <w:marRight w:val="0"/>
      <w:marTop w:val="0"/>
      <w:marBottom w:val="0"/>
      <w:divBdr>
        <w:top w:val="none" w:sz="0" w:space="0" w:color="auto"/>
        <w:left w:val="none" w:sz="0" w:space="0" w:color="auto"/>
        <w:bottom w:val="none" w:sz="0" w:space="0" w:color="auto"/>
        <w:right w:val="none" w:sz="0" w:space="0" w:color="auto"/>
      </w:divBdr>
    </w:div>
    <w:div w:id="364405275">
      <w:bodyDiv w:val="1"/>
      <w:marLeft w:val="0"/>
      <w:marRight w:val="0"/>
      <w:marTop w:val="0"/>
      <w:marBottom w:val="0"/>
      <w:divBdr>
        <w:top w:val="none" w:sz="0" w:space="0" w:color="auto"/>
        <w:left w:val="none" w:sz="0" w:space="0" w:color="auto"/>
        <w:bottom w:val="none" w:sz="0" w:space="0" w:color="auto"/>
        <w:right w:val="none" w:sz="0" w:space="0" w:color="auto"/>
      </w:divBdr>
    </w:div>
    <w:div w:id="387218832">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1">
          <w:marLeft w:val="720"/>
          <w:marRight w:val="0"/>
          <w:marTop w:val="120"/>
          <w:marBottom w:val="120"/>
          <w:divBdr>
            <w:top w:val="none" w:sz="0" w:space="0" w:color="auto"/>
            <w:left w:val="none" w:sz="0" w:space="0" w:color="auto"/>
            <w:bottom w:val="none" w:sz="0" w:space="0" w:color="auto"/>
            <w:right w:val="none" w:sz="0" w:space="0" w:color="auto"/>
          </w:divBdr>
        </w:div>
        <w:div w:id="142429042">
          <w:marLeft w:val="720"/>
          <w:marRight w:val="0"/>
          <w:marTop w:val="120"/>
          <w:marBottom w:val="120"/>
          <w:divBdr>
            <w:top w:val="none" w:sz="0" w:space="0" w:color="auto"/>
            <w:left w:val="none" w:sz="0" w:space="0" w:color="auto"/>
            <w:bottom w:val="none" w:sz="0" w:space="0" w:color="auto"/>
            <w:right w:val="none" w:sz="0" w:space="0" w:color="auto"/>
          </w:divBdr>
        </w:div>
        <w:div w:id="314408492">
          <w:marLeft w:val="720"/>
          <w:marRight w:val="0"/>
          <w:marTop w:val="120"/>
          <w:marBottom w:val="120"/>
          <w:divBdr>
            <w:top w:val="none" w:sz="0" w:space="0" w:color="auto"/>
            <w:left w:val="none" w:sz="0" w:space="0" w:color="auto"/>
            <w:bottom w:val="none" w:sz="0" w:space="0" w:color="auto"/>
            <w:right w:val="none" w:sz="0" w:space="0" w:color="auto"/>
          </w:divBdr>
        </w:div>
      </w:divsChild>
    </w:div>
    <w:div w:id="401947124">
      <w:bodyDiv w:val="1"/>
      <w:marLeft w:val="0"/>
      <w:marRight w:val="0"/>
      <w:marTop w:val="0"/>
      <w:marBottom w:val="0"/>
      <w:divBdr>
        <w:top w:val="none" w:sz="0" w:space="0" w:color="auto"/>
        <w:left w:val="none" w:sz="0" w:space="0" w:color="auto"/>
        <w:bottom w:val="none" w:sz="0" w:space="0" w:color="auto"/>
        <w:right w:val="none" w:sz="0" w:space="0" w:color="auto"/>
      </w:divBdr>
      <w:divsChild>
        <w:div w:id="1452747189">
          <w:marLeft w:val="547"/>
          <w:marRight w:val="0"/>
          <w:marTop w:val="200"/>
          <w:marBottom w:val="0"/>
          <w:divBdr>
            <w:top w:val="none" w:sz="0" w:space="0" w:color="auto"/>
            <w:left w:val="none" w:sz="0" w:space="0" w:color="auto"/>
            <w:bottom w:val="none" w:sz="0" w:space="0" w:color="auto"/>
            <w:right w:val="none" w:sz="0" w:space="0" w:color="auto"/>
          </w:divBdr>
        </w:div>
      </w:divsChild>
    </w:div>
    <w:div w:id="879895609">
      <w:bodyDiv w:val="1"/>
      <w:marLeft w:val="0"/>
      <w:marRight w:val="0"/>
      <w:marTop w:val="0"/>
      <w:marBottom w:val="0"/>
      <w:divBdr>
        <w:top w:val="none" w:sz="0" w:space="0" w:color="auto"/>
        <w:left w:val="none" w:sz="0" w:space="0" w:color="auto"/>
        <w:bottom w:val="none" w:sz="0" w:space="0" w:color="auto"/>
        <w:right w:val="none" w:sz="0" w:space="0" w:color="auto"/>
      </w:divBdr>
    </w:div>
    <w:div w:id="1075054042">
      <w:bodyDiv w:val="1"/>
      <w:marLeft w:val="0"/>
      <w:marRight w:val="0"/>
      <w:marTop w:val="0"/>
      <w:marBottom w:val="0"/>
      <w:divBdr>
        <w:top w:val="none" w:sz="0" w:space="0" w:color="auto"/>
        <w:left w:val="none" w:sz="0" w:space="0" w:color="auto"/>
        <w:bottom w:val="none" w:sz="0" w:space="0" w:color="auto"/>
        <w:right w:val="none" w:sz="0" w:space="0" w:color="auto"/>
      </w:divBdr>
    </w:div>
    <w:div w:id="1254628036">
      <w:bodyDiv w:val="1"/>
      <w:marLeft w:val="0"/>
      <w:marRight w:val="0"/>
      <w:marTop w:val="0"/>
      <w:marBottom w:val="0"/>
      <w:divBdr>
        <w:top w:val="none" w:sz="0" w:space="0" w:color="auto"/>
        <w:left w:val="none" w:sz="0" w:space="0" w:color="auto"/>
        <w:bottom w:val="none" w:sz="0" w:space="0" w:color="auto"/>
        <w:right w:val="none" w:sz="0" w:space="0" w:color="auto"/>
      </w:divBdr>
      <w:divsChild>
        <w:div w:id="1185940750">
          <w:marLeft w:val="720"/>
          <w:marRight w:val="0"/>
          <w:marTop w:val="120"/>
          <w:marBottom w:val="120"/>
          <w:divBdr>
            <w:top w:val="none" w:sz="0" w:space="0" w:color="auto"/>
            <w:left w:val="none" w:sz="0" w:space="0" w:color="auto"/>
            <w:bottom w:val="none" w:sz="0" w:space="0" w:color="auto"/>
            <w:right w:val="none" w:sz="0" w:space="0" w:color="auto"/>
          </w:divBdr>
        </w:div>
        <w:div w:id="239565939">
          <w:marLeft w:val="720"/>
          <w:marRight w:val="0"/>
          <w:marTop w:val="120"/>
          <w:marBottom w:val="120"/>
          <w:divBdr>
            <w:top w:val="none" w:sz="0" w:space="0" w:color="auto"/>
            <w:left w:val="none" w:sz="0" w:space="0" w:color="auto"/>
            <w:bottom w:val="none" w:sz="0" w:space="0" w:color="auto"/>
            <w:right w:val="none" w:sz="0" w:space="0" w:color="auto"/>
          </w:divBdr>
        </w:div>
        <w:div w:id="170728428">
          <w:marLeft w:val="720"/>
          <w:marRight w:val="0"/>
          <w:marTop w:val="120"/>
          <w:marBottom w:val="120"/>
          <w:divBdr>
            <w:top w:val="none" w:sz="0" w:space="0" w:color="auto"/>
            <w:left w:val="none" w:sz="0" w:space="0" w:color="auto"/>
            <w:bottom w:val="none" w:sz="0" w:space="0" w:color="auto"/>
            <w:right w:val="none" w:sz="0" w:space="0" w:color="auto"/>
          </w:divBdr>
        </w:div>
      </w:divsChild>
    </w:div>
    <w:div w:id="1681155764">
      <w:bodyDiv w:val="1"/>
      <w:marLeft w:val="0"/>
      <w:marRight w:val="0"/>
      <w:marTop w:val="0"/>
      <w:marBottom w:val="0"/>
      <w:divBdr>
        <w:top w:val="none" w:sz="0" w:space="0" w:color="auto"/>
        <w:left w:val="none" w:sz="0" w:space="0" w:color="auto"/>
        <w:bottom w:val="none" w:sz="0" w:space="0" w:color="auto"/>
        <w:right w:val="none" w:sz="0" w:space="0" w:color="auto"/>
      </w:divBdr>
      <w:divsChild>
        <w:div w:id="1645818371">
          <w:marLeft w:val="720"/>
          <w:marRight w:val="0"/>
          <w:marTop w:val="120"/>
          <w:marBottom w:val="120"/>
          <w:divBdr>
            <w:top w:val="none" w:sz="0" w:space="0" w:color="auto"/>
            <w:left w:val="none" w:sz="0" w:space="0" w:color="auto"/>
            <w:bottom w:val="none" w:sz="0" w:space="0" w:color="auto"/>
            <w:right w:val="none" w:sz="0" w:space="0" w:color="auto"/>
          </w:divBdr>
        </w:div>
        <w:div w:id="411588110">
          <w:marLeft w:val="720"/>
          <w:marRight w:val="0"/>
          <w:marTop w:val="120"/>
          <w:marBottom w:val="120"/>
          <w:divBdr>
            <w:top w:val="none" w:sz="0" w:space="0" w:color="auto"/>
            <w:left w:val="none" w:sz="0" w:space="0" w:color="auto"/>
            <w:bottom w:val="none" w:sz="0" w:space="0" w:color="auto"/>
            <w:right w:val="none" w:sz="0" w:space="0" w:color="auto"/>
          </w:divBdr>
        </w:div>
        <w:div w:id="225796311">
          <w:marLeft w:val="720"/>
          <w:marRight w:val="0"/>
          <w:marTop w:val="120"/>
          <w:marBottom w:val="120"/>
          <w:divBdr>
            <w:top w:val="none" w:sz="0" w:space="0" w:color="auto"/>
            <w:left w:val="none" w:sz="0" w:space="0" w:color="auto"/>
            <w:bottom w:val="none" w:sz="0" w:space="0" w:color="auto"/>
            <w:right w:val="none" w:sz="0" w:space="0" w:color="auto"/>
          </w:divBdr>
        </w:div>
        <w:div w:id="2108384391">
          <w:marLeft w:val="720"/>
          <w:marRight w:val="0"/>
          <w:marTop w:val="120"/>
          <w:marBottom w:val="120"/>
          <w:divBdr>
            <w:top w:val="none" w:sz="0" w:space="0" w:color="auto"/>
            <w:left w:val="none" w:sz="0" w:space="0" w:color="auto"/>
            <w:bottom w:val="none" w:sz="0" w:space="0" w:color="auto"/>
            <w:right w:val="none" w:sz="0" w:space="0" w:color="auto"/>
          </w:divBdr>
        </w:div>
        <w:div w:id="1639795706">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nowledge-base.inspire.ec.europa.eu/evolution/good-practice-library_en"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microsoft.com/office/2011/relationships/commentsExtended" Target="commentsExtended.xml"/><Relationship Id="rId39" Type="http://schemas.openxmlformats.org/officeDocument/2006/relationships/footer" Target="footer10.xml"/><Relationship Id="rId21" Type="http://schemas.openxmlformats.org/officeDocument/2006/relationships/header" Target="header6.xml"/><Relationship Id="rId34" Type="http://schemas.openxmlformats.org/officeDocument/2006/relationships/footer" Target="footer8.xml"/><Relationship Id="rId42"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publications.europa.eu/code/en/en-000500.htm" TargetMode="Externa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publications.europa.eu/code/en/en-000500.htm" TargetMode="External"/><Relationship Id="rId28" Type="http://schemas.openxmlformats.org/officeDocument/2006/relationships/image" Target="media/image1.png"/><Relationship Id="rId36"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microsoft.com/office/2016/09/relationships/commentsIds" Target="commentsIds.xml"/><Relationship Id="rId30" Type="http://schemas.openxmlformats.org/officeDocument/2006/relationships/image" Target="media/image2.png"/><Relationship Id="rId35" Type="http://schemas.openxmlformats.org/officeDocument/2006/relationships/header" Target="header9.xml"/><Relationship Id="rId43" Type="http://schemas.openxmlformats.org/officeDocument/2006/relationships/footer" Target="footer1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comments" Target="comments.xml"/><Relationship Id="rId33" Type="http://schemas.openxmlformats.org/officeDocument/2006/relationships/footer" Target="footer7.xml"/><Relationship Id="rId38" Type="http://schemas.openxmlformats.org/officeDocument/2006/relationships/header" Target="header11.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2.xml"/></Relationships>
</file>

<file path=word/theme/theme1.xml><?xml version="1.0" encoding="utf-8"?>
<a:theme xmlns:a="http://schemas.openxmlformats.org/drawingml/2006/main" name="Office Theme">
  <a:themeElements>
    <a:clrScheme name="JRC Offce templates draft v.3 2023-10-16">
      <a:dk1>
        <a:sysClr val="windowText" lastClr="000000"/>
      </a:dk1>
      <a:lt1>
        <a:sysClr val="window" lastClr="FFFFFF"/>
      </a:lt1>
      <a:dk2>
        <a:srgbClr val="004494"/>
      </a:dk2>
      <a:lt2>
        <a:srgbClr val="F2F2F2"/>
      </a:lt2>
      <a:accent1>
        <a:srgbClr val="5CC8D3"/>
      </a:accent1>
      <a:accent2>
        <a:srgbClr val="C8E95A"/>
      </a:accent2>
      <a:accent3>
        <a:srgbClr val="FBB153"/>
      </a:accent3>
      <a:accent4>
        <a:srgbClr val="8E96E9"/>
      </a:accent4>
      <a:accent5>
        <a:srgbClr val="585EAB"/>
      </a:accent5>
      <a:accent6>
        <a:srgbClr val="CB87C9"/>
      </a:accent6>
      <a:hlink>
        <a:srgbClr val="004494"/>
      </a:hlink>
      <a:folHlink>
        <a:srgbClr val="004494"/>
      </a:folHlink>
    </a:clrScheme>
    <a:fontScheme name="EC Square Sans Pro">
      <a:majorFont>
        <a:latin typeface="EC Square Sans Pro"/>
        <a:ea typeface=""/>
        <a:cs typeface=""/>
      </a:majorFont>
      <a:minorFont>
        <a:latin typeface="EC Squar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9973060-40da-4dcd-bcae-824b80f0e920" xsi:nil="true"/>
    <Category xmlns="ab358991-3c14-45d4-bb19-e0556e598107" xsi:nil="true"/>
    <lcf76f155ced4ddcb4097134ff3c332f xmlns="ab358991-3c14-45d4-bb19-e0556e598107">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66CC57EDD28C21498756AAD4016E9629" ma:contentTypeVersion="21" ma:contentTypeDescription="Create a new document." ma:contentTypeScope="" ma:versionID="d3390f3cc725c9bb9b0d14bc00df9b2c">
  <xsd:schema xmlns:xsd="http://www.w3.org/2001/XMLSchema" xmlns:xs="http://www.w3.org/2001/XMLSchema" xmlns:p="http://schemas.microsoft.com/office/2006/metadata/properties" xmlns:ns2="ab358991-3c14-45d4-bb19-e0556e598107" xmlns:ns3="f9973060-40da-4dcd-bcae-824b80f0e920" xmlns:ns4="7058b7d0-6f54-43d0-ac9b-f95b90dfb0dc" targetNamespace="http://schemas.microsoft.com/office/2006/metadata/properties" ma:root="true" ma:fieldsID="08e0ef5774826a7048e933b229845768" ns2:_="" ns3:_="" ns4:_="">
    <xsd:import namespace="ab358991-3c14-45d4-bb19-e0556e598107"/>
    <xsd:import namespace="f9973060-40da-4dcd-bcae-824b80f0e920"/>
    <xsd:import namespace="7058b7d0-6f54-43d0-ac9b-f95b90dfb0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Category"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58991-3c14-45d4-bb19-e0556e598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Category" ma:index="11" nillable="true" ma:displayName="Category" ma:format="Dropdown" ma:internalName="Category">
      <xsd:simpleType>
        <xsd:union memberTypes="dms:Text">
          <xsd:simpleType>
            <xsd:restriction base="dms:Choice">
              <xsd:enumeration value="Reports and studies"/>
              <xsd:enumeration value="Briefs and factsheets"/>
              <xsd:enumeration value="Posters"/>
              <xsd:enumeration value="Leaflets"/>
              <xsd:enumeration value="16_9 presentation"/>
              <xsd:enumeration value="4_3  presentation"/>
              <xsd:enumeration value="Agenda"/>
              <xsd:enumeration value="Name plates"/>
              <xsd:enumeration value="Certificates"/>
              <xsd:enumeration value="OIB roll-up templates"/>
              <xsd:enumeration value="Facebook"/>
              <xsd:enumeration value="Twitter"/>
              <xsd:enumeration value="Instagram"/>
              <xsd:enumeration value="Linkedin"/>
              <xsd:enumeration value="Video signature and titling package"/>
              <xsd:enumeration value="Posters"/>
              <xsd:enumeration value="Social media"/>
              <xsd:enumeration value="Visual assets"/>
              <xsd:enumeration value="QR codes"/>
              <xsd:enumeration value="Posters, roll-ups and cardboards"/>
              <xsd:enumeration value="Virtual backdrops"/>
              <xsd:enumeration value="Social media"/>
              <xsd:enumeration value="JRC Vacancies"/>
              <xsd:enumeration value="16_9 JRC general presentation"/>
              <xsd:enumeration value="JRC factsheet"/>
              <xsd:enumeration value="Email signature"/>
              <xsd:enumeration value="Modular stand"/>
            </xsd:restriction>
          </xsd:simpleType>
        </xsd:un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973060-40da-4dcd-bcae-824b80f0e9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6f6c20-e1ec-4545-89f3-486c23083ce9}" ma:internalName="TaxCatchAll" ma:showField="CatchAllData" ma:web="f9973060-40da-4dcd-bcae-824b80f0e9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58b7d0-6f54-43d0-ac9b-f95b90dfb0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C99DD-3E1D-4AD2-9351-D71A7831B21E}">
  <ds:schemaRefs>
    <ds:schemaRef ds:uri="http://purl.org/dc/terms/"/>
    <ds:schemaRef ds:uri="http://schemas.microsoft.com/office/2006/metadata/properties"/>
    <ds:schemaRef ds:uri="http://schemas.microsoft.com/office/2006/documentManagement/types"/>
    <ds:schemaRef ds:uri="7058b7d0-6f54-43d0-ac9b-f95b90dfb0dc"/>
    <ds:schemaRef ds:uri="http://purl.org/dc/elements/1.1/"/>
    <ds:schemaRef ds:uri="ab358991-3c14-45d4-bb19-e0556e598107"/>
    <ds:schemaRef ds:uri="http://schemas.microsoft.com/office/infopath/2007/PartnerControls"/>
    <ds:schemaRef ds:uri="http://schemas.openxmlformats.org/package/2006/metadata/core-properties"/>
    <ds:schemaRef ds:uri="f9973060-40da-4dcd-bcae-824b80f0e920"/>
    <ds:schemaRef ds:uri="http://www.w3.org/XML/1998/namespace"/>
    <ds:schemaRef ds:uri="http://purl.org/dc/dcmitype/"/>
  </ds:schemaRefs>
</ds:datastoreItem>
</file>

<file path=customXml/itemProps2.xml><?xml version="1.0" encoding="utf-8"?>
<ds:datastoreItem xmlns:ds="http://schemas.openxmlformats.org/officeDocument/2006/customXml" ds:itemID="{89C235DD-9FD0-4C1B-B2DF-4C7204BA1625}">
  <ds:schemaRefs>
    <ds:schemaRef ds:uri="http://schemas.microsoft.com/sharepoint/v3/contenttype/forms"/>
  </ds:schemaRefs>
</ds:datastoreItem>
</file>

<file path=customXml/itemProps3.xml><?xml version="1.0" encoding="utf-8"?>
<ds:datastoreItem xmlns:ds="http://schemas.openxmlformats.org/officeDocument/2006/customXml" ds:itemID="{F910992D-6F03-4EB4-91F4-7E18CC64D707}">
  <ds:schemaRefs>
    <ds:schemaRef ds:uri="http://schemas.openxmlformats.org/officeDocument/2006/bibliography"/>
  </ds:schemaRefs>
</ds:datastoreItem>
</file>

<file path=customXml/itemProps4.xml><?xml version="1.0" encoding="utf-8"?>
<ds:datastoreItem xmlns:ds="http://schemas.openxmlformats.org/officeDocument/2006/customXml" ds:itemID="{AA7586D7-E1E6-4415-8C2C-3B603A0B5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58991-3c14-45d4-bb19-e0556e598107"/>
    <ds:schemaRef ds:uri="f9973060-40da-4dcd-bcae-824b80f0e920"/>
    <ds:schemaRef ds:uri="7058b7d0-6f54-43d0-ac9b-f95b90df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55</Pages>
  <Words>13504</Words>
  <Characters>83458</Characters>
  <Application>Microsoft Office Word</Application>
  <DocSecurity>0</DocSecurity>
  <Lines>1545</Lines>
  <Paragraphs>828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ESCRIU Jordi (JRC-ISPRA)</dc:creator>
  <cp:keywords/>
  <dc:description/>
  <cp:lastModifiedBy>ESCRIU Jordi (JRC-ISPRA)</cp:lastModifiedBy>
  <cp:revision>35</cp:revision>
  <cp:lastPrinted>2025-05-02T11:07:00Z</cp:lastPrinted>
  <dcterms:created xsi:type="dcterms:W3CDTF">2025-05-02T19:14:00Z</dcterms:created>
  <dcterms:modified xsi:type="dcterms:W3CDTF">2025-05-29T11:01:00Z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2023-06-28T14:19:17Z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37259cf6-10c0-4b75-9fb9-a21ac01441b5</vt:lpwstr>
  </property>
  <property fmtid="{D5CDD505-2E9C-101B-9397-08002B2CF9AE}" pid="8" name="MSIP_Label_6bd9ddd1-4d20-43f6-abfa-fc3c07406f94_ContentBits">
    <vt:lpwstr>0</vt:lpwstr>
  </property>
  <property fmtid="{D5CDD505-2E9C-101B-9397-08002B2CF9AE}" pid="9" name="ContentTypeId">
    <vt:lpwstr>0x01010066CC57EDD28C21498756AAD4016E9629</vt:lpwstr>
  </property>
</Properties>
</file>